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A1DAA" w14:textId="77777777" w:rsidR="00FF03D0" w:rsidRPr="00F879D6" w:rsidRDefault="00FF03D0" w:rsidP="00FF03D0">
      <w:pPr>
        <w:pStyle w:val="a3"/>
        <w:spacing w:before="0" w:beforeAutospacing="0" w:after="0" w:afterAutospacing="0"/>
        <w:ind w:firstLine="708"/>
        <w:jc w:val="center"/>
        <w:rPr>
          <w:color w:val="000000"/>
        </w:rPr>
      </w:pPr>
      <w:r w:rsidRPr="00F879D6">
        <w:rPr>
          <w:color w:val="000000"/>
        </w:rPr>
        <w:t xml:space="preserve">ФЕДЕРАЛЬНОЕ ГОСУДАРСТВЕННОЕ ОБРАЗОВАТЕЛЬНОЕ БЮДЖЕТНОЕ </w:t>
      </w:r>
    </w:p>
    <w:p w14:paraId="18F0B603" w14:textId="77777777" w:rsidR="00FF03D0" w:rsidRPr="00F879D6" w:rsidRDefault="00FF03D0" w:rsidP="00FF03D0">
      <w:pPr>
        <w:pStyle w:val="a3"/>
        <w:spacing w:before="0" w:beforeAutospacing="0" w:after="0" w:afterAutospacing="0"/>
        <w:ind w:firstLine="708"/>
        <w:jc w:val="center"/>
        <w:rPr>
          <w:color w:val="000000"/>
        </w:rPr>
      </w:pPr>
      <w:r w:rsidRPr="00F879D6">
        <w:rPr>
          <w:color w:val="000000"/>
        </w:rPr>
        <w:t>УЧРЕЖДЕНИЕ ВЫСШЕГО ОБРАЗОВАНИЯ</w:t>
      </w:r>
    </w:p>
    <w:p w14:paraId="65834DDB" w14:textId="77777777" w:rsidR="00FF03D0" w:rsidRPr="00F879D6" w:rsidRDefault="00FF03D0" w:rsidP="00FF03D0">
      <w:pPr>
        <w:pStyle w:val="a3"/>
        <w:spacing w:before="0" w:beforeAutospacing="0" w:after="0" w:afterAutospacing="0"/>
        <w:ind w:firstLine="708"/>
        <w:jc w:val="center"/>
        <w:rPr>
          <w:b/>
        </w:rPr>
      </w:pPr>
      <w:r w:rsidRPr="00F879D6">
        <w:rPr>
          <w:b/>
        </w:rPr>
        <w:t xml:space="preserve">«ФИНАНСОВЫЙ УНИВЕРСИТЕТ ПРИ ПРАВИТЕЛЬСТВЕ </w:t>
      </w:r>
    </w:p>
    <w:p w14:paraId="794EB04F" w14:textId="77777777" w:rsidR="00FF03D0" w:rsidRPr="00F879D6" w:rsidRDefault="00FF03D0" w:rsidP="00FF03D0">
      <w:pPr>
        <w:pStyle w:val="a3"/>
        <w:spacing w:before="0" w:beforeAutospacing="0" w:after="0" w:afterAutospacing="0"/>
        <w:ind w:firstLine="708"/>
        <w:jc w:val="center"/>
        <w:rPr>
          <w:b/>
        </w:rPr>
      </w:pPr>
      <w:r w:rsidRPr="00F879D6">
        <w:rPr>
          <w:b/>
        </w:rPr>
        <w:t>РОССИЙСКОЙ ФЕДЕРАЦИИ»</w:t>
      </w:r>
    </w:p>
    <w:p w14:paraId="5ACEBA2A" w14:textId="77777777" w:rsidR="00FF03D0" w:rsidRPr="00F879D6" w:rsidRDefault="00FF03D0" w:rsidP="00FF03D0">
      <w:pPr>
        <w:pStyle w:val="a3"/>
        <w:spacing w:before="0" w:beforeAutospacing="0" w:after="0" w:afterAutospacing="0"/>
        <w:ind w:firstLine="708"/>
        <w:jc w:val="center"/>
        <w:rPr>
          <w:b/>
        </w:rPr>
      </w:pPr>
      <w:r w:rsidRPr="00F879D6">
        <w:rPr>
          <w:b/>
        </w:rPr>
        <w:t>(ФИНАНСОВЫЙ УНИВЕРСИТЕТ)</w:t>
      </w:r>
    </w:p>
    <w:p w14:paraId="47C8B3A6" w14:textId="77777777" w:rsidR="00FF03D0" w:rsidRPr="00F879D6" w:rsidRDefault="00FF03D0" w:rsidP="00FF03D0">
      <w:pPr>
        <w:pStyle w:val="a3"/>
        <w:spacing w:before="0" w:beforeAutospacing="0" w:after="0" w:afterAutospacing="0"/>
        <w:ind w:firstLine="708"/>
        <w:jc w:val="center"/>
        <w:rPr>
          <w:b/>
        </w:rPr>
      </w:pPr>
    </w:p>
    <w:p w14:paraId="79A0D1B3" w14:textId="77777777" w:rsidR="00FF03D0" w:rsidRDefault="00FF03D0" w:rsidP="00FF03D0">
      <w:pPr>
        <w:pStyle w:val="a3"/>
        <w:spacing w:before="0" w:beforeAutospacing="0" w:after="0" w:afterAutospacing="0"/>
        <w:ind w:firstLine="708"/>
        <w:jc w:val="center"/>
      </w:pPr>
      <w:r>
        <w:t>Кафедра</w:t>
      </w:r>
      <w:r w:rsidRPr="00F879D6">
        <w:t xml:space="preserve"> анализа данных и машинного обучения</w:t>
      </w:r>
    </w:p>
    <w:p w14:paraId="2999BD89" w14:textId="77777777" w:rsidR="00FF03D0" w:rsidRPr="00F879D6" w:rsidRDefault="00FF03D0" w:rsidP="00FF03D0">
      <w:pPr>
        <w:pStyle w:val="a3"/>
        <w:spacing w:before="0" w:beforeAutospacing="0" w:after="0" w:afterAutospacing="0"/>
        <w:ind w:firstLine="708"/>
        <w:jc w:val="center"/>
      </w:pPr>
      <w:r>
        <w:t xml:space="preserve">Факультета </w:t>
      </w:r>
      <w:r w:rsidRPr="001C0B76">
        <w:t>информационных технологий и анализа больших данных</w:t>
      </w:r>
    </w:p>
    <w:p w14:paraId="0A08EDD7" w14:textId="77777777" w:rsidR="00FF03D0" w:rsidRPr="00F879D6" w:rsidRDefault="00FF03D0" w:rsidP="00FF03D0">
      <w:pPr>
        <w:pStyle w:val="a3"/>
        <w:ind w:firstLine="708"/>
        <w:jc w:val="center"/>
      </w:pPr>
    </w:p>
    <w:p w14:paraId="13990602" w14:textId="77777777" w:rsidR="00FF03D0" w:rsidRPr="00F879D6" w:rsidRDefault="00FF03D0" w:rsidP="00FF03D0">
      <w:pPr>
        <w:pStyle w:val="a3"/>
        <w:spacing w:before="0" w:beforeAutospacing="0" w:after="0" w:afterAutospacing="0"/>
        <w:ind w:firstLine="708"/>
        <w:jc w:val="center"/>
        <w:rPr>
          <w:b/>
          <w:i/>
        </w:rPr>
      </w:pPr>
      <w:r w:rsidRPr="00F879D6">
        <w:rPr>
          <w:b/>
          <w:i/>
        </w:rPr>
        <w:t>Дисциплина: «</w:t>
      </w:r>
      <w:r>
        <w:rPr>
          <w:b/>
          <w:i/>
        </w:rPr>
        <w:t>Машинное обучение в семантическом и сетевом анализе</w:t>
      </w:r>
      <w:r w:rsidRPr="00F879D6">
        <w:rPr>
          <w:b/>
          <w:i/>
        </w:rPr>
        <w:t>»</w:t>
      </w:r>
    </w:p>
    <w:p w14:paraId="70883757" w14:textId="77777777" w:rsidR="00FF03D0" w:rsidRPr="00F879D6" w:rsidRDefault="00FF03D0" w:rsidP="00FF03D0">
      <w:pPr>
        <w:pStyle w:val="a3"/>
        <w:spacing w:before="0" w:beforeAutospacing="0" w:after="0" w:afterAutospacing="0"/>
        <w:ind w:firstLine="708"/>
        <w:jc w:val="center"/>
        <w:rPr>
          <w:i/>
        </w:rPr>
      </w:pPr>
      <w:r w:rsidRPr="00F879D6">
        <w:rPr>
          <w:i/>
        </w:rPr>
        <w:t>Направление подготовки: «Прикладная математика и информатика»</w:t>
      </w:r>
    </w:p>
    <w:p w14:paraId="34C002C9" w14:textId="77777777" w:rsidR="00FF03D0" w:rsidRPr="00F879D6" w:rsidRDefault="00FF03D0" w:rsidP="00FF03D0">
      <w:pPr>
        <w:pStyle w:val="a3"/>
        <w:spacing w:before="0" w:beforeAutospacing="0" w:after="0" w:afterAutospacing="0"/>
        <w:ind w:firstLine="708"/>
        <w:jc w:val="center"/>
        <w:rPr>
          <w:i/>
        </w:rPr>
      </w:pPr>
      <w:r w:rsidRPr="00F879D6">
        <w:rPr>
          <w:i/>
        </w:rPr>
        <w:t>Профиль: «Анализ данных и принятие решений в экономике и финансах»</w:t>
      </w:r>
    </w:p>
    <w:p w14:paraId="4537AE5D" w14:textId="77777777" w:rsidR="00FF03D0" w:rsidRPr="00F879D6" w:rsidRDefault="00FF03D0" w:rsidP="00FF03D0">
      <w:pPr>
        <w:pStyle w:val="a3"/>
        <w:spacing w:before="0" w:beforeAutospacing="0" w:after="0" w:afterAutospacing="0"/>
        <w:ind w:firstLine="708"/>
        <w:jc w:val="center"/>
        <w:rPr>
          <w:i/>
        </w:rPr>
      </w:pPr>
      <w:r w:rsidRPr="00F879D6">
        <w:rPr>
          <w:i/>
        </w:rPr>
        <w:t>Факультет информационных технологий и анализа больших данных</w:t>
      </w:r>
    </w:p>
    <w:p w14:paraId="0428FB5B" w14:textId="77777777" w:rsidR="00FF03D0" w:rsidRPr="00F879D6" w:rsidRDefault="00FF03D0" w:rsidP="00FF03D0">
      <w:pPr>
        <w:pStyle w:val="a3"/>
        <w:spacing w:before="0" w:beforeAutospacing="0" w:after="0" w:afterAutospacing="0"/>
        <w:ind w:firstLine="708"/>
        <w:jc w:val="center"/>
        <w:rPr>
          <w:i/>
        </w:rPr>
      </w:pPr>
      <w:r w:rsidRPr="00F879D6">
        <w:rPr>
          <w:i/>
        </w:rPr>
        <w:t xml:space="preserve">Форма обучения очная </w:t>
      </w:r>
    </w:p>
    <w:p w14:paraId="333F962B" w14:textId="77777777" w:rsidR="00FF03D0" w:rsidRPr="00F879D6" w:rsidRDefault="00FF03D0" w:rsidP="00FF03D0">
      <w:pPr>
        <w:pStyle w:val="a3"/>
        <w:spacing w:before="0" w:beforeAutospacing="0" w:after="0" w:afterAutospacing="0"/>
        <w:ind w:firstLine="708"/>
        <w:jc w:val="center"/>
        <w:rPr>
          <w:i/>
        </w:rPr>
      </w:pPr>
      <w:r w:rsidRPr="00F879D6">
        <w:rPr>
          <w:i/>
        </w:rPr>
        <w:t>Учебный 202</w:t>
      </w:r>
      <w:r>
        <w:rPr>
          <w:i/>
        </w:rPr>
        <w:t>3</w:t>
      </w:r>
      <w:r w:rsidRPr="00F879D6">
        <w:rPr>
          <w:i/>
        </w:rPr>
        <w:t>/202</w:t>
      </w:r>
      <w:r>
        <w:rPr>
          <w:i/>
        </w:rPr>
        <w:t>4</w:t>
      </w:r>
      <w:r w:rsidRPr="00F879D6">
        <w:rPr>
          <w:i/>
        </w:rPr>
        <w:t xml:space="preserve"> год, </w:t>
      </w:r>
      <w:r>
        <w:rPr>
          <w:i/>
        </w:rPr>
        <w:t>6</w:t>
      </w:r>
      <w:r w:rsidRPr="00F879D6">
        <w:rPr>
          <w:i/>
        </w:rPr>
        <w:t xml:space="preserve"> семестр</w:t>
      </w:r>
    </w:p>
    <w:p w14:paraId="2970CDBC" w14:textId="77777777" w:rsidR="00FF03D0" w:rsidRPr="00F879D6" w:rsidRDefault="00FF03D0" w:rsidP="00FF03D0">
      <w:pPr>
        <w:pStyle w:val="a3"/>
        <w:ind w:firstLine="708"/>
        <w:jc w:val="center"/>
      </w:pPr>
    </w:p>
    <w:p w14:paraId="67915E2A" w14:textId="77777777" w:rsidR="00FF03D0" w:rsidRPr="00F879D6" w:rsidRDefault="00FF03D0" w:rsidP="00FF03D0">
      <w:pPr>
        <w:pStyle w:val="a3"/>
        <w:ind w:firstLine="708"/>
        <w:jc w:val="center"/>
      </w:pPr>
    </w:p>
    <w:p w14:paraId="4ED66C4A" w14:textId="77777777" w:rsidR="00FF03D0" w:rsidRDefault="00FF03D0" w:rsidP="00FF03D0">
      <w:pPr>
        <w:pStyle w:val="a3"/>
        <w:spacing w:before="0" w:beforeAutospacing="0" w:after="0" w:afterAutospacing="0"/>
        <w:ind w:firstLine="708"/>
        <w:jc w:val="center"/>
        <w:rPr>
          <w:b/>
        </w:rPr>
      </w:pPr>
      <w:r w:rsidRPr="00F879D6">
        <w:rPr>
          <w:b/>
        </w:rPr>
        <w:t>Курсовая работа на тему:</w:t>
      </w:r>
    </w:p>
    <w:p w14:paraId="13053677" w14:textId="77777777" w:rsidR="00FF03D0" w:rsidRPr="00FF03D0" w:rsidRDefault="00FF03D0" w:rsidP="00FF03D0">
      <w:pPr>
        <w:jc w:val="center"/>
        <w:rPr>
          <w:rFonts w:ascii="Times New Roman" w:hAnsi="Times New Roman" w:cs="Times New Roman"/>
          <w:sz w:val="28"/>
          <w:szCs w:val="28"/>
        </w:rPr>
      </w:pPr>
    </w:p>
    <w:p w14:paraId="4A073611" w14:textId="497EF2DA" w:rsidR="00FF03D0" w:rsidRPr="00FF03D0" w:rsidRDefault="00FF03D0" w:rsidP="00FF03D0">
      <w:pPr>
        <w:jc w:val="center"/>
        <w:rPr>
          <w:rFonts w:ascii="Times New Roman" w:hAnsi="Times New Roman" w:cs="Times New Roman"/>
          <w:sz w:val="24"/>
          <w:szCs w:val="24"/>
        </w:rPr>
      </w:pPr>
      <w:r>
        <w:rPr>
          <w:rFonts w:ascii="Times New Roman" w:hAnsi="Times New Roman" w:cs="Times New Roman"/>
          <w:sz w:val="24"/>
          <w:szCs w:val="24"/>
        </w:rPr>
        <w:t>«</w:t>
      </w:r>
      <w:r w:rsidRPr="00FF03D0">
        <w:rPr>
          <w:rFonts w:ascii="Times New Roman" w:hAnsi="Times New Roman" w:cs="Times New Roman"/>
          <w:sz w:val="24"/>
          <w:szCs w:val="24"/>
        </w:rPr>
        <w:t>Построение согласованной базы знаний по предметной области на основе нескольких источников данных</w:t>
      </w:r>
      <w:r>
        <w:rPr>
          <w:rFonts w:ascii="Times New Roman" w:hAnsi="Times New Roman" w:cs="Times New Roman"/>
          <w:sz w:val="24"/>
          <w:szCs w:val="24"/>
        </w:rPr>
        <w:t>»</w:t>
      </w:r>
    </w:p>
    <w:p w14:paraId="11B204EB" w14:textId="77777777" w:rsidR="00FF03D0" w:rsidRPr="00F879D6" w:rsidRDefault="00FF03D0" w:rsidP="00FF03D0">
      <w:pPr>
        <w:pStyle w:val="a3"/>
        <w:spacing w:before="0" w:beforeAutospacing="0" w:after="0" w:afterAutospacing="0"/>
        <w:ind w:firstLine="708"/>
        <w:jc w:val="center"/>
        <w:rPr>
          <w:b/>
        </w:rPr>
      </w:pPr>
    </w:p>
    <w:p w14:paraId="75735D92" w14:textId="77777777" w:rsidR="00FF03D0" w:rsidRPr="00F879D6" w:rsidRDefault="00FF03D0" w:rsidP="00FF03D0">
      <w:pPr>
        <w:pStyle w:val="a3"/>
        <w:spacing w:before="0" w:beforeAutospacing="0" w:after="0" w:afterAutospacing="0"/>
        <w:ind w:firstLine="708"/>
        <w:jc w:val="center"/>
        <w:rPr>
          <w:b/>
        </w:rPr>
      </w:pPr>
    </w:p>
    <w:p w14:paraId="65D99EB3" w14:textId="77777777" w:rsidR="00FF03D0" w:rsidRPr="00F879D6" w:rsidRDefault="00FF03D0" w:rsidP="00FF03D0">
      <w:pPr>
        <w:pStyle w:val="a3"/>
        <w:spacing w:before="0" w:beforeAutospacing="0" w:after="0" w:afterAutospacing="0"/>
        <w:ind w:firstLine="708"/>
        <w:jc w:val="center"/>
        <w:rPr>
          <w:b/>
        </w:rPr>
      </w:pPr>
    </w:p>
    <w:p w14:paraId="68AA322F" w14:textId="77777777" w:rsidR="00FF03D0" w:rsidRPr="00F879D6" w:rsidRDefault="00FF03D0" w:rsidP="00FF03D0">
      <w:pPr>
        <w:pStyle w:val="a3"/>
        <w:spacing w:before="0" w:beforeAutospacing="0" w:after="0" w:afterAutospacing="0"/>
      </w:pPr>
    </w:p>
    <w:p w14:paraId="64542A43" w14:textId="77777777" w:rsidR="00FF03D0" w:rsidRPr="00F879D6" w:rsidRDefault="00FF03D0" w:rsidP="00FF03D0">
      <w:pPr>
        <w:pStyle w:val="a3"/>
        <w:ind w:firstLine="708"/>
        <w:jc w:val="right"/>
        <w:rPr>
          <w:i/>
        </w:rPr>
      </w:pPr>
      <w:r w:rsidRPr="00F879D6">
        <w:rPr>
          <w:i/>
        </w:rPr>
        <w:t>Выполнил(а):</w:t>
      </w:r>
    </w:p>
    <w:p w14:paraId="0BE6297B" w14:textId="1D295388" w:rsidR="00FF03D0" w:rsidRPr="00F879D6" w:rsidRDefault="00FF03D0" w:rsidP="00FF03D0">
      <w:pPr>
        <w:pStyle w:val="a3"/>
        <w:ind w:firstLine="708"/>
        <w:jc w:val="right"/>
      </w:pPr>
      <w:r w:rsidRPr="00F879D6">
        <w:t xml:space="preserve">студент(ка) группы </w:t>
      </w:r>
      <w:r>
        <w:t>ПМ21-2</w:t>
      </w:r>
    </w:p>
    <w:p w14:paraId="17D1FEB2" w14:textId="7D73261C" w:rsidR="00FF03D0" w:rsidRPr="00F879D6" w:rsidRDefault="00FF03D0" w:rsidP="00FF03D0">
      <w:pPr>
        <w:pStyle w:val="a3"/>
        <w:ind w:firstLine="708"/>
        <w:jc w:val="right"/>
      </w:pPr>
      <w:r>
        <w:t>Разумовский Борис Николаевич</w:t>
      </w:r>
    </w:p>
    <w:p w14:paraId="6E24B02D" w14:textId="77777777" w:rsidR="00FF03D0" w:rsidRPr="00F879D6" w:rsidRDefault="00FF03D0" w:rsidP="00FF03D0">
      <w:pPr>
        <w:pStyle w:val="a3"/>
        <w:ind w:firstLine="708"/>
        <w:jc w:val="right"/>
      </w:pPr>
    </w:p>
    <w:p w14:paraId="1087B36C" w14:textId="77777777" w:rsidR="00FF03D0" w:rsidRPr="00F879D6" w:rsidRDefault="00FF03D0" w:rsidP="00FF03D0">
      <w:pPr>
        <w:pStyle w:val="a3"/>
        <w:ind w:firstLine="708"/>
        <w:jc w:val="right"/>
        <w:rPr>
          <w:i/>
        </w:rPr>
      </w:pPr>
      <w:r w:rsidRPr="00F879D6">
        <w:rPr>
          <w:i/>
        </w:rPr>
        <w:t>Научный руководитель:</w:t>
      </w:r>
    </w:p>
    <w:p w14:paraId="40FB007D" w14:textId="77777777" w:rsidR="00FF03D0" w:rsidRPr="00F879D6" w:rsidRDefault="00FF03D0" w:rsidP="00FF03D0">
      <w:pPr>
        <w:pStyle w:val="a3"/>
        <w:ind w:firstLine="708"/>
        <w:jc w:val="right"/>
      </w:pPr>
      <w:r>
        <w:t>ассистент Блохин Н.В</w:t>
      </w:r>
      <w:r w:rsidRPr="00F879D6">
        <w:t>.</w:t>
      </w:r>
    </w:p>
    <w:p w14:paraId="784E9579" w14:textId="77777777" w:rsidR="00FF03D0" w:rsidRPr="00F879D6" w:rsidRDefault="00FF03D0" w:rsidP="00FF03D0">
      <w:pPr>
        <w:pStyle w:val="a3"/>
        <w:ind w:firstLine="708"/>
        <w:jc w:val="right"/>
      </w:pPr>
    </w:p>
    <w:p w14:paraId="79C92988" w14:textId="77777777" w:rsidR="00FF03D0" w:rsidRDefault="00FF03D0" w:rsidP="00FF03D0">
      <w:pPr>
        <w:pStyle w:val="a3"/>
        <w:ind w:firstLine="708"/>
        <w:jc w:val="right"/>
      </w:pPr>
    </w:p>
    <w:p w14:paraId="354B39DF" w14:textId="77777777" w:rsidR="00FF03D0" w:rsidRDefault="00FF03D0" w:rsidP="00FF03D0">
      <w:pPr>
        <w:pStyle w:val="a3"/>
        <w:ind w:firstLine="708"/>
        <w:jc w:val="right"/>
      </w:pPr>
    </w:p>
    <w:p w14:paraId="40B4B7D1" w14:textId="77777777" w:rsidR="00FF03D0" w:rsidRPr="005A1212" w:rsidRDefault="00FF03D0">
      <w:pPr>
        <w:pStyle w:val="a3"/>
        <w:jc w:val="center"/>
        <w:rPr>
          <w:b/>
        </w:rPr>
        <w:pPrChange w:id="0" w:author="Nikita" w:date="2024-05-11T21:15:00Z">
          <w:pPr>
            <w:pStyle w:val="a3"/>
            <w:jc w:val="right"/>
          </w:pPr>
        </w:pPrChange>
      </w:pPr>
      <w:r w:rsidRPr="00F879D6">
        <w:rPr>
          <w:b/>
        </w:rPr>
        <w:t>Москва 202</w:t>
      </w:r>
      <w:r>
        <w:rPr>
          <w:b/>
        </w:rPr>
        <w:t>4</w:t>
      </w:r>
    </w:p>
    <w:customXmlInsRangeStart w:id="1" w:author="Борис Разумовский" w:date="2024-05-12T15:16:00Z"/>
    <w:sdt>
      <w:sdtPr>
        <w:rPr>
          <w:rFonts w:asciiTheme="minorHAnsi" w:eastAsiaTheme="minorHAnsi" w:hAnsiTheme="minorHAnsi" w:cstheme="minorBidi"/>
          <w:color w:val="auto"/>
          <w:sz w:val="22"/>
          <w:szCs w:val="22"/>
          <w:lang w:val="ru-RU" w:eastAsia="en-US"/>
        </w:rPr>
        <w:id w:val="1126514453"/>
        <w:docPartObj>
          <w:docPartGallery w:val="Table of Contents"/>
          <w:docPartUnique/>
        </w:docPartObj>
      </w:sdtPr>
      <w:sdtEndPr>
        <w:rPr>
          <w:b/>
          <w:bCs/>
        </w:rPr>
      </w:sdtEndPr>
      <w:sdtContent>
        <w:customXmlInsRangeEnd w:id="1"/>
        <w:p w14:paraId="659967B2" w14:textId="0E605B15" w:rsidR="00146263" w:rsidRPr="00146263" w:rsidRDefault="00146263">
          <w:pPr>
            <w:pStyle w:val="af7"/>
            <w:rPr>
              <w:ins w:id="2" w:author="Борис Разумовский" w:date="2024-05-12T15:16:00Z"/>
              <w:rFonts w:ascii="Times New Roman" w:hAnsi="Times New Roman" w:cs="Times New Roman"/>
              <w:color w:val="auto"/>
              <w:sz w:val="28"/>
              <w:szCs w:val="28"/>
              <w:rPrChange w:id="3" w:author="Борис Разумовский" w:date="2024-05-12T15:17:00Z">
                <w:rPr>
                  <w:ins w:id="4" w:author="Борис Разумовский" w:date="2024-05-12T15:16:00Z"/>
                </w:rPr>
              </w:rPrChange>
            </w:rPr>
          </w:pPr>
          <w:ins w:id="5" w:author="Борис Разумовский" w:date="2024-05-12T15:16:00Z">
            <w:r w:rsidRPr="00146263">
              <w:rPr>
                <w:rFonts w:ascii="Times New Roman" w:hAnsi="Times New Roman" w:cs="Times New Roman"/>
                <w:color w:val="auto"/>
                <w:sz w:val="28"/>
                <w:szCs w:val="28"/>
                <w:lang w:val="ru-RU"/>
                <w:rPrChange w:id="6" w:author="Борис Разумовский" w:date="2024-05-12T15:17:00Z">
                  <w:rPr>
                    <w:lang w:val="ru-RU"/>
                  </w:rPr>
                </w:rPrChange>
              </w:rPr>
              <w:t>Оглавление</w:t>
            </w:r>
          </w:ins>
        </w:p>
        <w:p w14:paraId="49880BB7" w14:textId="40077C85" w:rsidR="005E0677" w:rsidRPr="005E0677" w:rsidRDefault="00146263">
          <w:pPr>
            <w:pStyle w:val="11"/>
            <w:tabs>
              <w:tab w:val="right" w:leader="dot" w:pos="9345"/>
            </w:tabs>
            <w:rPr>
              <w:ins w:id="7" w:author="Борис Разумовский" w:date="2024-05-12T23:17:00Z"/>
              <w:rFonts w:ascii="Times New Roman" w:eastAsiaTheme="minorEastAsia" w:hAnsi="Times New Roman" w:cs="Times New Roman"/>
              <w:noProof/>
              <w:sz w:val="28"/>
              <w:szCs w:val="28"/>
              <w:lang w:val="en-BE" w:eastAsia="en-BE"/>
              <w:rPrChange w:id="8" w:author="Борис Разумовский" w:date="2024-05-12T23:18:00Z">
                <w:rPr>
                  <w:ins w:id="9" w:author="Борис Разумовский" w:date="2024-05-12T23:17:00Z"/>
                  <w:rFonts w:eastAsiaTheme="minorEastAsia"/>
                  <w:noProof/>
                  <w:lang w:val="en-BE" w:eastAsia="en-BE"/>
                </w:rPr>
              </w:rPrChange>
            </w:rPr>
          </w:pPr>
          <w:ins w:id="10" w:author="Борис Разумовский" w:date="2024-05-12T15:16:00Z">
            <w:r w:rsidRPr="005E0677">
              <w:rPr>
                <w:rFonts w:ascii="Times New Roman" w:hAnsi="Times New Roman" w:cs="Times New Roman"/>
                <w:sz w:val="28"/>
                <w:szCs w:val="28"/>
                <w:rPrChange w:id="11" w:author="Борис Разумовский" w:date="2024-05-12T23:18:00Z">
                  <w:rPr/>
                </w:rPrChange>
              </w:rPr>
              <w:fldChar w:fldCharType="begin"/>
            </w:r>
            <w:r w:rsidRPr="005E0677">
              <w:rPr>
                <w:rFonts w:ascii="Times New Roman" w:hAnsi="Times New Roman" w:cs="Times New Roman"/>
                <w:sz w:val="28"/>
                <w:szCs w:val="28"/>
                <w:rPrChange w:id="12" w:author="Борис Разумовский" w:date="2024-05-12T23:18:00Z">
                  <w:rPr/>
                </w:rPrChange>
              </w:rPr>
              <w:instrText xml:space="preserve"> TOC \o "1-3" \h \z \u </w:instrText>
            </w:r>
            <w:r w:rsidRPr="005E0677">
              <w:rPr>
                <w:rFonts w:ascii="Times New Roman" w:hAnsi="Times New Roman" w:cs="Times New Roman"/>
                <w:sz w:val="28"/>
                <w:szCs w:val="28"/>
                <w:rPrChange w:id="13" w:author="Борис Разумовский" w:date="2024-05-12T23:18:00Z">
                  <w:rPr>
                    <w:b/>
                    <w:bCs/>
                  </w:rPr>
                </w:rPrChange>
              </w:rPr>
              <w:fldChar w:fldCharType="separate"/>
            </w:r>
          </w:ins>
          <w:ins w:id="14" w:author="Борис Разумовский" w:date="2024-05-12T23:17:00Z">
            <w:r w:rsidR="005E0677" w:rsidRPr="005E0677">
              <w:rPr>
                <w:rStyle w:val="a6"/>
                <w:rFonts w:ascii="Times New Roman" w:hAnsi="Times New Roman" w:cs="Times New Roman"/>
                <w:noProof/>
                <w:sz w:val="28"/>
                <w:szCs w:val="28"/>
                <w:rPrChange w:id="15" w:author="Борис Разумовский" w:date="2024-05-12T23:18:00Z">
                  <w:rPr>
                    <w:rStyle w:val="a6"/>
                    <w:noProof/>
                  </w:rPr>
                </w:rPrChange>
              </w:rPr>
              <w:fldChar w:fldCharType="begin"/>
            </w:r>
            <w:r w:rsidR="005E0677" w:rsidRPr="005E0677">
              <w:rPr>
                <w:rStyle w:val="a6"/>
                <w:rFonts w:ascii="Times New Roman" w:hAnsi="Times New Roman" w:cs="Times New Roman"/>
                <w:noProof/>
                <w:sz w:val="28"/>
                <w:szCs w:val="28"/>
                <w:rPrChange w:id="16" w:author="Борис Разумовский" w:date="2024-05-12T23:18:00Z">
                  <w:rPr>
                    <w:rStyle w:val="a6"/>
                    <w:noProof/>
                  </w:rPr>
                </w:rPrChange>
              </w:rPr>
              <w:instrText xml:space="preserve"> </w:instrText>
            </w:r>
            <w:r w:rsidR="005E0677" w:rsidRPr="005E0677">
              <w:rPr>
                <w:rFonts w:ascii="Times New Roman" w:hAnsi="Times New Roman" w:cs="Times New Roman"/>
                <w:noProof/>
                <w:sz w:val="28"/>
                <w:szCs w:val="28"/>
                <w:rPrChange w:id="17" w:author="Борис Разумовский" w:date="2024-05-12T23:18:00Z">
                  <w:rPr>
                    <w:noProof/>
                  </w:rPr>
                </w:rPrChange>
              </w:rPr>
              <w:instrText>HYPERLINK \l "_Toc166448293"</w:instrText>
            </w:r>
            <w:r w:rsidR="005E0677" w:rsidRPr="005E0677">
              <w:rPr>
                <w:rStyle w:val="a6"/>
                <w:rFonts w:ascii="Times New Roman" w:hAnsi="Times New Roman" w:cs="Times New Roman"/>
                <w:noProof/>
                <w:sz w:val="28"/>
                <w:szCs w:val="28"/>
                <w:rPrChange w:id="18" w:author="Борис Разумовский" w:date="2024-05-12T23:18:00Z">
                  <w:rPr>
                    <w:rStyle w:val="a6"/>
                    <w:noProof/>
                  </w:rPr>
                </w:rPrChange>
              </w:rPr>
              <w:instrText xml:space="preserve"> </w:instrText>
            </w:r>
            <w:r w:rsidR="005E0677" w:rsidRPr="005E0677">
              <w:rPr>
                <w:rStyle w:val="a6"/>
                <w:rFonts w:ascii="Times New Roman" w:hAnsi="Times New Roman" w:cs="Times New Roman"/>
                <w:noProof/>
                <w:sz w:val="28"/>
                <w:szCs w:val="28"/>
                <w:rPrChange w:id="19" w:author="Борис Разумовский" w:date="2024-05-12T23:18:00Z">
                  <w:rPr>
                    <w:rStyle w:val="a6"/>
                    <w:noProof/>
                  </w:rPr>
                </w:rPrChange>
              </w:rPr>
            </w:r>
            <w:r w:rsidR="005E0677" w:rsidRPr="005E0677">
              <w:rPr>
                <w:rStyle w:val="a6"/>
                <w:rFonts w:ascii="Times New Roman" w:hAnsi="Times New Roman" w:cs="Times New Roman"/>
                <w:noProof/>
                <w:sz w:val="28"/>
                <w:szCs w:val="28"/>
                <w:rPrChange w:id="20" w:author="Борис Разумовский" w:date="2024-05-12T23:18:00Z">
                  <w:rPr>
                    <w:rStyle w:val="a6"/>
                    <w:noProof/>
                  </w:rPr>
                </w:rPrChange>
              </w:rPr>
              <w:fldChar w:fldCharType="separate"/>
            </w:r>
            <w:r w:rsidR="005E0677" w:rsidRPr="005E0677">
              <w:rPr>
                <w:rStyle w:val="a6"/>
                <w:rFonts w:ascii="Times New Roman" w:hAnsi="Times New Roman" w:cs="Times New Roman"/>
                <w:noProof/>
                <w:sz w:val="28"/>
                <w:szCs w:val="28"/>
                <w:rPrChange w:id="21" w:author="Борис Разумовский" w:date="2024-05-12T23:18:00Z">
                  <w:rPr>
                    <w:rStyle w:val="a6"/>
                    <w:noProof/>
                  </w:rPr>
                </w:rPrChange>
              </w:rPr>
              <w:t>Ведение</w:t>
            </w:r>
            <w:r w:rsidR="005E0677" w:rsidRPr="005E0677">
              <w:rPr>
                <w:rFonts w:ascii="Times New Roman" w:hAnsi="Times New Roman" w:cs="Times New Roman"/>
                <w:noProof/>
                <w:webHidden/>
                <w:sz w:val="28"/>
                <w:szCs w:val="28"/>
                <w:rPrChange w:id="22" w:author="Борис Разумовский" w:date="2024-05-12T23:18:00Z">
                  <w:rPr>
                    <w:noProof/>
                    <w:webHidden/>
                  </w:rPr>
                </w:rPrChange>
              </w:rPr>
              <w:tab/>
            </w:r>
            <w:r w:rsidR="005E0677" w:rsidRPr="005E0677">
              <w:rPr>
                <w:rFonts w:ascii="Times New Roman" w:hAnsi="Times New Roman" w:cs="Times New Roman"/>
                <w:noProof/>
                <w:webHidden/>
                <w:sz w:val="28"/>
                <w:szCs w:val="28"/>
                <w:rPrChange w:id="23" w:author="Борис Разумовский" w:date="2024-05-12T23:18:00Z">
                  <w:rPr>
                    <w:noProof/>
                    <w:webHidden/>
                  </w:rPr>
                </w:rPrChange>
              </w:rPr>
              <w:fldChar w:fldCharType="begin"/>
            </w:r>
            <w:r w:rsidR="005E0677" w:rsidRPr="005E0677">
              <w:rPr>
                <w:rFonts w:ascii="Times New Roman" w:hAnsi="Times New Roman" w:cs="Times New Roman"/>
                <w:noProof/>
                <w:webHidden/>
                <w:sz w:val="28"/>
                <w:szCs w:val="28"/>
                <w:rPrChange w:id="24" w:author="Борис Разумовский" w:date="2024-05-12T23:18:00Z">
                  <w:rPr>
                    <w:noProof/>
                    <w:webHidden/>
                  </w:rPr>
                </w:rPrChange>
              </w:rPr>
              <w:instrText xml:space="preserve"> PAGEREF _Toc166448293 \h </w:instrText>
            </w:r>
            <w:r w:rsidR="005E0677" w:rsidRPr="005E0677">
              <w:rPr>
                <w:rFonts w:ascii="Times New Roman" w:hAnsi="Times New Roman" w:cs="Times New Roman"/>
                <w:noProof/>
                <w:webHidden/>
                <w:sz w:val="28"/>
                <w:szCs w:val="28"/>
                <w:rPrChange w:id="25" w:author="Борис Разумовский" w:date="2024-05-12T23:18:00Z">
                  <w:rPr>
                    <w:noProof/>
                    <w:webHidden/>
                  </w:rPr>
                </w:rPrChange>
              </w:rPr>
            </w:r>
          </w:ins>
          <w:r w:rsidR="005E0677" w:rsidRPr="005E0677">
            <w:rPr>
              <w:rFonts w:ascii="Times New Roman" w:hAnsi="Times New Roman" w:cs="Times New Roman"/>
              <w:noProof/>
              <w:webHidden/>
              <w:sz w:val="28"/>
              <w:szCs w:val="28"/>
              <w:rPrChange w:id="26" w:author="Борис Разумовский" w:date="2024-05-12T23:18:00Z">
                <w:rPr>
                  <w:noProof/>
                  <w:webHidden/>
                </w:rPr>
              </w:rPrChange>
            </w:rPr>
            <w:fldChar w:fldCharType="separate"/>
          </w:r>
          <w:ins w:id="27" w:author="Борис Разумовский" w:date="2024-05-12T23:17:00Z">
            <w:r w:rsidR="005E0677" w:rsidRPr="005E0677">
              <w:rPr>
                <w:rFonts w:ascii="Times New Roman" w:hAnsi="Times New Roman" w:cs="Times New Roman"/>
                <w:noProof/>
                <w:webHidden/>
                <w:sz w:val="28"/>
                <w:szCs w:val="28"/>
                <w:rPrChange w:id="28" w:author="Борис Разумовский" w:date="2024-05-12T23:18:00Z">
                  <w:rPr>
                    <w:noProof/>
                    <w:webHidden/>
                  </w:rPr>
                </w:rPrChange>
              </w:rPr>
              <w:t>3</w:t>
            </w:r>
            <w:r w:rsidR="005E0677" w:rsidRPr="005E0677">
              <w:rPr>
                <w:rFonts w:ascii="Times New Roman" w:hAnsi="Times New Roman" w:cs="Times New Roman"/>
                <w:noProof/>
                <w:webHidden/>
                <w:sz w:val="28"/>
                <w:szCs w:val="28"/>
                <w:rPrChange w:id="29" w:author="Борис Разумовский" w:date="2024-05-12T23:18:00Z">
                  <w:rPr>
                    <w:noProof/>
                    <w:webHidden/>
                  </w:rPr>
                </w:rPrChange>
              </w:rPr>
              <w:fldChar w:fldCharType="end"/>
            </w:r>
            <w:r w:rsidR="005E0677" w:rsidRPr="005E0677">
              <w:rPr>
                <w:rStyle w:val="a6"/>
                <w:rFonts w:ascii="Times New Roman" w:hAnsi="Times New Roman" w:cs="Times New Roman"/>
                <w:noProof/>
                <w:sz w:val="28"/>
                <w:szCs w:val="28"/>
                <w:rPrChange w:id="30" w:author="Борис Разумовский" w:date="2024-05-12T23:18:00Z">
                  <w:rPr>
                    <w:rStyle w:val="a6"/>
                    <w:noProof/>
                  </w:rPr>
                </w:rPrChange>
              </w:rPr>
              <w:fldChar w:fldCharType="end"/>
            </w:r>
          </w:ins>
        </w:p>
        <w:p w14:paraId="033654C2" w14:textId="68DD2919" w:rsidR="005E0677" w:rsidRPr="005E0677" w:rsidRDefault="005E0677">
          <w:pPr>
            <w:pStyle w:val="11"/>
            <w:tabs>
              <w:tab w:val="right" w:leader="dot" w:pos="9345"/>
            </w:tabs>
            <w:rPr>
              <w:ins w:id="31" w:author="Борис Разумовский" w:date="2024-05-12T23:17:00Z"/>
              <w:rFonts w:ascii="Times New Roman" w:eastAsiaTheme="minorEastAsia" w:hAnsi="Times New Roman" w:cs="Times New Roman"/>
              <w:noProof/>
              <w:sz w:val="28"/>
              <w:szCs w:val="28"/>
              <w:lang w:val="en-BE" w:eastAsia="en-BE"/>
              <w:rPrChange w:id="32" w:author="Борис Разумовский" w:date="2024-05-12T23:18:00Z">
                <w:rPr>
                  <w:ins w:id="33" w:author="Борис Разумовский" w:date="2024-05-12T23:17:00Z"/>
                  <w:rFonts w:eastAsiaTheme="minorEastAsia"/>
                  <w:noProof/>
                  <w:lang w:val="en-BE" w:eastAsia="en-BE"/>
                </w:rPr>
              </w:rPrChange>
            </w:rPr>
          </w:pPr>
          <w:ins w:id="34" w:author="Борис Разумовский" w:date="2024-05-12T23:17:00Z">
            <w:r w:rsidRPr="005E0677">
              <w:rPr>
                <w:rStyle w:val="a6"/>
                <w:rFonts w:ascii="Times New Roman" w:hAnsi="Times New Roman" w:cs="Times New Roman"/>
                <w:noProof/>
                <w:sz w:val="28"/>
                <w:szCs w:val="28"/>
                <w:rPrChange w:id="35"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36"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37" w:author="Борис Разумовский" w:date="2024-05-12T23:18:00Z">
                  <w:rPr>
                    <w:noProof/>
                  </w:rPr>
                </w:rPrChange>
              </w:rPr>
              <w:instrText>HYPERLINK \l "_Toc166448294"</w:instrText>
            </w:r>
            <w:r w:rsidRPr="005E0677">
              <w:rPr>
                <w:rStyle w:val="a6"/>
                <w:rFonts w:ascii="Times New Roman" w:hAnsi="Times New Roman" w:cs="Times New Roman"/>
                <w:noProof/>
                <w:sz w:val="28"/>
                <w:szCs w:val="28"/>
                <w:rPrChange w:id="38"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39" w:author="Борис Разумовский" w:date="2024-05-12T23:18:00Z">
                  <w:rPr>
                    <w:rStyle w:val="a6"/>
                    <w:noProof/>
                  </w:rPr>
                </w:rPrChange>
              </w:rPr>
            </w:r>
            <w:r w:rsidRPr="005E0677">
              <w:rPr>
                <w:rStyle w:val="a6"/>
                <w:rFonts w:ascii="Times New Roman" w:hAnsi="Times New Roman" w:cs="Times New Roman"/>
                <w:noProof/>
                <w:sz w:val="28"/>
                <w:szCs w:val="28"/>
                <w:rPrChange w:id="40" w:author="Борис Разумовский" w:date="2024-05-12T23:18:00Z">
                  <w:rPr>
                    <w:rStyle w:val="a6"/>
                    <w:noProof/>
                  </w:rPr>
                </w:rPrChange>
              </w:rPr>
              <w:fldChar w:fldCharType="separate"/>
            </w:r>
            <w:r w:rsidRPr="005E0677">
              <w:rPr>
                <w:rStyle w:val="a6"/>
                <w:rFonts w:ascii="Times New Roman" w:eastAsiaTheme="majorEastAsia" w:hAnsi="Times New Roman" w:cs="Times New Roman"/>
                <w:noProof/>
                <w:sz w:val="28"/>
                <w:szCs w:val="28"/>
                <w:rPrChange w:id="41" w:author="Борис Разумовский" w:date="2024-05-12T23:18:00Z">
                  <w:rPr>
                    <w:rStyle w:val="a6"/>
                    <w:rFonts w:eastAsiaTheme="majorEastAsia"/>
                    <w:noProof/>
                  </w:rPr>
                </w:rPrChange>
              </w:rPr>
              <w:t>Глава 1.</w:t>
            </w:r>
            <w:r w:rsidRPr="005E0677">
              <w:rPr>
                <w:rFonts w:ascii="Times New Roman" w:hAnsi="Times New Roman" w:cs="Times New Roman"/>
                <w:noProof/>
                <w:webHidden/>
                <w:sz w:val="28"/>
                <w:szCs w:val="28"/>
                <w:rPrChange w:id="42" w:author="Борис Разумовский" w:date="2024-05-12T23:18:00Z">
                  <w:rPr>
                    <w:noProof/>
                    <w:webHidden/>
                  </w:rPr>
                </w:rPrChange>
              </w:rPr>
              <w:tab/>
            </w:r>
            <w:r w:rsidRPr="005E0677">
              <w:rPr>
                <w:rFonts w:ascii="Times New Roman" w:hAnsi="Times New Roman" w:cs="Times New Roman"/>
                <w:noProof/>
                <w:webHidden/>
                <w:sz w:val="28"/>
                <w:szCs w:val="28"/>
                <w:rPrChange w:id="43"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44" w:author="Борис Разумовский" w:date="2024-05-12T23:18:00Z">
                  <w:rPr>
                    <w:noProof/>
                    <w:webHidden/>
                  </w:rPr>
                </w:rPrChange>
              </w:rPr>
              <w:instrText xml:space="preserve"> PAGEREF _Toc166448294 \h </w:instrText>
            </w:r>
            <w:r w:rsidRPr="005E0677">
              <w:rPr>
                <w:rFonts w:ascii="Times New Roman" w:hAnsi="Times New Roman" w:cs="Times New Roman"/>
                <w:noProof/>
                <w:webHidden/>
                <w:sz w:val="28"/>
                <w:szCs w:val="28"/>
                <w:rPrChange w:id="45" w:author="Борис Разумовский" w:date="2024-05-12T23:18:00Z">
                  <w:rPr>
                    <w:noProof/>
                    <w:webHidden/>
                  </w:rPr>
                </w:rPrChange>
              </w:rPr>
            </w:r>
          </w:ins>
          <w:r w:rsidRPr="005E0677">
            <w:rPr>
              <w:rFonts w:ascii="Times New Roman" w:hAnsi="Times New Roman" w:cs="Times New Roman"/>
              <w:noProof/>
              <w:webHidden/>
              <w:sz w:val="28"/>
              <w:szCs w:val="28"/>
              <w:rPrChange w:id="46" w:author="Борис Разумовский" w:date="2024-05-12T23:18:00Z">
                <w:rPr>
                  <w:noProof/>
                  <w:webHidden/>
                </w:rPr>
              </w:rPrChange>
            </w:rPr>
            <w:fldChar w:fldCharType="separate"/>
          </w:r>
          <w:ins w:id="47" w:author="Борис Разумовский" w:date="2024-05-12T23:17:00Z">
            <w:r w:rsidRPr="005E0677">
              <w:rPr>
                <w:rFonts w:ascii="Times New Roman" w:hAnsi="Times New Roman" w:cs="Times New Roman"/>
                <w:noProof/>
                <w:webHidden/>
                <w:sz w:val="28"/>
                <w:szCs w:val="28"/>
                <w:rPrChange w:id="48" w:author="Борис Разумовский" w:date="2024-05-12T23:18:00Z">
                  <w:rPr>
                    <w:noProof/>
                    <w:webHidden/>
                  </w:rPr>
                </w:rPrChange>
              </w:rPr>
              <w:t>5</w:t>
            </w:r>
            <w:r w:rsidRPr="005E0677">
              <w:rPr>
                <w:rFonts w:ascii="Times New Roman" w:hAnsi="Times New Roman" w:cs="Times New Roman"/>
                <w:noProof/>
                <w:webHidden/>
                <w:sz w:val="28"/>
                <w:szCs w:val="28"/>
                <w:rPrChange w:id="49"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50" w:author="Борис Разумовский" w:date="2024-05-12T23:18:00Z">
                  <w:rPr>
                    <w:rStyle w:val="a6"/>
                    <w:noProof/>
                  </w:rPr>
                </w:rPrChange>
              </w:rPr>
              <w:fldChar w:fldCharType="end"/>
            </w:r>
          </w:ins>
        </w:p>
        <w:p w14:paraId="565E51D2" w14:textId="70B6F96B" w:rsidR="005E0677" w:rsidRPr="005E0677" w:rsidRDefault="005E0677">
          <w:pPr>
            <w:pStyle w:val="21"/>
            <w:tabs>
              <w:tab w:val="left" w:pos="880"/>
              <w:tab w:val="right" w:leader="dot" w:pos="9345"/>
            </w:tabs>
            <w:rPr>
              <w:ins w:id="51" w:author="Борис Разумовский" w:date="2024-05-12T23:17:00Z"/>
              <w:rFonts w:ascii="Times New Roman" w:eastAsiaTheme="minorEastAsia" w:hAnsi="Times New Roman" w:cs="Times New Roman"/>
              <w:noProof/>
              <w:sz w:val="28"/>
              <w:szCs w:val="28"/>
              <w:lang w:val="en-BE" w:eastAsia="en-BE"/>
              <w:rPrChange w:id="52" w:author="Борис Разумовский" w:date="2024-05-12T23:18:00Z">
                <w:rPr>
                  <w:ins w:id="53" w:author="Борис Разумовский" w:date="2024-05-12T23:17:00Z"/>
                  <w:rFonts w:eastAsiaTheme="minorEastAsia"/>
                  <w:noProof/>
                  <w:lang w:val="en-BE" w:eastAsia="en-BE"/>
                </w:rPr>
              </w:rPrChange>
            </w:rPr>
          </w:pPr>
          <w:ins w:id="54" w:author="Борис Разумовский" w:date="2024-05-12T23:17:00Z">
            <w:r w:rsidRPr="005E0677">
              <w:rPr>
                <w:rStyle w:val="a6"/>
                <w:rFonts w:ascii="Times New Roman" w:hAnsi="Times New Roman" w:cs="Times New Roman"/>
                <w:noProof/>
                <w:sz w:val="28"/>
                <w:szCs w:val="28"/>
                <w:rPrChange w:id="55"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56"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57" w:author="Борис Разумовский" w:date="2024-05-12T23:18:00Z">
                  <w:rPr>
                    <w:noProof/>
                  </w:rPr>
                </w:rPrChange>
              </w:rPr>
              <w:instrText>HYPERLINK \l "_Toc166448295"</w:instrText>
            </w:r>
            <w:r w:rsidRPr="005E0677">
              <w:rPr>
                <w:rStyle w:val="a6"/>
                <w:rFonts w:ascii="Times New Roman" w:hAnsi="Times New Roman" w:cs="Times New Roman"/>
                <w:noProof/>
                <w:sz w:val="28"/>
                <w:szCs w:val="28"/>
                <w:rPrChange w:id="58"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59" w:author="Борис Разумовский" w:date="2024-05-12T23:18:00Z">
                  <w:rPr>
                    <w:rStyle w:val="a6"/>
                    <w:noProof/>
                  </w:rPr>
                </w:rPrChange>
              </w:rPr>
            </w:r>
            <w:r w:rsidRPr="005E0677">
              <w:rPr>
                <w:rStyle w:val="a6"/>
                <w:rFonts w:ascii="Times New Roman" w:hAnsi="Times New Roman" w:cs="Times New Roman"/>
                <w:noProof/>
                <w:sz w:val="28"/>
                <w:szCs w:val="28"/>
                <w:rPrChange w:id="60" w:author="Борис Разумовский" w:date="2024-05-12T23:18:00Z">
                  <w:rPr>
                    <w:rStyle w:val="a6"/>
                    <w:noProof/>
                  </w:rPr>
                </w:rPrChange>
              </w:rPr>
              <w:fldChar w:fldCharType="separate"/>
            </w:r>
            <w:r w:rsidRPr="005E0677">
              <w:rPr>
                <w:rStyle w:val="a6"/>
                <w:rFonts w:ascii="Times New Roman" w:hAnsi="Times New Roman" w:cs="Times New Roman"/>
                <w:noProof/>
                <w:sz w:val="28"/>
                <w:szCs w:val="28"/>
                <w:rPrChange w:id="61" w:author="Борис Разумовский" w:date="2024-05-12T23:18:00Z">
                  <w:rPr>
                    <w:rStyle w:val="a6"/>
                    <w:noProof/>
                  </w:rPr>
                </w:rPrChange>
              </w:rPr>
              <w:t>1.1</w:t>
            </w:r>
            <w:r w:rsidRPr="005E0677">
              <w:rPr>
                <w:rFonts w:ascii="Times New Roman" w:eastAsiaTheme="minorEastAsia" w:hAnsi="Times New Roman" w:cs="Times New Roman"/>
                <w:noProof/>
                <w:sz w:val="28"/>
                <w:szCs w:val="28"/>
                <w:lang w:val="en-BE" w:eastAsia="en-BE"/>
                <w:rPrChange w:id="62" w:author="Борис Разумовский" w:date="2024-05-12T23:18:00Z">
                  <w:rPr>
                    <w:rFonts w:eastAsiaTheme="minorEastAsia"/>
                    <w:noProof/>
                    <w:lang w:val="en-BE" w:eastAsia="en-BE"/>
                  </w:rPr>
                </w:rPrChange>
              </w:rPr>
              <w:tab/>
            </w:r>
            <w:r w:rsidRPr="005E0677">
              <w:rPr>
                <w:rStyle w:val="a6"/>
                <w:rFonts w:ascii="Times New Roman" w:hAnsi="Times New Roman" w:cs="Times New Roman"/>
                <w:noProof/>
                <w:sz w:val="28"/>
                <w:szCs w:val="28"/>
                <w:rPrChange w:id="63" w:author="Борис Разумовский" w:date="2024-05-12T23:18:00Z">
                  <w:rPr>
                    <w:rStyle w:val="a6"/>
                    <w:noProof/>
                  </w:rPr>
                </w:rPrChange>
              </w:rPr>
              <w:t>Изучение сайта</w:t>
            </w:r>
            <w:r w:rsidRPr="005E0677">
              <w:rPr>
                <w:rFonts w:ascii="Times New Roman" w:hAnsi="Times New Roman" w:cs="Times New Roman"/>
                <w:noProof/>
                <w:webHidden/>
                <w:sz w:val="28"/>
                <w:szCs w:val="28"/>
                <w:rPrChange w:id="64" w:author="Борис Разумовский" w:date="2024-05-12T23:18:00Z">
                  <w:rPr>
                    <w:noProof/>
                    <w:webHidden/>
                  </w:rPr>
                </w:rPrChange>
              </w:rPr>
              <w:tab/>
            </w:r>
            <w:r w:rsidRPr="005E0677">
              <w:rPr>
                <w:rFonts w:ascii="Times New Roman" w:hAnsi="Times New Roman" w:cs="Times New Roman"/>
                <w:noProof/>
                <w:webHidden/>
                <w:sz w:val="28"/>
                <w:szCs w:val="28"/>
                <w:rPrChange w:id="65"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66" w:author="Борис Разумовский" w:date="2024-05-12T23:18:00Z">
                  <w:rPr>
                    <w:noProof/>
                    <w:webHidden/>
                  </w:rPr>
                </w:rPrChange>
              </w:rPr>
              <w:instrText xml:space="preserve"> PAGEREF _Toc166448295 \h </w:instrText>
            </w:r>
            <w:r w:rsidRPr="005E0677">
              <w:rPr>
                <w:rFonts w:ascii="Times New Roman" w:hAnsi="Times New Roman" w:cs="Times New Roman"/>
                <w:noProof/>
                <w:webHidden/>
                <w:sz w:val="28"/>
                <w:szCs w:val="28"/>
                <w:rPrChange w:id="67" w:author="Борис Разумовский" w:date="2024-05-12T23:18:00Z">
                  <w:rPr>
                    <w:noProof/>
                    <w:webHidden/>
                  </w:rPr>
                </w:rPrChange>
              </w:rPr>
            </w:r>
          </w:ins>
          <w:r w:rsidRPr="005E0677">
            <w:rPr>
              <w:rFonts w:ascii="Times New Roman" w:hAnsi="Times New Roman" w:cs="Times New Roman"/>
              <w:noProof/>
              <w:webHidden/>
              <w:sz w:val="28"/>
              <w:szCs w:val="28"/>
              <w:rPrChange w:id="68" w:author="Борис Разумовский" w:date="2024-05-12T23:18:00Z">
                <w:rPr>
                  <w:noProof/>
                  <w:webHidden/>
                </w:rPr>
              </w:rPrChange>
            </w:rPr>
            <w:fldChar w:fldCharType="separate"/>
          </w:r>
          <w:ins w:id="69" w:author="Борис Разумовский" w:date="2024-05-12T23:17:00Z">
            <w:r w:rsidRPr="005E0677">
              <w:rPr>
                <w:rFonts w:ascii="Times New Roman" w:hAnsi="Times New Roman" w:cs="Times New Roman"/>
                <w:noProof/>
                <w:webHidden/>
                <w:sz w:val="28"/>
                <w:szCs w:val="28"/>
                <w:rPrChange w:id="70" w:author="Борис Разумовский" w:date="2024-05-12T23:18:00Z">
                  <w:rPr>
                    <w:noProof/>
                    <w:webHidden/>
                  </w:rPr>
                </w:rPrChange>
              </w:rPr>
              <w:t>5</w:t>
            </w:r>
            <w:r w:rsidRPr="005E0677">
              <w:rPr>
                <w:rFonts w:ascii="Times New Roman" w:hAnsi="Times New Roman" w:cs="Times New Roman"/>
                <w:noProof/>
                <w:webHidden/>
                <w:sz w:val="28"/>
                <w:szCs w:val="28"/>
                <w:rPrChange w:id="71"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72" w:author="Борис Разумовский" w:date="2024-05-12T23:18:00Z">
                  <w:rPr>
                    <w:rStyle w:val="a6"/>
                    <w:noProof/>
                  </w:rPr>
                </w:rPrChange>
              </w:rPr>
              <w:fldChar w:fldCharType="end"/>
            </w:r>
          </w:ins>
        </w:p>
        <w:p w14:paraId="7B75B9BB" w14:textId="1C0846EA" w:rsidR="005E0677" w:rsidRPr="005E0677" w:rsidRDefault="005E0677">
          <w:pPr>
            <w:pStyle w:val="21"/>
            <w:tabs>
              <w:tab w:val="left" w:pos="880"/>
              <w:tab w:val="right" w:leader="dot" w:pos="9345"/>
            </w:tabs>
            <w:rPr>
              <w:ins w:id="73" w:author="Борис Разумовский" w:date="2024-05-12T23:17:00Z"/>
              <w:rFonts w:ascii="Times New Roman" w:eastAsiaTheme="minorEastAsia" w:hAnsi="Times New Roman" w:cs="Times New Roman"/>
              <w:noProof/>
              <w:sz w:val="28"/>
              <w:szCs w:val="28"/>
              <w:lang w:val="en-BE" w:eastAsia="en-BE"/>
              <w:rPrChange w:id="74" w:author="Борис Разумовский" w:date="2024-05-12T23:18:00Z">
                <w:rPr>
                  <w:ins w:id="75" w:author="Борис Разумовский" w:date="2024-05-12T23:17:00Z"/>
                  <w:rFonts w:eastAsiaTheme="minorEastAsia"/>
                  <w:noProof/>
                  <w:lang w:val="en-BE" w:eastAsia="en-BE"/>
                </w:rPr>
              </w:rPrChange>
            </w:rPr>
          </w:pPr>
          <w:ins w:id="76" w:author="Борис Разумовский" w:date="2024-05-12T23:17:00Z">
            <w:r w:rsidRPr="005E0677">
              <w:rPr>
                <w:rStyle w:val="a6"/>
                <w:rFonts w:ascii="Times New Roman" w:hAnsi="Times New Roman" w:cs="Times New Roman"/>
                <w:noProof/>
                <w:sz w:val="28"/>
                <w:szCs w:val="28"/>
                <w:rPrChange w:id="77"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78"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79" w:author="Борис Разумовский" w:date="2024-05-12T23:18:00Z">
                  <w:rPr>
                    <w:noProof/>
                  </w:rPr>
                </w:rPrChange>
              </w:rPr>
              <w:instrText>HYPERLINK \l "_Toc166448296"</w:instrText>
            </w:r>
            <w:r w:rsidRPr="005E0677">
              <w:rPr>
                <w:rStyle w:val="a6"/>
                <w:rFonts w:ascii="Times New Roman" w:hAnsi="Times New Roman" w:cs="Times New Roman"/>
                <w:noProof/>
                <w:sz w:val="28"/>
                <w:szCs w:val="28"/>
                <w:rPrChange w:id="80"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81" w:author="Борис Разумовский" w:date="2024-05-12T23:18:00Z">
                  <w:rPr>
                    <w:rStyle w:val="a6"/>
                    <w:noProof/>
                  </w:rPr>
                </w:rPrChange>
              </w:rPr>
            </w:r>
            <w:r w:rsidRPr="005E0677">
              <w:rPr>
                <w:rStyle w:val="a6"/>
                <w:rFonts w:ascii="Times New Roman" w:hAnsi="Times New Roman" w:cs="Times New Roman"/>
                <w:noProof/>
                <w:sz w:val="28"/>
                <w:szCs w:val="28"/>
                <w:rPrChange w:id="82" w:author="Борис Разумовский" w:date="2024-05-12T23:18:00Z">
                  <w:rPr>
                    <w:rStyle w:val="a6"/>
                    <w:noProof/>
                  </w:rPr>
                </w:rPrChange>
              </w:rPr>
              <w:fldChar w:fldCharType="separate"/>
            </w:r>
            <w:r w:rsidRPr="005E0677">
              <w:rPr>
                <w:rStyle w:val="a6"/>
                <w:rFonts w:ascii="Times New Roman" w:hAnsi="Times New Roman" w:cs="Times New Roman"/>
                <w:noProof/>
                <w:sz w:val="28"/>
                <w:szCs w:val="28"/>
                <w:rPrChange w:id="83" w:author="Борис Разумовский" w:date="2024-05-12T23:18:00Z">
                  <w:rPr>
                    <w:rStyle w:val="a6"/>
                    <w:noProof/>
                  </w:rPr>
                </w:rPrChange>
              </w:rPr>
              <w:t>1.2</w:t>
            </w:r>
            <w:r w:rsidRPr="005E0677">
              <w:rPr>
                <w:rFonts w:ascii="Times New Roman" w:eastAsiaTheme="minorEastAsia" w:hAnsi="Times New Roman" w:cs="Times New Roman"/>
                <w:noProof/>
                <w:sz w:val="28"/>
                <w:szCs w:val="28"/>
                <w:lang w:val="en-BE" w:eastAsia="en-BE"/>
                <w:rPrChange w:id="84" w:author="Борис Разумовский" w:date="2024-05-12T23:18:00Z">
                  <w:rPr>
                    <w:rFonts w:eastAsiaTheme="minorEastAsia"/>
                    <w:noProof/>
                    <w:lang w:val="en-BE" w:eastAsia="en-BE"/>
                  </w:rPr>
                </w:rPrChange>
              </w:rPr>
              <w:tab/>
            </w:r>
            <w:r w:rsidRPr="005E0677">
              <w:rPr>
                <w:rStyle w:val="a6"/>
                <w:rFonts w:ascii="Times New Roman" w:hAnsi="Times New Roman" w:cs="Times New Roman"/>
                <w:noProof/>
                <w:sz w:val="28"/>
                <w:szCs w:val="28"/>
                <w:rPrChange w:id="85" w:author="Борис Разумовский" w:date="2024-05-12T23:18:00Z">
                  <w:rPr>
                    <w:rStyle w:val="a6"/>
                    <w:noProof/>
                  </w:rPr>
                </w:rPrChange>
              </w:rPr>
              <w:t>Сбор ссылок на дела</w:t>
            </w:r>
            <w:r w:rsidRPr="005E0677">
              <w:rPr>
                <w:rFonts w:ascii="Times New Roman" w:hAnsi="Times New Roman" w:cs="Times New Roman"/>
                <w:noProof/>
                <w:webHidden/>
                <w:sz w:val="28"/>
                <w:szCs w:val="28"/>
                <w:rPrChange w:id="86" w:author="Борис Разумовский" w:date="2024-05-12T23:18:00Z">
                  <w:rPr>
                    <w:noProof/>
                    <w:webHidden/>
                  </w:rPr>
                </w:rPrChange>
              </w:rPr>
              <w:tab/>
            </w:r>
            <w:r w:rsidRPr="005E0677">
              <w:rPr>
                <w:rFonts w:ascii="Times New Roman" w:hAnsi="Times New Roman" w:cs="Times New Roman"/>
                <w:noProof/>
                <w:webHidden/>
                <w:sz w:val="28"/>
                <w:szCs w:val="28"/>
                <w:rPrChange w:id="87"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88" w:author="Борис Разумовский" w:date="2024-05-12T23:18:00Z">
                  <w:rPr>
                    <w:noProof/>
                    <w:webHidden/>
                  </w:rPr>
                </w:rPrChange>
              </w:rPr>
              <w:instrText xml:space="preserve"> PAGEREF _Toc166448296 \h </w:instrText>
            </w:r>
            <w:r w:rsidRPr="005E0677">
              <w:rPr>
                <w:rFonts w:ascii="Times New Roman" w:hAnsi="Times New Roman" w:cs="Times New Roman"/>
                <w:noProof/>
                <w:webHidden/>
                <w:sz w:val="28"/>
                <w:szCs w:val="28"/>
                <w:rPrChange w:id="89" w:author="Борис Разумовский" w:date="2024-05-12T23:18:00Z">
                  <w:rPr>
                    <w:noProof/>
                    <w:webHidden/>
                  </w:rPr>
                </w:rPrChange>
              </w:rPr>
            </w:r>
          </w:ins>
          <w:r w:rsidRPr="005E0677">
            <w:rPr>
              <w:rFonts w:ascii="Times New Roman" w:hAnsi="Times New Roman" w:cs="Times New Roman"/>
              <w:noProof/>
              <w:webHidden/>
              <w:sz w:val="28"/>
              <w:szCs w:val="28"/>
              <w:rPrChange w:id="90" w:author="Борис Разумовский" w:date="2024-05-12T23:18:00Z">
                <w:rPr>
                  <w:noProof/>
                  <w:webHidden/>
                </w:rPr>
              </w:rPrChange>
            </w:rPr>
            <w:fldChar w:fldCharType="separate"/>
          </w:r>
          <w:ins w:id="91" w:author="Борис Разумовский" w:date="2024-05-12T23:17:00Z">
            <w:r w:rsidRPr="005E0677">
              <w:rPr>
                <w:rFonts w:ascii="Times New Roman" w:hAnsi="Times New Roman" w:cs="Times New Roman"/>
                <w:noProof/>
                <w:webHidden/>
                <w:sz w:val="28"/>
                <w:szCs w:val="28"/>
                <w:rPrChange w:id="92" w:author="Борис Разумовский" w:date="2024-05-12T23:18:00Z">
                  <w:rPr>
                    <w:noProof/>
                    <w:webHidden/>
                  </w:rPr>
                </w:rPrChange>
              </w:rPr>
              <w:t>6</w:t>
            </w:r>
            <w:r w:rsidRPr="005E0677">
              <w:rPr>
                <w:rFonts w:ascii="Times New Roman" w:hAnsi="Times New Roman" w:cs="Times New Roman"/>
                <w:noProof/>
                <w:webHidden/>
                <w:sz w:val="28"/>
                <w:szCs w:val="28"/>
                <w:rPrChange w:id="93"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94" w:author="Борис Разумовский" w:date="2024-05-12T23:18:00Z">
                  <w:rPr>
                    <w:rStyle w:val="a6"/>
                    <w:noProof/>
                  </w:rPr>
                </w:rPrChange>
              </w:rPr>
              <w:fldChar w:fldCharType="end"/>
            </w:r>
          </w:ins>
        </w:p>
        <w:p w14:paraId="6E6346F9" w14:textId="671035AF" w:rsidR="005E0677" w:rsidRPr="005E0677" w:rsidRDefault="005E0677">
          <w:pPr>
            <w:pStyle w:val="21"/>
            <w:tabs>
              <w:tab w:val="left" w:pos="880"/>
              <w:tab w:val="right" w:leader="dot" w:pos="9345"/>
            </w:tabs>
            <w:rPr>
              <w:ins w:id="95" w:author="Борис Разумовский" w:date="2024-05-12T23:17:00Z"/>
              <w:rFonts w:ascii="Times New Roman" w:eastAsiaTheme="minorEastAsia" w:hAnsi="Times New Roman" w:cs="Times New Roman"/>
              <w:noProof/>
              <w:sz w:val="28"/>
              <w:szCs w:val="28"/>
              <w:lang w:val="en-BE" w:eastAsia="en-BE"/>
              <w:rPrChange w:id="96" w:author="Борис Разумовский" w:date="2024-05-12T23:18:00Z">
                <w:rPr>
                  <w:ins w:id="97" w:author="Борис Разумовский" w:date="2024-05-12T23:17:00Z"/>
                  <w:rFonts w:eastAsiaTheme="minorEastAsia"/>
                  <w:noProof/>
                  <w:lang w:val="en-BE" w:eastAsia="en-BE"/>
                </w:rPr>
              </w:rPrChange>
            </w:rPr>
          </w:pPr>
          <w:ins w:id="98" w:author="Борис Разумовский" w:date="2024-05-12T23:17:00Z">
            <w:r w:rsidRPr="005E0677">
              <w:rPr>
                <w:rStyle w:val="a6"/>
                <w:rFonts w:ascii="Times New Roman" w:hAnsi="Times New Roman" w:cs="Times New Roman"/>
                <w:noProof/>
                <w:sz w:val="28"/>
                <w:szCs w:val="28"/>
                <w:rPrChange w:id="99"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100"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101" w:author="Борис Разумовский" w:date="2024-05-12T23:18:00Z">
                  <w:rPr>
                    <w:noProof/>
                  </w:rPr>
                </w:rPrChange>
              </w:rPr>
              <w:instrText>HYPERLINK \l "_Toc166448297"</w:instrText>
            </w:r>
            <w:r w:rsidRPr="005E0677">
              <w:rPr>
                <w:rStyle w:val="a6"/>
                <w:rFonts w:ascii="Times New Roman" w:hAnsi="Times New Roman" w:cs="Times New Roman"/>
                <w:noProof/>
                <w:sz w:val="28"/>
                <w:szCs w:val="28"/>
                <w:rPrChange w:id="102"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103" w:author="Борис Разумовский" w:date="2024-05-12T23:18:00Z">
                  <w:rPr>
                    <w:rStyle w:val="a6"/>
                    <w:noProof/>
                  </w:rPr>
                </w:rPrChange>
              </w:rPr>
            </w:r>
            <w:r w:rsidRPr="005E0677">
              <w:rPr>
                <w:rStyle w:val="a6"/>
                <w:rFonts w:ascii="Times New Roman" w:hAnsi="Times New Roman" w:cs="Times New Roman"/>
                <w:noProof/>
                <w:sz w:val="28"/>
                <w:szCs w:val="28"/>
                <w:rPrChange w:id="104" w:author="Борис Разумовский" w:date="2024-05-12T23:18:00Z">
                  <w:rPr>
                    <w:rStyle w:val="a6"/>
                    <w:noProof/>
                  </w:rPr>
                </w:rPrChange>
              </w:rPr>
              <w:fldChar w:fldCharType="separate"/>
            </w:r>
            <w:r w:rsidRPr="005E0677">
              <w:rPr>
                <w:rStyle w:val="a6"/>
                <w:rFonts w:ascii="Times New Roman" w:hAnsi="Times New Roman" w:cs="Times New Roman"/>
                <w:noProof/>
                <w:sz w:val="28"/>
                <w:szCs w:val="28"/>
                <w:rPrChange w:id="105" w:author="Борис Разумовский" w:date="2024-05-12T23:18:00Z">
                  <w:rPr>
                    <w:rStyle w:val="a6"/>
                    <w:noProof/>
                  </w:rPr>
                </w:rPrChange>
              </w:rPr>
              <w:t>1.4</w:t>
            </w:r>
            <w:r w:rsidRPr="005E0677">
              <w:rPr>
                <w:rFonts w:ascii="Times New Roman" w:eastAsiaTheme="minorEastAsia" w:hAnsi="Times New Roman" w:cs="Times New Roman"/>
                <w:noProof/>
                <w:sz w:val="28"/>
                <w:szCs w:val="28"/>
                <w:lang w:val="en-BE" w:eastAsia="en-BE"/>
                <w:rPrChange w:id="106" w:author="Борис Разумовский" w:date="2024-05-12T23:18:00Z">
                  <w:rPr>
                    <w:rFonts w:eastAsiaTheme="minorEastAsia"/>
                    <w:noProof/>
                    <w:lang w:val="en-BE" w:eastAsia="en-BE"/>
                  </w:rPr>
                </w:rPrChange>
              </w:rPr>
              <w:tab/>
            </w:r>
            <w:r w:rsidRPr="005E0677">
              <w:rPr>
                <w:rStyle w:val="a6"/>
                <w:rFonts w:ascii="Times New Roman" w:hAnsi="Times New Roman" w:cs="Times New Roman"/>
                <w:noProof/>
                <w:sz w:val="28"/>
                <w:szCs w:val="28"/>
                <w:rPrChange w:id="107" w:author="Борис Разумовский" w:date="2024-05-12T23:18:00Z">
                  <w:rPr>
                    <w:rStyle w:val="a6"/>
                    <w:noProof/>
                  </w:rPr>
                </w:rPrChange>
              </w:rPr>
              <w:t>Создание Базы данных</w:t>
            </w:r>
            <w:r w:rsidRPr="005E0677">
              <w:rPr>
                <w:rFonts w:ascii="Times New Roman" w:hAnsi="Times New Roman" w:cs="Times New Roman"/>
                <w:noProof/>
                <w:webHidden/>
                <w:sz w:val="28"/>
                <w:szCs w:val="28"/>
                <w:rPrChange w:id="108" w:author="Борис Разумовский" w:date="2024-05-12T23:18:00Z">
                  <w:rPr>
                    <w:noProof/>
                    <w:webHidden/>
                  </w:rPr>
                </w:rPrChange>
              </w:rPr>
              <w:tab/>
            </w:r>
            <w:r w:rsidRPr="005E0677">
              <w:rPr>
                <w:rFonts w:ascii="Times New Roman" w:hAnsi="Times New Roman" w:cs="Times New Roman"/>
                <w:noProof/>
                <w:webHidden/>
                <w:sz w:val="28"/>
                <w:szCs w:val="28"/>
                <w:rPrChange w:id="109"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110" w:author="Борис Разумовский" w:date="2024-05-12T23:18:00Z">
                  <w:rPr>
                    <w:noProof/>
                    <w:webHidden/>
                  </w:rPr>
                </w:rPrChange>
              </w:rPr>
              <w:instrText xml:space="preserve"> PAGEREF _Toc166448297 \h </w:instrText>
            </w:r>
            <w:r w:rsidRPr="005E0677">
              <w:rPr>
                <w:rFonts w:ascii="Times New Roman" w:hAnsi="Times New Roman" w:cs="Times New Roman"/>
                <w:noProof/>
                <w:webHidden/>
                <w:sz w:val="28"/>
                <w:szCs w:val="28"/>
                <w:rPrChange w:id="111" w:author="Борис Разумовский" w:date="2024-05-12T23:18:00Z">
                  <w:rPr>
                    <w:noProof/>
                    <w:webHidden/>
                  </w:rPr>
                </w:rPrChange>
              </w:rPr>
            </w:r>
          </w:ins>
          <w:r w:rsidRPr="005E0677">
            <w:rPr>
              <w:rFonts w:ascii="Times New Roman" w:hAnsi="Times New Roman" w:cs="Times New Roman"/>
              <w:noProof/>
              <w:webHidden/>
              <w:sz w:val="28"/>
              <w:szCs w:val="28"/>
              <w:rPrChange w:id="112" w:author="Борис Разумовский" w:date="2024-05-12T23:18:00Z">
                <w:rPr>
                  <w:noProof/>
                  <w:webHidden/>
                </w:rPr>
              </w:rPrChange>
            </w:rPr>
            <w:fldChar w:fldCharType="separate"/>
          </w:r>
          <w:ins w:id="113" w:author="Борис Разумовский" w:date="2024-05-12T23:17:00Z">
            <w:r w:rsidRPr="005E0677">
              <w:rPr>
                <w:rFonts w:ascii="Times New Roman" w:hAnsi="Times New Roman" w:cs="Times New Roman"/>
                <w:noProof/>
                <w:webHidden/>
                <w:sz w:val="28"/>
                <w:szCs w:val="28"/>
                <w:rPrChange w:id="114" w:author="Борис Разумовский" w:date="2024-05-12T23:18:00Z">
                  <w:rPr>
                    <w:noProof/>
                    <w:webHidden/>
                  </w:rPr>
                </w:rPrChange>
              </w:rPr>
              <w:t>7</w:t>
            </w:r>
            <w:r w:rsidRPr="005E0677">
              <w:rPr>
                <w:rFonts w:ascii="Times New Roman" w:hAnsi="Times New Roman" w:cs="Times New Roman"/>
                <w:noProof/>
                <w:webHidden/>
                <w:sz w:val="28"/>
                <w:szCs w:val="28"/>
                <w:rPrChange w:id="115"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116" w:author="Борис Разумовский" w:date="2024-05-12T23:18:00Z">
                  <w:rPr>
                    <w:rStyle w:val="a6"/>
                    <w:noProof/>
                  </w:rPr>
                </w:rPrChange>
              </w:rPr>
              <w:fldChar w:fldCharType="end"/>
            </w:r>
          </w:ins>
        </w:p>
        <w:p w14:paraId="71A6AB07" w14:textId="52809763" w:rsidR="005E0677" w:rsidRPr="005E0677" w:rsidRDefault="005E0677">
          <w:pPr>
            <w:pStyle w:val="21"/>
            <w:tabs>
              <w:tab w:val="left" w:pos="880"/>
              <w:tab w:val="right" w:leader="dot" w:pos="9345"/>
            </w:tabs>
            <w:rPr>
              <w:ins w:id="117" w:author="Борис Разумовский" w:date="2024-05-12T23:17:00Z"/>
              <w:rFonts w:ascii="Times New Roman" w:eastAsiaTheme="minorEastAsia" w:hAnsi="Times New Roman" w:cs="Times New Roman"/>
              <w:noProof/>
              <w:sz w:val="28"/>
              <w:szCs w:val="28"/>
              <w:lang w:val="en-BE" w:eastAsia="en-BE"/>
              <w:rPrChange w:id="118" w:author="Борис Разумовский" w:date="2024-05-12T23:18:00Z">
                <w:rPr>
                  <w:ins w:id="119" w:author="Борис Разумовский" w:date="2024-05-12T23:17:00Z"/>
                  <w:rFonts w:eastAsiaTheme="minorEastAsia"/>
                  <w:noProof/>
                  <w:lang w:val="en-BE" w:eastAsia="en-BE"/>
                </w:rPr>
              </w:rPrChange>
            </w:rPr>
          </w:pPr>
          <w:ins w:id="120" w:author="Борис Разумовский" w:date="2024-05-12T23:17:00Z">
            <w:r w:rsidRPr="005E0677">
              <w:rPr>
                <w:rStyle w:val="a6"/>
                <w:rFonts w:ascii="Times New Roman" w:hAnsi="Times New Roman" w:cs="Times New Roman"/>
                <w:noProof/>
                <w:sz w:val="28"/>
                <w:szCs w:val="28"/>
                <w:rPrChange w:id="121"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122"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123" w:author="Борис Разумовский" w:date="2024-05-12T23:18:00Z">
                  <w:rPr>
                    <w:noProof/>
                  </w:rPr>
                </w:rPrChange>
              </w:rPr>
              <w:instrText>HYPERLINK \l "_Toc166448298"</w:instrText>
            </w:r>
            <w:r w:rsidRPr="005E0677">
              <w:rPr>
                <w:rStyle w:val="a6"/>
                <w:rFonts w:ascii="Times New Roman" w:hAnsi="Times New Roman" w:cs="Times New Roman"/>
                <w:noProof/>
                <w:sz w:val="28"/>
                <w:szCs w:val="28"/>
                <w:rPrChange w:id="124"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125" w:author="Борис Разумовский" w:date="2024-05-12T23:18:00Z">
                  <w:rPr>
                    <w:rStyle w:val="a6"/>
                    <w:noProof/>
                  </w:rPr>
                </w:rPrChange>
              </w:rPr>
            </w:r>
            <w:r w:rsidRPr="005E0677">
              <w:rPr>
                <w:rStyle w:val="a6"/>
                <w:rFonts w:ascii="Times New Roman" w:hAnsi="Times New Roman" w:cs="Times New Roman"/>
                <w:noProof/>
                <w:sz w:val="28"/>
                <w:szCs w:val="28"/>
                <w:rPrChange w:id="126" w:author="Борис Разумовский" w:date="2024-05-12T23:18:00Z">
                  <w:rPr>
                    <w:rStyle w:val="a6"/>
                    <w:noProof/>
                  </w:rPr>
                </w:rPrChange>
              </w:rPr>
              <w:fldChar w:fldCharType="separate"/>
            </w:r>
            <w:r w:rsidRPr="005E0677">
              <w:rPr>
                <w:rStyle w:val="a6"/>
                <w:rFonts w:ascii="Times New Roman" w:hAnsi="Times New Roman" w:cs="Times New Roman"/>
                <w:noProof/>
                <w:sz w:val="28"/>
                <w:szCs w:val="28"/>
                <w:rPrChange w:id="127" w:author="Борис Разумовский" w:date="2024-05-12T23:18:00Z">
                  <w:rPr>
                    <w:rStyle w:val="a6"/>
                    <w:noProof/>
                  </w:rPr>
                </w:rPrChange>
              </w:rPr>
              <w:t>1.5</w:t>
            </w:r>
            <w:r w:rsidRPr="005E0677">
              <w:rPr>
                <w:rFonts w:ascii="Times New Roman" w:eastAsiaTheme="minorEastAsia" w:hAnsi="Times New Roman" w:cs="Times New Roman"/>
                <w:noProof/>
                <w:sz w:val="28"/>
                <w:szCs w:val="28"/>
                <w:lang w:val="en-BE" w:eastAsia="en-BE"/>
                <w:rPrChange w:id="128" w:author="Борис Разумовский" w:date="2024-05-12T23:18:00Z">
                  <w:rPr>
                    <w:rFonts w:eastAsiaTheme="minorEastAsia"/>
                    <w:noProof/>
                    <w:lang w:val="en-BE" w:eastAsia="en-BE"/>
                  </w:rPr>
                </w:rPrChange>
              </w:rPr>
              <w:tab/>
            </w:r>
            <w:r w:rsidRPr="005E0677">
              <w:rPr>
                <w:rStyle w:val="a6"/>
                <w:rFonts w:ascii="Times New Roman" w:hAnsi="Times New Roman" w:cs="Times New Roman"/>
                <w:noProof/>
                <w:sz w:val="28"/>
                <w:szCs w:val="28"/>
                <w:rPrChange w:id="129" w:author="Борис Разумовский" w:date="2024-05-12T23:18:00Z">
                  <w:rPr>
                    <w:rStyle w:val="a6"/>
                    <w:noProof/>
                  </w:rPr>
                </w:rPrChange>
              </w:rPr>
              <w:t>Заполнение Базы данных</w:t>
            </w:r>
            <w:r w:rsidRPr="005E0677">
              <w:rPr>
                <w:rFonts w:ascii="Times New Roman" w:hAnsi="Times New Roman" w:cs="Times New Roman"/>
                <w:noProof/>
                <w:webHidden/>
                <w:sz w:val="28"/>
                <w:szCs w:val="28"/>
                <w:rPrChange w:id="130" w:author="Борис Разумовский" w:date="2024-05-12T23:18:00Z">
                  <w:rPr>
                    <w:noProof/>
                    <w:webHidden/>
                  </w:rPr>
                </w:rPrChange>
              </w:rPr>
              <w:tab/>
            </w:r>
            <w:r w:rsidRPr="005E0677">
              <w:rPr>
                <w:rFonts w:ascii="Times New Roman" w:hAnsi="Times New Roman" w:cs="Times New Roman"/>
                <w:noProof/>
                <w:webHidden/>
                <w:sz w:val="28"/>
                <w:szCs w:val="28"/>
                <w:rPrChange w:id="131"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132" w:author="Борис Разумовский" w:date="2024-05-12T23:18:00Z">
                  <w:rPr>
                    <w:noProof/>
                    <w:webHidden/>
                  </w:rPr>
                </w:rPrChange>
              </w:rPr>
              <w:instrText xml:space="preserve"> PAGEREF _Toc166448298 \h </w:instrText>
            </w:r>
            <w:r w:rsidRPr="005E0677">
              <w:rPr>
                <w:rFonts w:ascii="Times New Roman" w:hAnsi="Times New Roman" w:cs="Times New Roman"/>
                <w:noProof/>
                <w:webHidden/>
                <w:sz w:val="28"/>
                <w:szCs w:val="28"/>
                <w:rPrChange w:id="133" w:author="Борис Разумовский" w:date="2024-05-12T23:18:00Z">
                  <w:rPr>
                    <w:noProof/>
                    <w:webHidden/>
                  </w:rPr>
                </w:rPrChange>
              </w:rPr>
            </w:r>
          </w:ins>
          <w:r w:rsidRPr="005E0677">
            <w:rPr>
              <w:rFonts w:ascii="Times New Roman" w:hAnsi="Times New Roman" w:cs="Times New Roman"/>
              <w:noProof/>
              <w:webHidden/>
              <w:sz w:val="28"/>
              <w:szCs w:val="28"/>
              <w:rPrChange w:id="134" w:author="Борис Разумовский" w:date="2024-05-12T23:18:00Z">
                <w:rPr>
                  <w:noProof/>
                  <w:webHidden/>
                </w:rPr>
              </w:rPrChange>
            </w:rPr>
            <w:fldChar w:fldCharType="separate"/>
          </w:r>
          <w:ins w:id="135" w:author="Борис Разумовский" w:date="2024-05-12T23:17:00Z">
            <w:r w:rsidRPr="005E0677">
              <w:rPr>
                <w:rFonts w:ascii="Times New Roman" w:hAnsi="Times New Roman" w:cs="Times New Roman"/>
                <w:noProof/>
                <w:webHidden/>
                <w:sz w:val="28"/>
                <w:szCs w:val="28"/>
                <w:rPrChange w:id="136" w:author="Борис Разумовский" w:date="2024-05-12T23:18:00Z">
                  <w:rPr>
                    <w:noProof/>
                    <w:webHidden/>
                  </w:rPr>
                </w:rPrChange>
              </w:rPr>
              <w:t>8</w:t>
            </w:r>
            <w:r w:rsidRPr="005E0677">
              <w:rPr>
                <w:rFonts w:ascii="Times New Roman" w:hAnsi="Times New Roman" w:cs="Times New Roman"/>
                <w:noProof/>
                <w:webHidden/>
                <w:sz w:val="28"/>
                <w:szCs w:val="28"/>
                <w:rPrChange w:id="137"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138" w:author="Борис Разумовский" w:date="2024-05-12T23:18:00Z">
                  <w:rPr>
                    <w:rStyle w:val="a6"/>
                    <w:noProof/>
                  </w:rPr>
                </w:rPrChange>
              </w:rPr>
              <w:fldChar w:fldCharType="end"/>
            </w:r>
          </w:ins>
        </w:p>
        <w:p w14:paraId="21FC0D07" w14:textId="3BC7C4FC" w:rsidR="005E0677" w:rsidRPr="005E0677" w:rsidRDefault="005E0677">
          <w:pPr>
            <w:pStyle w:val="11"/>
            <w:tabs>
              <w:tab w:val="right" w:leader="dot" w:pos="9345"/>
            </w:tabs>
            <w:rPr>
              <w:ins w:id="139" w:author="Борис Разумовский" w:date="2024-05-12T23:17:00Z"/>
              <w:rFonts w:ascii="Times New Roman" w:eastAsiaTheme="minorEastAsia" w:hAnsi="Times New Roman" w:cs="Times New Roman"/>
              <w:noProof/>
              <w:sz w:val="28"/>
              <w:szCs w:val="28"/>
              <w:lang w:val="en-BE" w:eastAsia="en-BE"/>
              <w:rPrChange w:id="140" w:author="Борис Разумовский" w:date="2024-05-12T23:18:00Z">
                <w:rPr>
                  <w:ins w:id="141" w:author="Борис Разумовский" w:date="2024-05-12T23:17:00Z"/>
                  <w:rFonts w:eastAsiaTheme="minorEastAsia"/>
                  <w:noProof/>
                  <w:lang w:val="en-BE" w:eastAsia="en-BE"/>
                </w:rPr>
              </w:rPrChange>
            </w:rPr>
          </w:pPr>
          <w:ins w:id="142" w:author="Борис Разумовский" w:date="2024-05-12T23:17:00Z">
            <w:r w:rsidRPr="005E0677">
              <w:rPr>
                <w:rStyle w:val="a6"/>
                <w:rFonts w:ascii="Times New Roman" w:hAnsi="Times New Roman" w:cs="Times New Roman"/>
                <w:noProof/>
                <w:sz w:val="28"/>
                <w:szCs w:val="28"/>
                <w:rPrChange w:id="143"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144"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145" w:author="Борис Разумовский" w:date="2024-05-12T23:18:00Z">
                  <w:rPr>
                    <w:noProof/>
                  </w:rPr>
                </w:rPrChange>
              </w:rPr>
              <w:instrText>HYPERLINK \l "_Toc166448299"</w:instrText>
            </w:r>
            <w:r w:rsidRPr="005E0677">
              <w:rPr>
                <w:rStyle w:val="a6"/>
                <w:rFonts w:ascii="Times New Roman" w:hAnsi="Times New Roman" w:cs="Times New Roman"/>
                <w:noProof/>
                <w:sz w:val="28"/>
                <w:szCs w:val="28"/>
                <w:rPrChange w:id="146"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147" w:author="Борис Разумовский" w:date="2024-05-12T23:18:00Z">
                  <w:rPr>
                    <w:rStyle w:val="a6"/>
                    <w:noProof/>
                  </w:rPr>
                </w:rPrChange>
              </w:rPr>
            </w:r>
            <w:r w:rsidRPr="005E0677">
              <w:rPr>
                <w:rStyle w:val="a6"/>
                <w:rFonts w:ascii="Times New Roman" w:hAnsi="Times New Roman" w:cs="Times New Roman"/>
                <w:noProof/>
                <w:sz w:val="28"/>
                <w:szCs w:val="28"/>
                <w:rPrChange w:id="148" w:author="Борис Разумовский" w:date="2024-05-12T23:18:00Z">
                  <w:rPr>
                    <w:rStyle w:val="a6"/>
                    <w:noProof/>
                  </w:rPr>
                </w:rPrChange>
              </w:rPr>
              <w:fldChar w:fldCharType="separate"/>
            </w:r>
            <w:r w:rsidRPr="005E0677">
              <w:rPr>
                <w:rStyle w:val="a6"/>
                <w:rFonts w:ascii="Times New Roman" w:eastAsiaTheme="majorEastAsia" w:hAnsi="Times New Roman" w:cs="Times New Roman"/>
                <w:noProof/>
                <w:sz w:val="28"/>
                <w:szCs w:val="28"/>
                <w:rPrChange w:id="149" w:author="Борис Разумовский" w:date="2024-05-12T23:18:00Z">
                  <w:rPr>
                    <w:rStyle w:val="a6"/>
                    <w:rFonts w:eastAsiaTheme="majorEastAsia"/>
                    <w:noProof/>
                  </w:rPr>
                </w:rPrChange>
              </w:rPr>
              <w:t>Глава 2.</w:t>
            </w:r>
            <w:r w:rsidRPr="005E0677">
              <w:rPr>
                <w:rFonts w:ascii="Times New Roman" w:hAnsi="Times New Roman" w:cs="Times New Roman"/>
                <w:noProof/>
                <w:webHidden/>
                <w:sz w:val="28"/>
                <w:szCs w:val="28"/>
                <w:rPrChange w:id="150" w:author="Борис Разумовский" w:date="2024-05-12T23:18:00Z">
                  <w:rPr>
                    <w:noProof/>
                    <w:webHidden/>
                  </w:rPr>
                </w:rPrChange>
              </w:rPr>
              <w:tab/>
            </w:r>
            <w:r w:rsidRPr="005E0677">
              <w:rPr>
                <w:rFonts w:ascii="Times New Roman" w:hAnsi="Times New Roman" w:cs="Times New Roman"/>
                <w:noProof/>
                <w:webHidden/>
                <w:sz w:val="28"/>
                <w:szCs w:val="28"/>
                <w:rPrChange w:id="151"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152" w:author="Борис Разумовский" w:date="2024-05-12T23:18:00Z">
                  <w:rPr>
                    <w:noProof/>
                    <w:webHidden/>
                  </w:rPr>
                </w:rPrChange>
              </w:rPr>
              <w:instrText xml:space="preserve"> PAGEREF _Toc166448299 \h </w:instrText>
            </w:r>
            <w:r w:rsidRPr="005E0677">
              <w:rPr>
                <w:rFonts w:ascii="Times New Roman" w:hAnsi="Times New Roman" w:cs="Times New Roman"/>
                <w:noProof/>
                <w:webHidden/>
                <w:sz w:val="28"/>
                <w:szCs w:val="28"/>
                <w:rPrChange w:id="153" w:author="Борис Разумовский" w:date="2024-05-12T23:18:00Z">
                  <w:rPr>
                    <w:noProof/>
                    <w:webHidden/>
                  </w:rPr>
                </w:rPrChange>
              </w:rPr>
            </w:r>
          </w:ins>
          <w:r w:rsidRPr="005E0677">
            <w:rPr>
              <w:rFonts w:ascii="Times New Roman" w:hAnsi="Times New Roman" w:cs="Times New Roman"/>
              <w:noProof/>
              <w:webHidden/>
              <w:sz w:val="28"/>
              <w:szCs w:val="28"/>
              <w:rPrChange w:id="154" w:author="Борис Разумовский" w:date="2024-05-12T23:18:00Z">
                <w:rPr>
                  <w:noProof/>
                  <w:webHidden/>
                </w:rPr>
              </w:rPrChange>
            </w:rPr>
            <w:fldChar w:fldCharType="separate"/>
          </w:r>
          <w:ins w:id="155" w:author="Борис Разумовский" w:date="2024-05-12T23:17:00Z">
            <w:r w:rsidRPr="005E0677">
              <w:rPr>
                <w:rFonts w:ascii="Times New Roman" w:hAnsi="Times New Roman" w:cs="Times New Roman"/>
                <w:noProof/>
                <w:webHidden/>
                <w:sz w:val="28"/>
                <w:szCs w:val="28"/>
                <w:rPrChange w:id="156" w:author="Борис Разумовский" w:date="2024-05-12T23:18:00Z">
                  <w:rPr>
                    <w:noProof/>
                    <w:webHidden/>
                  </w:rPr>
                </w:rPrChange>
              </w:rPr>
              <w:t>10</w:t>
            </w:r>
            <w:r w:rsidRPr="005E0677">
              <w:rPr>
                <w:rFonts w:ascii="Times New Roman" w:hAnsi="Times New Roman" w:cs="Times New Roman"/>
                <w:noProof/>
                <w:webHidden/>
                <w:sz w:val="28"/>
                <w:szCs w:val="28"/>
                <w:rPrChange w:id="157"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158" w:author="Борис Разумовский" w:date="2024-05-12T23:18:00Z">
                  <w:rPr>
                    <w:rStyle w:val="a6"/>
                    <w:noProof/>
                  </w:rPr>
                </w:rPrChange>
              </w:rPr>
              <w:fldChar w:fldCharType="end"/>
            </w:r>
          </w:ins>
        </w:p>
        <w:p w14:paraId="5D8C8528" w14:textId="0D96CFFC" w:rsidR="005E0677" w:rsidRPr="005E0677" w:rsidRDefault="005E0677">
          <w:pPr>
            <w:pStyle w:val="21"/>
            <w:tabs>
              <w:tab w:val="left" w:pos="880"/>
              <w:tab w:val="right" w:leader="dot" w:pos="9345"/>
            </w:tabs>
            <w:rPr>
              <w:ins w:id="159" w:author="Борис Разумовский" w:date="2024-05-12T23:17:00Z"/>
              <w:rFonts w:ascii="Times New Roman" w:eastAsiaTheme="minorEastAsia" w:hAnsi="Times New Roman" w:cs="Times New Roman"/>
              <w:noProof/>
              <w:sz w:val="28"/>
              <w:szCs w:val="28"/>
              <w:lang w:val="en-BE" w:eastAsia="en-BE"/>
              <w:rPrChange w:id="160" w:author="Борис Разумовский" w:date="2024-05-12T23:18:00Z">
                <w:rPr>
                  <w:ins w:id="161" w:author="Борис Разумовский" w:date="2024-05-12T23:17:00Z"/>
                  <w:rFonts w:eastAsiaTheme="minorEastAsia"/>
                  <w:noProof/>
                  <w:lang w:val="en-BE" w:eastAsia="en-BE"/>
                </w:rPr>
              </w:rPrChange>
            </w:rPr>
          </w:pPr>
          <w:ins w:id="162" w:author="Борис Разумовский" w:date="2024-05-12T23:17:00Z">
            <w:r w:rsidRPr="005E0677">
              <w:rPr>
                <w:rStyle w:val="a6"/>
                <w:rFonts w:ascii="Times New Roman" w:hAnsi="Times New Roman" w:cs="Times New Roman"/>
                <w:noProof/>
                <w:sz w:val="28"/>
                <w:szCs w:val="28"/>
                <w:rPrChange w:id="163"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164"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165" w:author="Борис Разумовский" w:date="2024-05-12T23:18:00Z">
                  <w:rPr>
                    <w:noProof/>
                  </w:rPr>
                </w:rPrChange>
              </w:rPr>
              <w:instrText>HYPERLINK \l "_Toc166448300"</w:instrText>
            </w:r>
            <w:r w:rsidRPr="005E0677">
              <w:rPr>
                <w:rStyle w:val="a6"/>
                <w:rFonts w:ascii="Times New Roman" w:hAnsi="Times New Roman" w:cs="Times New Roman"/>
                <w:noProof/>
                <w:sz w:val="28"/>
                <w:szCs w:val="28"/>
                <w:rPrChange w:id="166"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167" w:author="Борис Разумовский" w:date="2024-05-12T23:18:00Z">
                  <w:rPr>
                    <w:rStyle w:val="a6"/>
                    <w:noProof/>
                  </w:rPr>
                </w:rPrChange>
              </w:rPr>
            </w:r>
            <w:r w:rsidRPr="005E0677">
              <w:rPr>
                <w:rStyle w:val="a6"/>
                <w:rFonts w:ascii="Times New Roman" w:hAnsi="Times New Roman" w:cs="Times New Roman"/>
                <w:noProof/>
                <w:sz w:val="28"/>
                <w:szCs w:val="28"/>
                <w:rPrChange w:id="168" w:author="Борис Разумовский" w:date="2024-05-12T23:18:00Z">
                  <w:rPr>
                    <w:rStyle w:val="a6"/>
                    <w:noProof/>
                  </w:rPr>
                </w:rPrChange>
              </w:rPr>
              <w:fldChar w:fldCharType="separate"/>
            </w:r>
            <w:r w:rsidRPr="005E0677">
              <w:rPr>
                <w:rStyle w:val="a6"/>
                <w:rFonts w:ascii="Times New Roman" w:hAnsi="Times New Roman" w:cs="Times New Roman"/>
                <w:noProof/>
                <w:sz w:val="28"/>
                <w:szCs w:val="28"/>
                <w:rPrChange w:id="169" w:author="Борис Разумовский" w:date="2024-05-12T23:18:00Z">
                  <w:rPr>
                    <w:rStyle w:val="a6"/>
                    <w:noProof/>
                  </w:rPr>
                </w:rPrChange>
              </w:rPr>
              <w:t>2.1</w:t>
            </w:r>
            <w:r w:rsidRPr="005E0677">
              <w:rPr>
                <w:rFonts w:ascii="Times New Roman" w:eastAsiaTheme="minorEastAsia" w:hAnsi="Times New Roman" w:cs="Times New Roman"/>
                <w:noProof/>
                <w:sz w:val="28"/>
                <w:szCs w:val="28"/>
                <w:lang w:val="en-BE" w:eastAsia="en-BE"/>
                <w:rPrChange w:id="170" w:author="Борис Разумовский" w:date="2024-05-12T23:18:00Z">
                  <w:rPr>
                    <w:rFonts w:eastAsiaTheme="minorEastAsia"/>
                    <w:noProof/>
                    <w:lang w:val="en-BE" w:eastAsia="en-BE"/>
                  </w:rPr>
                </w:rPrChange>
              </w:rPr>
              <w:tab/>
            </w:r>
            <w:r w:rsidRPr="005E0677">
              <w:rPr>
                <w:rStyle w:val="a6"/>
                <w:rFonts w:ascii="Times New Roman" w:hAnsi="Times New Roman" w:cs="Times New Roman"/>
                <w:noProof/>
                <w:sz w:val="28"/>
                <w:szCs w:val="28"/>
                <w:rPrChange w:id="171" w:author="Борис Разумовский" w:date="2024-05-12T23:18:00Z">
                  <w:rPr>
                    <w:rStyle w:val="a6"/>
                    <w:noProof/>
                  </w:rPr>
                </w:rPrChange>
              </w:rPr>
              <w:t>Извлечение юридических данных</w:t>
            </w:r>
            <w:r w:rsidRPr="005E0677">
              <w:rPr>
                <w:rFonts w:ascii="Times New Roman" w:hAnsi="Times New Roman" w:cs="Times New Roman"/>
                <w:noProof/>
                <w:webHidden/>
                <w:sz w:val="28"/>
                <w:szCs w:val="28"/>
                <w:rPrChange w:id="172" w:author="Борис Разумовский" w:date="2024-05-12T23:18:00Z">
                  <w:rPr>
                    <w:noProof/>
                    <w:webHidden/>
                  </w:rPr>
                </w:rPrChange>
              </w:rPr>
              <w:tab/>
            </w:r>
            <w:r w:rsidRPr="005E0677">
              <w:rPr>
                <w:rFonts w:ascii="Times New Roman" w:hAnsi="Times New Roman" w:cs="Times New Roman"/>
                <w:noProof/>
                <w:webHidden/>
                <w:sz w:val="28"/>
                <w:szCs w:val="28"/>
                <w:rPrChange w:id="173"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174" w:author="Борис Разумовский" w:date="2024-05-12T23:18:00Z">
                  <w:rPr>
                    <w:noProof/>
                    <w:webHidden/>
                  </w:rPr>
                </w:rPrChange>
              </w:rPr>
              <w:instrText xml:space="preserve"> PAGEREF _Toc166448300 \h </w:instrText>
            </w:r>
            <w:r w:rsidRPr="005E0677">
              <w:rPr>
                <w:rFonts w:ascii="Times New Roman" w:hAnsi="Times New Roman" w:cs="Times New Roman"/>
                <w:noProof/>
                <w:webHidden/>
                <w:sz w:val="28"/>
                <w:szCs w:val="28"/>
                <w:rPrChange w:id="175" w:author="Борис Разумовский" w:date="2024-05-12T23:18:00Z">
                  <w:rPr>
                    <w:noProof/>
                    <w:webHidden/>
                  </w:rPr>
                </w:rPrChange>
              </w:rPr>
            </w:r>
          </w:ins>
          <w:r w:rsidRPr="005E0677">
            <w:rPr>
              <w:rFonts w:ascii="Times New Roman" w:hAnsi="Times New Roman" w:cs="Times New Roman"/>
              <w:noProof/>
              <w:webHidden/>
              <w:sz w:val="28"/>
              <w:szCs w:val="28"/>
              <w:rPrChange w:id="176" w:author="Борис Разумовский" w:date="2024-05-12T23:18:00Z">
                <w:rPr>
                  <w:noProof/>
                  <w:webHidden/>
                </w:rPr>
              </w:rPrChange>
            </w:rPr>
            <w:fldChar w:fldCharType="separate"/>
          </w:r>
          <w:ins w:id="177" w:author="Борис Разумовский" w:date="2024-05-12T23:17:00Z">
            <w:r w:rsidRPr="005E0677">
              <w:rPr>
                <w:rFonts w:ascii="Times New Roman" w:hAnsi="Times New Roman" w:cs="Times New Roman"/>
                <w:noProof/>
                <w:webHidden/>
                <w:sz w:val="28"/>
                <w:szCs w:val="28"/>
                <w:rPrChange w:id="178" w:author="Борис Разумовский" w:date="2024-05-12T23:18:00Z">
                  <w:rPr>
                    <w:noProof/>
                    <w:webHidden/>
                  </w:rPr>
                </w:rPrChange>
              </w:rPr>
              <w:t>10</w:t>
            </w:r>
            <w:r w:rsidRPr="005E0677">
              <w:rPr>
                <w:rFonts w:ascii="Times New Roman" w:hAnsi="Times New Roman" w:cs="Times New Roman"/>
                <w:noProof/>
                <w:webHidden/>
                <w:sz w:val="28"/>
                <w:szCs w:val="28"/>
                <w:rPrChange w:id="179"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180" w:author="Борис Разумовский" w:date="2024-05-12T23:18:00Z">
                  <w:rPr>
                    <w:rStyle w:val="a6"/>
                    <w:noProof/>
                  </w:rPr>
                </w:rPrChange>
              </w:rPr>
              <w:fldChar w:fldCharType="end"/>
            </w:r>
          </w:ins>
        </w:p>
        <w:p w14:paraId="72DD3189" w14:textId="5F17D128" w:rsidR="005E0677" w:rsidRPr="005E0677" w:rsidRDefault="005E0677">
          <w:pPr>
            <w:pStyle w:val="21"/>
            <w:tabs>
              <w:tab w:val="left" w:pos="880"/>
              <w:tab w:val="right" w:leader="dot" w:pos="9345"/>
            </w:tabs>
            <w:rPr>
              <w:ins w:id="181" w:author="Борис Разумовский" w:date="2024-05-12T23:17:00Z"/>
              <w:rFonts w:ascii="Times New Roman" w:eastAsiaTheme="minorEastAsia" w:hAnsi="Times New Roman" w:cs="Times New Roman"/>
              <w:noProof/>
              <w:sz w:val="28"/>
              <w:szCs w:val="28"/>
              <w:lang w:val="en-BE" w:eastAsia="en-BE"/>
              <w:rPrChange w:id="182" w:author="Борис Разумовский" w:date="2024-05-12T23:18:00Z">
                <w:rPr>
                  <w:ins w:id="183" w:author="Борис Разумовский" w:date="2024-05-12T23:17:00Z"/>
                  <w:rFonts w:eastAsiaTheme="minorEastAsia"/>
                  <w:noProof/>
                  <w:lang w:val="en-BE" w:eastAsia="en-BE"/>
                </w:rPr>
              </w:rPrChange>
            </w:rPr>
          </w:pPr>
          <w:ins w:id="184" w:author="Борис Разумовский" w:date="2024-05-12T23:17:00Z">
            <w:r w:rsidRPr="005E0677">
              <w:rPr>
                <w:rStyle w:val="a6"/>
                <w:rFonts w:ascii="Times New Roman" w:hAnsi="Times New Roman" w:cs="Times New Roman"/>
                <w:noProof/>
                <w:sz w:val="28"/>
                <w:szCs w:val="28"/>
                <w:rPrChange w:id="185"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186"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187" w:author="Борис Разумовский" w:date="2024-05-12T23:18:00Z">
                  <w:rPr>
                    <w:noProof/>
                  </w:rPr>
                </w:rPrChange>
              </w:rPr>
              <w:instrText>HYPERLINK \l "_Toc166448301"</w:instrText>
            </w:r>
            <w:r w:rsidRPr="005E0677">
              <w:rPr>
                <w:rStyle w:val="a6"/>
                <w:rFonts w:ascii="Times New Roman" w:hAnsi="Times New Roman" w:cs="Times New Roman"/>
                <w:noProof/>
                <w:sz w:val="28"/>
                <w:szCs w:val="28"/>
                <w:rPrChange w:id="188"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189" w:author="Борис Разумовский" w:date="2024-05-12T23:18:00Z">
                  <w:rPr>
                    <w:rStyle w:val="a6"/>
                    <w:noProof/>
                  </w:rPr>
                </w:rPrChange>
              </w:rPr>
            </w:r>
            <w:r w:rsidRPr="005E0677">
              <w:rPr>
                <w:rStyle w:val="a6"/>
                <w:rFonts w:ascii="Times New Roman" w:hAnsi="Times New Roman" w:cs="Times New Roman"/>
                <w:noProof/>
                <w:sz w:val="28"/>
                <w:szCs w:val="28"/>
                <w:rPrChange w:id="190" w:author="Борис Разумовский" w:date="2024-05-12T23:18:00Z">
                  <w:rPr>
                    <w:rStyle w:val="a6"/>
                    <w:noProof/>
                  </w:rPr>
                </w:rPrChange>
              </w:rPr>
              <w:fldChar w:fldCharType="separate"/>
            </w:r>
            <w:r w:rsidRPr="005E0677">
              <w:rPr>
                <w:rStyle w:val="a6"/>
                <w:rFonts w:ascii="Times New Roman" w:hAnsi="Times New Roman" w:cs="Times New Roman"/>
                <w:noProof/>
                <w:sz w:val="28"/>
                <w:szCs w:val="28"/>
                <w:rPrChange w:id="191" w:author="Борис Разумовский" w:date="2024-05-12T23:18:00Z">
                  <w:rPr>
                    <w:rStyle w:val="a6"/>
                    <w:noProof/>
                  </w:rPr>
                </w:rPrChange>
              </w:rPr>
              <w:t>2.2</w:t>
            </w:r>
            <w:r w:rsidRPr="005E0677">
              <w:rPr>
                <w:rFonts w:ascii="Times New Roman" w:eastAsiaTheme="minorEastAsia" w:hAnsi="Times New Roman" w:cs="Times New Roman"/>
                <w:noProof/>
                <w:sz w:val="28"/>
                <w:szCs w:val="28"/>
                <w:lang w:val="en-BE" w:eastAsia="en-BE"/>
                <w:rPrChange w:id="192" w:author="Борис Разумовский" w:date="2024-05-12T23:18:00Z">
                  <w:rPr>
                    <w:rFonts w:eastAsiaTheme="minorEastAsia"/>
                    <w:noProof/>
                    <w:lang w:val="en-BE" w:eastAsia="en-BE"/>
                  </w:rPr>
                </w:rPrChange>
              </w:rPr>
              <w:tab/>
            </w:r>
            <w:r w:rsidRPr="005E0677">
              <w:rPr>
                <w:rStyle w:val="a6"/>
                <w:rFonts w:ascii="Times New Roman" w:hAnsi="Times New Roman" w:cs="Times New Roman"/>
                <w:noProof/>
                <w:sz w:val="28"/>
                <w:szCs w:val="28"/>
                <w:rPrChange w:id="193" w:author="Борис Разумовский" w:date="2024-05-12T23:18:00Z">
                  <w:rPr>
                    <w:rStyle w:val="a6"/>
                    <w:noProof/>
                  </w:rPr>
                </w:rPrChange>
              </w:rPr>
              <w:t>Поиск подхода к извлечению информации из документа</w:t>
            </w:r>
            <w:r w:rsidRPr="005E0677">
              <w:rPr>
                <w:rFonts w:ascii="Times New Roman" w:hAnsi="Times New Roman" w:cs="Times New Roman"/>
                <w:noProof/>
                <w:webHidden/>
                <w:sz w:val="28"/>
                <w:szCs w:val="28"/>
                <w:rPrChange w:id="194" w:author="Борис Разумовский" w:date="2024-05-12T23:18:00Z">
                  <w:rPr>
                    <w:noProof/>
                    <w:webHidden/>
                  </w:rPr>
                </w:rPrChange>
              </w:rPr>
              <w:tab/>
            </w:r>
            <w:r w:rsidRPr="005E0677">
              <w:rPr>
                <w:rFonts w:ascii="Times New Roman" w:hAnsi="Times New Roman" w:cs="Times New Roman"/>
                <w:noProof/>
                <w:webHidden/>
                <w:sz w:val="28"/>
                <w:szCs w:val="28"/>
                <w:rPrChange w:id="195"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196" w:author="Борис Разумовский" w:date="2024-05-12T23:18:00Z">
                  <w:rPr>
                    <w:noProof/>
                    <w:webHidden/>
                  </w:rPr>
                </w:rPrChange>
              </w:rPr>
              <w:instrText xml:space="preserve"> PAGEREF _Toc166448301 \h </w:instrText>
            </w:r>
            <w:r w:rsidRPr="005E0677">
              <w:rPr>
                <w:rFonts w:ascii="Times New Roman" w:hAnsi="Times New Roman" w:cs="Times New Roman"/>
                <w:noProof/>
                <w:webHidden/>
                <w:sz w:val="28"/>
                <w:szCs w:val="28"/>
                <w:rPrChange w:id="197" w:author="Борис Разумовский" w:date="2024-05-12T23:18:00Z">
                  <w:rPr>
                    <w:noProof/>
                    <w:webHidden/>
                  </w:rPr>
                </w:rPrChange>
              </w:rPr>
            </w:r>
          </w:ins>
          <w:r w:rsidRPr="005E0677">
            <w:rPr>
              <w:rFonts w:ascii="Times New Roman" w:hAnsi="Times New Roman" w:cs="Times New Roman"/>
              <w:noProof/>
              <w:webHidden/>
              <w:sz w:val="28"/>
              <w:szCs w:val="28"/>
              <w:rPrChange w:id="198" w:author="Борис Разумовский" w:date="2024-05-12T23:18:00Z">
                <w:rPr>
                  <w:noProof/>
                  <w:webHidden/>
                </w:rPr>
              </w:rPrChange>
            </w:rPr>
            <w:fldChar w:fldCharType="separate"/>
          </w:r>
          <w:ins w:id="199" w:author="Борис Разумовский" w:date="2024-05-12T23:17:00Z">
            <w:r w:rsidRPr="005E0677">
              <w:rPr>
                <w:rFonts w:ascii="Times New Roman" w:hAnsi="Times New Roman" w:cs="Times New Roman"/>
                <w:noProof/>
                <w:webHidden/>
                <w:sz w:val="28"/>
                <w:szCs w:val="28"/>
                <w:rPrChange w:id="200" w:author="Борис Разумовский" w:date="2024-05-12T23:18:00Z">
                  <w:rPr>
                    <w:noProof/>
                    <w:webHidden/>
                  </w:rPr>
                </w:rPrChange>
              </w:rPr>
              <w:t>10</w:t>
            </w:r>
            <w:r w:rsidRPr="005E0677">
              <w:rPr>
                <w:rFonts w:ascii="Times New Roman" w:hAnsi="Times New Roman" w:cs="Times New Roman"/>
                <w:noProof/>
                <w:webHidden/>
                <w:sz w:val="28"/>
                <w:szCs w:val="28"/>
                <w:rPrChange w:id="201"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202" w:author="Борис Разумовский" w:date="2024-05-12T23:18:00Z">
                  <w:rPr>
                    <w:rStyle w:val="a6"/>
                    <w:noProof/>
                  </w:rPr>
                </w:rPrChange>
              </w:rPr>
              <w:fldChar w:fldCharType="end"/>
            </w:r>
          </w:ins>
        </w:p>
        <w:p w14:paraId="2AC24517" w14:textId="34773520" w:rsidR="005E0677" w:rsidRPr="005E0677" w:rsidRDefault="005E0677">
          <w:pPr>
            <w:pStyle w:val="21"/>
            <w:tabs>
              <w:tab w:val="left" w:pos="880"/>
              <w:tab w:val="right" w:leader="dot" w:pos="9345"/>
            </w:tabs>
            <w:rPr>
              <w:ins w:id="203" w:author="Борис Разумовский" w:date="2024-05-12T23:17:00Z"/>
              <w:rFonts w:ascii="Times New Roman" w:eastAsiaTheme="minorEastAsia" w:hAnsi="Times New Roman" w:cs="Times New Roman"/>
              <w:noProof/>
              <w:sz w:val="28"/>
              <w:szCs w:val="28"/>
              <w:lang w:val="en-BE" w:eastAsia="en-BE"/>
              <w:rPrChange w:id="204" w:author="Борис Разумовский" w:date="2024-05-12T23:18:00Z">
                <w:rPr>
                  <w:ins w:id="205" w:author="Борис Разумовский" w:date="2024-05-12T23:17:00Z"/>
                  <w:rFonts w:eastAsiaTheme="minorEastAsia"/>
                  <w:noProof/>
                  <w:lang w:val="en-BE" w:eastAsia="en-BE"/>
                </w:rPr>
              </w:rPrChange>
            </w:rPr>
          </w:pPr>
          <w:ins w:id="206" w:author="Борис Разумовский" w:date="2024-05-12T23:17:00Z">
            <w:r w:rsidRPr="005E0677">
              <w:rPr>
                <w:rStyle w:val="a6"/>
                <w:rFonts w:ascii="Times New Roman" w:hAnsi="Times New Roman" w:cs="Times New Roman"/>
                <w:noProof/>
                <w:sz w:val="28"/>
                <w:szCs w:val="28"/>
                <w:rPrChange w:id="207"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208"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209" w:author="Борис Разумовский" w:date="2024-05-12T23:18:00Z">
                  <w:rPr>
                    <w:noProof/>
                  </w:rPr>
                </w:rPrChange>
              </w:rPr>
              <w:instrText>HYPERLINK \l "_Toc166448302"</w:instrText>
            </w:r>
            <w:r w:rsidRPr="005E0677">
              <w:rPr>
                <w:rStyle w:val="a6"/>
                <w:rFonts w:ascii="Times New Roman" w:hAnsi="Times New Roman" w:cs="Times New Roman"/>
                <w:noProof/>
                <w:sz w:val="28"/>
                <w:szCs w:val="28"/>
                <w:rPrChange w:id="210"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211" w:author="Борис Разумовский" w:date="2024-05-12T23:18:00Z">
                  <w:rPr>
                    <w:rStyle w:val="a6"/>
                    <w:noProof/>
                  </w:rPr>
                </w:rPrChange>
              </w:rPr>
            </w:r>
            <w:r w:rsidRPr="005E0677">
              <w:rPr>
                <w:rStyle w:val="a6"/>
                <w:rFonts w:ascii="Times New Roman" w:hAnsi="Times New Roman" w:cs="Times New Roman"/>
                <w:noProof/>
                <w:sz w:val="28"/>
                <w:szCs w:val="28"/>
                <w:rPrChange w:id="212" w:author="Борис Разумовский" w:date="2024-05-12T23:18:00Z">
                  <w:rPr>
                    <w:rStyle w:val="a6"/>
                    <w:noProof/>
                  </w:rPr>
                </w:rPrChange>
              </w:rPr>
              <w:fldChar w:fldCharType="separate"/>
            </w:r>
            <w:r w:rsidRPr="005E0677">
              <w:rPr>
                <w:rStyle w:val="a6"/>
                <w:rFonts w:ascii="Times New Roman" w:hAnsi="Times New Roman" w:cs="Times New Roman"/>
                <w:noProof/>
                <w:sz w:val="28"/>
                <w:szCs w:val="28"/>
                <w:rPrChange w:id="213" w:author="Борис Разумовский" w:date="2024-05-12T23:18:00Z">
                  <w:rPr>
                    <w:rStyle w:val="a6"/>
                    <w:noProof/>
                  </w:rPr>
                </w:rPrChange>
              </w:rPr>
              <w:t>2.3</w:t>
            </w:r>
            <w:r w:rsidRPr="005E0677">
              <w:rPr>
                <w:rFonts w:ascii="Times New Roman" w:eastAsiaTheme="minorEastAsia" w:hAnsi="Times New Roman" w:cs="Times New Roman"/>
                <w:noProof/>
                <w:sz w:val="28"/>
                <w:szCs w:val="28"/>
                <w:lang w:val="en-BE" w:eastAsia="en-BE"/>
                <w:rPrChange w:id="214" w:author="Борис Разумовский" w:date="2024-05-12T23:18:00Z">
                  <w:rPr>
                    <w:rFonts w:eastAsiaTheme="minorEastAsia"/>
                    <w:noProof/>
                    <w:lang w:val="en-BE" w:eastAsia="en-BE"/>
                  </w:rPr>
                </w:rPrChange>
              </w:rPr>
              <w:tab/>
            </w:r>
            <w:r w:rsidRPr="005E0677">
              <w:rPr>
                <w:rStyle w:val="a6"/>
                <w:rFonts w:ascii="Times New Roman" w:hAnsi="Times New Roman" w:cs="Times New Roman"/>
                <w:noProof/>
                <w:sz w:val="28"/>
                <w:szCs w:val="28"/>
                <w:rPrChange w:id="215" w:author="Борис Разумовский" w:date="2024-05-12T23:18:00Z">
                  <w:rPr>
                    <w:rStyle w:val="a6"/>
                    <w:noProof/>
                  </w:rPr>
                </w:rPrChange>
              </w:rPr>
              <w:t>Переформатирование документов</w:t>
            </w:r>
            <w:r w:rsidRPr="005E0677">
              <w:rPr>
                <w:rFonts w:ascii="Times New Roman" w:hAnsi="Times New Roman" w:cs="Times New Roman"/>
                <w:noProof/>
                <w:webHidden/>
                <w:sz w:val="28"/>
                <w:szCs w:val="28"/>
                <w:rPrChange w:id="216" w:author="Борис Разумовский" w:date="2024-05-12T23:18:00Z">
                  <w:rPr>
                    <w:noProof/>
                    <w:webHidden/>
                  </w:rPr>
                </w:rPrChange>
              </w:rPr>
              <w:tab/>
            </w:r>
            <w:r w:rsidRPr="005E0677">
              <w:rPr>
                <w:rFonts w:ascii="Times New Roman" w:hAnsi="Times New Roman" w:cs="Times New Roman"/>
                <w:noProof/>
                <w:webHidden/>
                <w:sz w:val="28"/>
                <w:szCs w:val="28"/>
                <w:rPrChange w:id="217"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218" w:author="Борис Разумовский" w:date="2024-05-12T23:18:00Z">
                  <w:rPr>
                    <w:noProof/>
                    <w:webHidden/>
                  </w:rPr>
                </w:rPrChange>
              </w:rPr>
              <w:instrText xml:space="preserve"> PAGEREF _Toc166448302 \h </w:instrText>
            </w:r>
            <w:r w:rsidRPr="005E0677">
              <w:rPr>
                <w:rFonts w:ascii="Times New Roman" w:hAnsi="Times New Roman" w:cs="Times New Roman"/>
                <w:noProof/>
                <w:webHidden/>
                <w:sz w:val="28"/>
                <w:szCs w:val="28"/>
                <w:rPrChange w:id="219" w:author="Борис Разумовский" w:date="2024-05-12T23:18:00Z">
                  <w:rPr>
                    <w:noProof/>
                    <w:webHidden/>
                  </w:rPr>
                </w:rPrChange>
              </w:rPr>
            </w:r>
          </w:ins>
          <w:r w:rsidRPr="005E0677">
            <w:rPr>
              <w:rFonts w:ascii="Times New Roman" w:hAnsi="Times New Roman" w:cs="Times New Roman"/>
              <w:noProof/>
              <w:webHidden/>
              <w:sz w:val="28"/>
              <w:szCs w:val="28"/>
              <w:rPrChange w:id="220" w:author="Борис Разумовский" w:date="2024-05-12T23:18:00Z">
                <w:rPr>
                  <w:noProof/>
                  <w:webHidden/>
                </w:rPr>
              </w:rPrChange>
            </w:rPr>
            <w:fldChar w:fldCharType="separate"/>
          </w:r>
          <w:ins w:id="221" w:author="Борис Разумовский" w:date="2024-05-12T23:17:00Z">
            <w:r w:rsidRPr="005E0677">
              <w:rPr>
                <w:rFonts w:ascii="Times New Roman" w:hAnsi="Times New Roman" w:cs="Times New Roman"/>
                <w:noProof/>
                <w:webHidden/>
                <w:sz w:val="28"/>
                <w:szCs w:val="28"/>
                <w:rPrChange w:id="222" w:author="Борис Разумовский" w:date="2024-05-12T23:18:00Z">
                  <w:rPr>
                    <w:noProof/>
                    <w:webHidden/>
                  </w:rPr>
                </w:rPrChange>
              </w:rPr>
              <w:t>11</w:t>
            </w:r>
            <w:r w:rsidRPr="005E0677">
              <w:rPr>
                <w:rFonts w:ascii="Times New Roman" w:hAnsi="Times New Roman" w:cs="Times New Roman"/>
                <w:noProof/>
                <w:webHidden/>
                <w:sz w:val="28"/>
                <w:szCs w:val="28"/>
                <w:rPrChange w:id="223"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224" w:author="Борис Разумовский" w:date="2024-05-12T23:18:00Z">
                  <w:rPr>
                    <w:rStyle w:val="a6"/>
                    <w:noProof/>
                  </w:rPr>
                </w:rPrChange>
              </w:rPr>
              <w:fldChar w:fldCharType="end"/>
            </w:r>
          </w:ins>
        </w:p>
        <w:p w14:paraId="79E1419E" w14:textId="447AF427" w:rsidR="005E0677" w:rsidRPr="005E0677" w:rsidRDefault="005E0677">
          <w:pPr>
            <w:pStyle w:val="21"/>
            <w:tabs>
              <w:tab w:val="left" w:pos="880"/>
              <w:tab w:val="right" w:leader="dot" w:pos="9345"/>
            </w:tabs>
            <w:rPr>
              <w:ins w:id="225" w:author="Борис Разумовский" w:date="2024-05-12T23:17:00Z"/>
              <w:rFonts w:ascii="Times New Roman" w:eastAsiaTheme="minorEastAsia" w:hAnsi="Times New Roman" w:cs="Times New Roman"/>
              <w:noProof/>
              <w:sz w:val="28"/>
              <w:szCs w:val="28"/>
              <w:lang w:val="en-BE" w:eastAsia="en-BE"/>
              <w:rPrChange w:id="226" w:author="Борис Разумовский" w:date="2024-05-12T23:18:00Z">
                <w:rPr>
                  <w:ins w:id="227" w:author="Борис Разумовский" w:date="2024-05-12T23:17:00Z"/>
                  <w:rFonts w:eastAsiaTheme="minorEastAsia"/>
                  <w:noProof/>
                  <w:lang w:val="en-BE" w:eastAsia="en-BE"/>
                </w:rPr>
              </w:rPrChange>
            </w:rPr>
          </w:pPr>
          <w:ins w:id="228" w:author="Борис Разумовский" w:date="2024-05-12T23:17:00Z">
            <w:r w:rsidRPr="005E0677">
              <w:rPr>
                <w:rStyle w:val="a6"/>
                <w:rFonts w:ascii="Times New Roman" w:hAnsi="Times New Roman" w:cs="Times New Roman"/>
                <w:noProof/>
                <w:sz w:val="28"/>
                <w:szCs w:val="28"/>
                <w:rPrChange w:id="229"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230"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231" w:author="Борис Разумовский" w:date="2024-05-12T23:18:00Z">
                  <w:rPr>
                    <w:noProof/>
                  </w:rPr>
                </w:rPrChange>
              </w:rPr>
              <w:instrText>HYPERLINK \l "_Toc166448303"</w:instrText>
            </w:r>
            <w:r w:rsidRPr="005E0677">
              <w:rPr>
                <w:rStyle w:val="a6"/>
                <w:rFonts w:ascii="Times New Roman" w:hAnsi="Times New Roman" w:cs="Times New Roman"/>
                <w:noProof/>
                <w:sz w:val="28"/>
                <w:szCs w:val="28"/>
                <w:rPrChange w:id="232"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233" w:author="Борис Разумовский" w:date="2024-05-12T23:18:00Z">
                  <w:rPr>
                    <w:rStyle w:val="a6"/>
                    <w:noProof/>
                  </w:rPr>
                </w:rPrChange>
              </w:rPr>
            </w:r>
            <w:r w:rsidRPr="005E0677">
              <w:rPr>
                <w:rStyle w:val="a6"/>
                <w:rFonts w:ascii="Times New Roman" w:hAnsi="Times New Roman" w:cs="Times New Roman"/>
                <w:noProof/>
                <w:sz w:val="28"/>
                <w:szCs w:val="28"/>
                <w:rPrChange w:id="234" w:author="Борис Разумовский" w:date="2024-05-12T23:18:00Z">
                  <w:rPr>
                    <w:rStyle w:val="a6"/>
                    <w:noProof/>
                  </w:rPr>
                </w:rPrChange>
              </w:rPr>
              <w:fldChar w:fldCharType="separate"/>
            </w:r>
            <w:r w:rsidRPr="005E0677">
              <w:rPr>
                <w:rStyle w:val="a6"/>
                <w:rFonts w:ascii="Times New Roman" w:hAnsi="Times New Roman" w:cs="Times New Roman"/>
                <w:noProof/>
                <w:sz w:val="28"/>
                <w:szCs w:val="28"/>
                <w:rPrChange w:id="235" w:author="Борис Разумовский" w:date="2024-05-12T23:18:00Z">
                  <w:rPr>
                    <w:rStyle w:val="a6"/>
                    <w:noProof/>
                  </w:rPr>
                </w:rPrChange>
              </w:rPr>
              <w:t>2.4</w:t>
            </w:r>
            <w:r w:rsidRPr="005E0677">
              <w:rPr>
                <w:rFonts w:ascii="Times New Roman" w:eastAsiaTheme="minorEastAsia" w:hAnsi="Times New Roman" w:cs="Times New Roman"/>
                <w:noProof/>
                <w:sz w:val="28"/>
                <w:szCs w:val="28"/>
                <w:lang w:val="en-BE" w:eastAsia="en-BE"/>
                <w:rPrChange w:id="236" w:author="Борис Разумовский" w:date="2024-05-12T23:18:00Z">
                  <w:rPr>
                    <w:rFonts w:eastAsiaTheme="minorEastAsia"/>
                    <w:noProof/>
                    <w:lang w:val="en-BE" w:eastAsia="en-BE"/>
                  </w:rPr>
                </w:rPrChange>
              </w:rPr>
              <w:tab/>
            </w:r>
            <w:r w:rsidRPr="005E0677">
              <w:rPr>
                <w:rStyle w:val="a6"/>
                <w:rFonts w:ascii="Times New Roman" w:hAnsi="Times New Roman" w:cs="Times New Roman"/>
                <w:noProof/>
                <w:sz w:val="28"/>
                <w:szCs w:val="28"/>
                <w:rPrChange w:id="237" w:author="Борис Разумовский" w:date="2024-05-12T23:18:00Z">
                  <w:rPr>
                    <w:rStyle w:val="a6"/>
                    <w:noProof/>
                  </w:rPr>
                </w:rPrChange>
              </w:rPr>
              <w:t>Обновление Базы данных</w:t>
            </w:r>
            <w:r w:rsidRPr="005E0677">
              <w:rPr>
                <w:rFonts w:ascii="Times New Roman" w:hAnsi="Times New Roman" w:cs="Times New Roman"/>
                <w:noProof/>
                <w:webHidden/>
                <w:sz w:val="28"/>
                <w:szCs w:val="28"/>
                <w:rPrChange w:id="238" w:author="Борис Разумовский" w:date="2024-05-12T23:18:00Z">
                  <w:rPr>
                    <w:noProof/>
                    <w:webHidden/>
                  </w:rPr>
                </w:rPrChange>
              </w:rPr>
              <w:tab/>
            </w:r>
            <w:r w:rsidRPr="005E0677">
              <w:rPr>
                <w:rFonts w:ascii="Times New Roman" w:hAnsi="Times New Roman" w:cs="Times New Roman"/>
                <w:noProof/>
                <w:webHidden/>
                <w:sz w:val="28"/>
                <w:szCs w:val="28"/>
                <w:rPrChange w:id="239"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240" w:author="Борис Разумовский" w:date="2024-05-12T23:18:00Z">
                  <w:rPr>
                    <w:noProof/>
                    <w:webHidden/>
                  </w:rPr>
                </w:rPrChange>
              </w:rPr>
              <w:instrText xml:space="preserve"> PAGEREF _Toc166448303 \h </w:instrText>
            </w:r>
            <w:r w:rsidRPr="005E0677">
              <w:rPr>
                <w:rFonts w:ascii="Times New Roman" w:hAnsi="Times New Roman" w:cs="Times New Roman"/>
                <w:noProof/>
                <w:webHidden/>
                <w:sz w:val="28"/>
                <w:szCs w:val="28"/>
                <w:rPrChange w:id="241" w:author="Борис Разумовский" w:date="2024-05-12T23:18:00Z">
                  <w:rPr>
                    <w:noProof/>
                    <w:webHidden/>
                  </w:rPr>
                </w:rPrChange>
              </w:rPr>
            </w:r>
          </w:ins>
          <w:r w:rsidRPr="005E0677">
            <w:rPr>
              <w:rFonts w:ascii="Times New Roman" w:hAnsi="Times New Roman" w:cs="Times New Roman"/>
              <w:noProof/>
              <w:webHidden/>
              <w:sz w:val="28"/>
              <w:szCs w:val="28"/>
              <w:rPrChange w:id="242" w:author="Борис Разумовский" w:date="2024-05-12T23:18:00Z">
                <w:rPr>
                  <w:noProof/>
                  <w:webHidden/>
                </w:rPr>
              </w:rPrChange>
            </w:rPr>
            <w:fldChar w:fldCharType="separate"/>
          </w:r>
          <w:ins w:id="243" w:author="Борис Разумовский" w:date="2024-05-12T23:17:00Z">
            <w:r w:rsidRPr="005E0677">
              <w:rPr>
                <w:rFonts w:ascii="Times New Roman" w:hAnsi="Times New Roman" w:cs="Times New Roman"/>
                <w:noProof/>
                <w:webHidden/>
                <w:sz w:val="28"/>
                <w:szCs w:val="28"/>
                <w:rPrChange w:id="244" w:author="Борис Разумовский" w:date="2024-05-12T23:18:00Z">
                  <w:rPr>
                    <w:noProof/>
                    <w:webHidden/>
                  </w:rPr>
                </w:rPrChange>
              </w:rPr>
              <w:t>14</w:t>
            </w:r>
            <w:r w:rsidRPr="005E0677">
              <w:rPr>
                <w:rFonts w:ascii="Times New Roman" w:hAnsi="Times New Roman" w:cs="Times New Roman"/>
                <w:noProof/>
                <w:webHidden/>
                <w:sz w:val="28"/>
                <w:szCs w:val="28"/>
                <w:rPrChange w:id="245"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246" w:author="Борис Разумовский" w:date="2024-05-12T23:18:00Z">
                  <w:rPr>
                    <w:rStyle w:val="a6"/>
                    <w:noProof/>
                  </w:rPr>
                </w:rPrChange>
              </w:rPr>
              <w:fldChar w:fldCharType="end"/>
            </w:r>
          </w:ins>
        </w:p>
        <w:p w14:paraId="519F486D" w14:textId="6AC2E158" w:rsidR="005E0677" w:rsidRPr="005E0677" w:rsidRDefault="005E0677">
          <w:pPr>
            <w:pStyle w:val="21"/>
            <w:tabs>
              <w:tab w:val="left" w:pos="880"/>
              <w:tab w:val="right" w:leader="dot" w:pos="9345"/>
            </w:tabs>
            <w:rPr>
              <w:ins w:id="247" w:author="Борис Разумовский" w:date="2024-05-12T23:17:00Z"/>
              <w:rFonts w:ascii="Times New Roman" w:eastAsiaTheme="minorEastAsia" w:hAnsi="Times New Roman" w:cs="Times New Roman"/>
              <w:noProof/>
              <w:sz w:val="28"/>
              <w:szCs w:val="28"/>
              <w:lang w:val="en-BE" w:eastAsia="en-BE"/>
              <w:rPrChange w:id="248" w:author="Борис Разумовский" w:date="2024-05-12T23:18:00Z">
                <w:rPr>
                  <w:ins w:id="249" w:author="Борис Разумовский" w:date="2024-05-12T23:17:00Z"/>
                  <w:rFonts w:eastAsiaTheme="minorEastAsia"/>
                  <w:noProof/>
                  <w:lang w:val="en-BE" w:eastAsia="en-BE"/>
                </w:rPr>
              </w:rPrChange>
            </w:rPr>
          </w:pPr>
          <w:ins w:id="250" w:author="Борис Разумовский" w:date="2024-05-12T23:17:00Z">
            <w:r w:rsidRPr="005E0677">
              <w:rPr>
                <w:rStyle w:val="a6"/>
                <w:rFonts w:ascii="Times New Roman" w:hAnsi="Times New Roman" w:cs="Times New Roman"/>
                <w:noProof/>
                <w:sz w:val="28"/>
                <w:szCs w:val="28"/>
                <w:rPrChange w:id="251"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252"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253" w:author="Борис Разумовский" w:date="2024-05-12T23:18:00Z">
                  <w:rPr>
                    <w:noProof/>
                  </w:rPr>
                </w:rPrChange>
              </w:rPr>
              <w:instrText>HYPERLINK \l "_Toc166448304"</w:instrText>
            </w:r>
            <w:r w:rsidRPr="005E0677">
              <w:rPr>
                <w:rStyle w:val="a6"/>
                <w:rFonts w:ascii="Times New Roman" w:hAnsi="Times New Roman" w:cs="Times New Roman"/>
                <w:noProof/>
                <w:sz w:val="28"/>
                <w:szCs w:val="28"/>
                <w:rPrChange w:id="254"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255" w:author="Борис Разумовский" w:date="2024-05-12T23:18:00Z">
                  <w:rPr>
                    <w:rStyle w:val="a6"/>
                    <w:noProof/>
                  </w:rPr>
                </w:rPrChange>
              </w:rPr>
            </w:r>
            <w:r w:rsidRPr="005E0677">
              <w:rPr>
                <w:rStyle w:val="a6"/>
                <w:rFonts w:ascii="Times New Roman" w:hAnsi="Times New Roman" w:cs="Times New Roman"/>
                <w:noProof/>
                <w:sz w:val="28"/>
                <w:szCs w:val="28"/>
                <w:rPrChange w:id="256" w:author="Борис Разумовский" w:date="2024-05-12T23:18:00Z">
                  <w:rPr>
                    <w:rStyle w:val="a6"/>
                    <w:noProof/>
                  </w:rPr>
                </w:rPrChange>
              </w:rPr>
              <w:fldChar w:fldCharType="separate"/>
            </w:r>
            <w:r w:rsidRPr="005E0677">
              <w:rPr>
                <w:rStyle w:val="a6"/>
                <w:rFonts w:ascii="Times New Roman" w:hAnsi="Times New Roman" w:cs="Times New Roman"/>
                <w:noProof/>
                <w:sz w:val="28"/>
                <w:szCs w:val="28"/>
                <w:rPrChange w:id="257" w:author="Борис Разумовский" w:date="2024-05-12T23:18:00Z">
                  <w:rPr>
                    <w:rStyle w:val="a6"/>
                    <w:noProof/>
                  </w:rPr>
                </w:rPrChange>
              </w:rPr>
              <w:t>2.5</w:t>
            </w:r>
            <w:r w:rsidRPr="005E0677">
              <w:rPr>
                <w:rFonts w:ascii="Times New Roman" w:eastAsiaTheme="minorEastAsia" w:hAnsi="Times New Roman" w:cs="Times New Roman"/>
                <w:noProof/>
                <w:sz w:val="28"/>
                <w:szCs w:val="28"/>
                <w:lang w:val="en-BE" w:eastAsia="en-BE"/>
                <w:rPrChange w:id="258" w:author="Борис Разумовский" w:date="2024-05-12T23:18:00Z">
                  <w:rPr>
                    <w:rFonts w:eastAsiaTheme="minorEastAsia"/>
                    <w:noProof/>
                    <w:lang w:val="en-BE" w:eastAsia="en-BE"/>
                  </w:rPr>
                </w:rPrChange>
              </w:rPr>
              <w:tab/>
            </w:r>
            <w:r w:rsidRPr="005E0677">
              <w:rPr>
                <w:rStyle w:val="a6"/>
                <w:rFonts w:ascii="Times New Roman" w:hAnsi="Times New Roman" w:cs="Times New Roman"/>
                <w:noProof/>
                <w:sz w:val="28"/>
                <w:szCs w:val="28"/>
                <w:rPrChange w:id="259" w:author="Борис Разумовский" w:date="2024-05-12T23:18:00Z">
                  <w:rPr>
                    <w:rStyle w:val="a6"/>
                    <w:noProof/>
                  </w:rPr>
                </w:rPrChange>
              </w:rPr>
              <w:t>Парсинг документов</w:t>
            </w:r>
            <w:r w:rsidRPr="005E0677">
              <w:rPr>
                <w:rFonts w:ascii="Times New Roman" w:hAnsi="Times New Roman" w:cs="Times New Roman"/>
                <w:noProof/>
                <w:webHidden/>
                <w:sz w:val="28"/>
                <w:szCs w:val="28"/>
                <w:rPrChange w:id="260" w:author="Борис Разумовский" w:date="2024-05-12T23:18:00Z">
                  <w:rPr>
                    <w:noProof/>
                    <w:webHidden/>
                  </w:rPr>
                </w:rPrChange>
              </w:rPr>
              <w:tab/>
            </w:r>
            <w:r w:rsidRPr="005E0677">
              <w:rPr>
                <w:rFonts w:ascii="Times New Roman" w:hAnsi="Times New Roman" w:cs="Times New Roman"/>
                <w:noProof/>
                <w:webHidden/>
                <w:sz w:val="28"/>
                <w:szCs w:val="28"/>
                <w:rPrChange w:id="261"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262" w:author="Борис Разумовский" w:date="2024-05-12T23:18:00Z">
                  <w:rPr>
                    <w:noProof/>
                    <w:webHidden/>
                  </w:rPr>
                </w:rPrChange>
              </w:rPr>
              <w:instrText xml:space="preserve"> PAGEREF _Toc166448304 \h </w:instrText>
            </w:r>
            <w:r w:rsidRPr="005E0677">
              <w:rPr>
                <w:rFonts w:ascii="Times New Roman" w:hAnsi="Times New Roman" w:cs="Times New Roman"/>
                <w:noProof/>
                <w:webHidden/>
                <w:sz w:val="28"/>
                <w:szCs w:val="28"/>
                <w:rPrChange w:id="263" w:author="Борис Разумовский" w:date="2024-05-12T23:18:00Z">
                  <w:rPr>
                    <w:noProof/>
                    <w:webHidden/>
                  </w:rPr>
                </w:rPrChange>
              </w:rPr>
            </w:r>
          </w:ins>
          <w:r w:rsidRPr="005E0677">
            <w:rPr>
              <w:rFonts w:ascii="Times New Roman" w:hAnsi="Times New Roman" w:cs="Times New Roman"/>
              <w:noProof/>
              <w:webHidden/>
              <w:sz w:val="28"/>
              <w:szCs w:val="28"/>
              <w:rPrChange w:id="264" w:author="Борис Разумовский" w:date="2024-05-12T23:18:00Z">
                <w:rPr>
                  <w:noProof/>
                  <w:webHidden/>
                </w:rPr>
              </w:rPrChange>
            </w:rPr>
            <w:fldChar w:fldCharType="separate"/>
          </w:r>
          <w:ins w:id="265" w:author="Борис Разумовский" w:date="2024-05-12T23:17:00Z">
            <w:r w:rsidRPr="005E0677">
              <w:rPr>
                <w:rFonts w:ascii="Times New Roman" w:hAnsi="Times New Roman" w:cs="Times New Roman"/>
                <w:noProof/>
                <w:webHidden/>
                <w:sz w:val="28"/>
                <w:szCs w:val="28"/>
                <w:rPrChange w:id="266" w:author="Борис Разумовский" w:date="2024-05-12T23:18:00Z">
                  <w:rPr>
                    <w:noProof/>
                    <w:webHidden/>
                  </w:rPr>
                </w:rPrChange>
              </w:rPr>
              <w:t>16</w:t>
            </w:r>
            <w:r w:rsidRPr="005E0677">
              <w:rPr>
                <w:rFonts w:ascii="Times New Roman" w:hAnsi="Times New Roman" w:cs="Times New Roman"/>
                <w:noProof/>
                <w:webHidden/>
                <w:sz w:val="28"/>
                <w:szCs w:val="28"/>
                <w:rPrChange w:id="267"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268" w:author="Борис Разумовский" w:date="2024-05-12T23:18:00Z">
                  <w:rPr>
                    <w:rStyle w:val="a6"/>
                    <w:noProof/>
                  </w:rPr>
                </w:rPrChange>
              </w:rPr>
              <w:fldChar w:fldCharType="end"/>
            </w:r>
          </w:ins>
        </w:p>
        <w:p w14:paraId="66AA6B84" w14:textId="27053DEC" w:rsidR="005E0677" w:rsidRPr="005E0677" w:rsidRDefault="005E0677">
          <w:pPr>
            <w:pStyle w:val="21"/>
            <w:tabs>
              <w:tab w:val="left" w:pos="880"/>
              <w:tab w:val="right" w:leader="dot" w:pos="9345"/>
            </w:tabs>
            <w:rPr>
              <w:ins w:id="269" w:author="Борис Разумовский" w:date="2024-05-12T23:17:00Z"/>
              <w:rFonts w:ascii="Times New Roman" w:eastAsiaTheme="minorEastAsia" w:hAnsi="Times New Roman" w:cs="Times New Roman"/>
              <w:noProof/>
              <w:sz w:val="28"/>
              <w:szCs w:val="28"/>
              <w:lang w:val="en-BE" w:eastAsia="en-BE"/>
              <w:rPrChange w:id="270" w:author="Борис Разумовский" w:date="2024-05-12T23:18:00Z">
                <w:rPr>
                  <w:ins w:id="271" w:author="Борис Разумовский" w:date="2024-05-12T23:17:00Z"/>
                  <w:rFonts w:eastAsiaTheme="minorEastAsia"/>
                  <w:noProof/>
                  <w:lang w:val="en-BE" w:eastAsia="en-BE"/>
                </w:rPr>
              </w:rPrChange>
            </w:rPr>
          </w:pPr>
          <w:ins w:id="272" w:author="Борис Разумовский" w:date="2024-05-12T23:17:00Z">
            <w:r w:rsidRPr="005E0677">
              <w:rPr>
                <w:rStyle w:val="a6"/>
                <w:rFonts w:ascii="Times New Roman" w:hAnsi="Times New Roman" w:cs="Times New Roman"/>
                <w:noProof/>
                <w:sz w:val="28"/>
                <w:szCs w:val="28"/>
                <w:rPrChange w:id="273"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274"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275" w:author="Борис Разумовский" w:date="2024-05-12T23:18:00Z">
                  <w:rPr>
                    <w:noProof/>
                  </w:rPr>
                </w:rPrChange>
              </w:rPr>
              <w:instrText>HYPERLINK \l "_Toc166448305"</w:instrText>
            </w:r>
            <w:r w:rsidRPr="005E0677">
              <w:rPr>
                <w:rStyle w:val="a6"/>
                <w:rFonts w:ascii="Times New Roman" w:hAnsi="Times New Roman" w:cs="Times New Roman"/>
                <w:noProof/>
                <w:sz w:val="28"/>
                <w:szCs w:val="28"/>
                <w:rPrChange w:id="276"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277" w:author="Борис Разумовский" w:date="2024-05-12T23:18:00Z">
                  <w:rPr>
                    <w:rStyle w:val="a6"/>
                    <w:noProof/>
                  </w:rPr>
                </w:rPrChange>
              </w:rPr>
            </w:r>
            <w:r w:rsidRPr="005E0677">
              <w:rPr>
                <w:rStyle w:val="a6"/>
                <w:rFonts w:ascii="Times New Roman" w:hAnsi="Times New Roman" w:cs="Times New Roman"/>
                <w:noProof/>
                <w:sz w:val="28"/>
                <w:szCs w:val="28"/>
                <w:rPrChange w:id="278" w:author="Борис Разумовский" w:date="2024-05-12T23:18:00Z">
                  <w:rPr>
                    <w:rStyle w:val="a6"/>
                    <w:noProof/>
                  </w:rPr>
                </w:rPrChange>
              </w:rPr>
              <w:fldChar w:fldCharType="separate"/>
            </w:r>
            <w:r w:rsidRPr="005E0677">
              <w:rPr>
                <w:rStyle w:val="a6"/>
                <w:rFonts w:ascii="Times New Roman" w:hAnsi="Times New Roman" w:cs="Times New Roman"/>
                <w:noProof/>
                <w:sz w:val="28"/>
                <w:szCs w:val="28"/>
                <w:rPrChange w:id="279" w:author="Борис Разумовский" w:date="2024-05-12T23:18:00Z">
                  <w:rPr>
                    <w:rStyle w:val="a6"/>
                    <w:noProof/>
                  </w:rPr>
                </w:rPrChange>
              </w:rPr>
              <w:t>2.6</w:t>
            </w:r>
            <w:r w:rsidRPr="005E0677">
              <w:rPr>
                <w:rFonts w:ascii="Times New Roman" w:eastAsiaTheme="minorEastAsia" w:hAnsi="Times New Roman" w:cs="Times New Roman"/>
                <w:noProof/>
                <w:sz w:val="28"/>
                <w:szCs w:val="28"/>
                <w:lang w:val="en-BE" w:eastAsia="en-BE"/>
                <w:rPrChange w:id="280" w:author="Борис Разумовский" w:date="2024-05-12T23:18:00Z">
                  <w:rPr>
                    <w:rFonts w:eastAsiaTheme="minorEastAsia"/>
                    <w:noProof/>
                    <w:lang w:val="en-BE" w:eastAsia="en-BE"/>
                  </w:rPr>
                </w:rPrChange>
              </w:rPr>
              <w:tab/>
            </w:r>
            <w:r w:rsidRPr="005E0677">
              <w:rPr>
                <w:rStyle w:val="a6"/>
                <w:rFonts w:ascii="Times New Roman" w:hAnsi="Times New Roman" w:cs="Times New Roman"/>
                <w:noProof/>
                <w:sz w:val="28"/>
                <w:szCs w:val="28"/>
                <w:rPrChange w:id="281" w:author="Борис Разумовский" w:date="2024-05-12T23:18:00Z">
                  <w:rPr>
                    <w:rStyle w:val="a6"/>
                    <w:noProof/>
                  </w:rPr>
                </w:rPrChange>
              </w:rPr>
              <w:t>Вставляем в данные в Базу Данных</w:t>
            </w:r>
            <w:r w:rsidRPr="005E0677">
              <w:rPr>
                <w:rFonts w:ascii="Times New Roman" w:hAnsi="Times New Roman" w:cs="Times New Roman"/>
                <w:noProof/>
                <w:webHidden/>
                <w:sz w:val="28"/>
                <w:szCs w:val="28"/>
                <w:rPrChange w:id="282" w:author="Борис Разумовский" w:date="2024-05-12T23:18:00Z">
                  <w:rPr>
                    <w:noProof/>
                    <w:webHidden/>
                  </w:rPr>
                </w:rPrChange>
              </w:rPr>
              <w:tab/>
            </w:r>
            <w:r w:rsidRPr="005E0677">
              <w:rPr>
                <w:rFonts w:ascii="Times New Roman" w:hAnsi="Times New Roman" w:cs="Times New Roman"/>
                <w:noProof/>
                <w:webHidden/>
                <w:sz w:val="28"/>
                <w:szCs w:val="28"/>
                <w:rPrChange w:id="283"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284" w:author="Борис Разумовский" w:date="2024-05-12T23:18:00Z">
                  <w:rPr>
                    <w:noProof/>
                    <w:webHidden/>
                  </w:rPr>
                </w:rPrChange>
              </w:rPr>
              <w:instrText xml:space="preserve"> PAGEREF _Toc166448305 \h </w:instrText>
            </w:r>
            <w:r w:rsidRPr="005E0677">
              <w:rPr>
                <w:rFonts w:ascii="Times New Roman" w:hAnsi="Times New Roman" w:cs="Times New Roman"/>
                <w:noProof/>
                <w:webHidden/>
                <w:sz w:val="28"/>
                <w:szCs w:val="28"/>
                <w:rPrChange w:id="285" w:author="Борис Разумовский" w:date="2024-05-12T23:18:00Z">
                  <w:rPr>
                    <w:noProof/>
                    <w:webHidden/>
                  </w:rPr>
                </w:rPrChange>
              </w:rPr>
            </w:r>
          </w:ins>
          <w:r w:rsidRPr="005E0677">
            <w:rPr>
              <w:rFonts w:ascii="Times New Roman" w:hAnsi="Times New Roman" w:cs="Times New Roman"/>
              <w:noProof/>
              <w:webHidden/>
              <w:sz w:val="28"/>
              <w:szCs w:val="28"/>
              <w:rPrChange w:id="286" w:author="Борис Разумовский" w:date="2024-05-12T23:18:00Z">
                <w:rPr>
                  <w:noProof/>
                  <w:webHidden/>
                </w:rPr>
              </w:rPrChange>
            </w:rPr>
            <w:fldChar w:fldCharType="separate"/>
          </w:r>
          <w:ins w:id="287" w:author="Борис Разумовский" w:date="2024-05-12T23:17:00Z">
            <w:r w:rsidRPr="005E0677">
              <w:rPr>
                <w:rFonts w:ascii="Times New Roman" w:hAnsi="Times New Roman" w:cs="Times New Roman"/>
                <w:noProof/>
                <w:webHidden/>
                <w:sz w:val="28"/>
                <w:szCs w:val="28"/>
                <w:rPrChange w:id="288" w:author="Борис Разумовский" w:date="2024-05-12T23:18:00Z">
                  <w:rPr>
                    <w:noProof/>
                    <w:webHidden/>
                  </w:rPr>
                </w:rPrChange>
              </w:rPr>
              <w:t>19</w:t>
            </w:r>
            <w:r w:rsidRPr="005E0677">
              <w:rPr>
                <w:rFonts w:ascii="Times New Roman" w:hAnsi="Times New Roman" w:cs="Times New Roman"/>
                <w:noProof/>
                <w:webHidden/>
                <w:sz w:val="28"/>
                <w:szCs w:val="28"/>
                <w:rPrChange w:id="289"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290" w:author="Борис Разумовский" w:date="2024-05-12T23:18:00Z">
                  <w:rPr>
                    <w:rStyle w:val="a6"/>
                    <w:noProof/>
                  </w:rPr>
                </w:rPrChange>
              </w:rPr>
              <w:fldChar w:fldCharType="end"/>
            </w:r>
          </w:ins>
        </w:p>
        <w:p w14:paraId="32EB92B3" w14:textId="43011960" w:rsidR="005E0677" w:rsidRPr="005E0677" w:rsidRDefault="005E0677">
          <w:pPr>
            <w:pStyle w:val="11"/>
            <w:tabs>
              <w:tab w:val="right" w:leader="dot" w:pos="9345"/>
            </w:tabs>
            <w:rPr>
              <w:ins w:id="291" w:author="Борис Разумовский" w:date="2024-05-12T23:17:00Z"/>
              <w:rFonts w:ascii="Times New Roman" w:eastAsiaTheme="minorEastAsia" w:hAnsi="Times New Roman" w:cs="Times New Roman"/>
              <w:noProof/>
              <w:sz w:val="28"/>
              <w:szCs w:val="28"/>
              <w:lang w:val="en-BE" w:eastAsia="en-BE"/>
              <w:rPrChange w:id="292" w:author="Борис Разумовский" w:date="2024-05-12T23:18:00Z">
                <w:rPr>
                  <w:ins w:id="293" w:author="Борис Разумовский" w:date="2024-05-12T23:17:00Z"/>
                  <w:rFonts w:eastAsiaTheme="minorEastAsia"/>
                  <w:noProof/>
                  <w:lang w:val="en-BE" w:eastAsia="en-BE"/>
                </w:rPr>
              </w:rPrChange>
            </w:rPr>
          </w:pPr>
          <w:ins w:id="294" w:author="Борис Разумовский" w:date="2024-05-12T23:17:00Z">
            <w:r w:rsidRPr="005E0677">
              <w:rPr>
                <w:rStyle w:val="a6"/>
                <w:rFonts w:ascii="Times New Roman" w:hAnsi="Times New Roman" w:cs="Times New Roman"/>
                <w:noProof/>
                <w:sz w:val="28"/>
                <w:szCs w:val="28"/>
                <w:rPrChange w:id="295"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296"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297" w:author="Борис Разумовский" w:date="2024-05-12T23:18:00Z">
                  <w:rPr>
                    <w:noProof/>
                  </w:rPr>
                </w:rPrChange>
              </w:rPr>
              <w:instrText>HYPERLINK \l "_Toc166448306"</w:instrText>
            </w:r>
            <w:r w:rsidRPr="005E0677">
              <w:rPr>
                <w:rStyle w:val="a6"/>
                <w:rFonts w:ascii="Times New Roman" w:hAnsi="Times New Roman" w:cs="Times New Roman"/>
                <w:noProof/>
                <w:sz w:val="28"/>
                <w:szCs w:val="28"/>
                <w:rPrChange w:id="298"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299" w:author="Борис Разумовский" w:date="2024-05-12T23:18:00Z">
                  <w:rPr>
                    <w:rStyle w:val="a6"/>
                    <w:noProof/>
                  </w:rPr>
                </w:rPrChange>
              </w:rPr>
            </w:r>
            <w:r w:rsidRPr="005E0677">
              <w:rPr>
                <w:rStyle w:val="a6"/>
                <w:rFonts w:ascii="Times New Roman" w:hAnsi="Times New Roman" w:cs="Times New Roman"/>
                <w:noProof/>
                <w:sz w:val="28"/>
                <w:szCs w:val="28"/>
                <w:rPrChange w:id="300" w:author="Борис Разумовский" w:date="2024-05-12T23:18:00Z">
                  <w:rPr>
                    <w:rStyle w:val="a6"/>
                    <w:noProof/>
                  </w:rPr>
                </w:rPrChange>
              </w:rPr>
              <w:fldChar w:fldCharType="separate"/>
            </w:r>
            <w:r w:rsidRPr="005E0677">
              <w:rPr>
                <w:rStyle w:val="a6"/>
                <w:rFonts w:ascii="Times New Roman" w:eastAsiaTheme="majorEastAsia" w:hAnsi="Times New Roman" w:cs="Times New Roman"/>
                <w:noProof/>
                <w:sz w:val="28"/>
                <w:szCs w:val="28"/>
                <w:rPrChange w:id="301" w:author="Борис Разумовский" w:date="2024-05-12T23:18:00Z">
                  <w:rPr>
                    <w:rStyle w:val="a6"/>
                    <w:rFonts w:eastAsiaTheme="majorEastAsia"/>
                    <w:noProof/>
                  </w:rPr>
                </w:rPrChange>
              </w:rPr>
              <w:t>Глава 3.</w:t>
            </w:r>
            <w:r w:rsidRPr="005E0677">
              <w:rPr>
                <w:rFonts w:ascii="Times New Roman" w:hAnsi="Times New Roman" w:cs="Times New Roman"/>
                <w:noProof/>
                <w:webHidden/>
                <w:sz w:val="28"/>
                <w:szCs w:val="28"/>
                <w:rPrChange w:id="302" w:author="Борис Разумовский" w:date="2024-05-12T23:18:00Z">
                  <w:rPr>
                    <w:noProof/>
                    <w:webHidden/>
                  </w:rPr>
                </w:rPrChange>
              </w:rPr>
              <w:tab/>
            </w:r>
            <w:r w:rsidRPr="005E0677">
              <w:rPr>
                <w:rFonts w:ascii="Times New Roman" w:hAnsi="Times New Roman" w:cs="Times New Roman"/>
                <w:noProof/>
                <w:webHidden/>
                <w:sz w:val="28"/>
                <w:szCs w:val="28"/>
                <w:rPrChange w:id="303"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304" w:author="Борис Разумовский" w:date="2024-05-12T23:18:00Z">
                  <w:rPr>
                    <w:noProof/>
                    <w:webHidden/>
                  </w:rPr>
                </w:rPrChange>
              </w:rPr>
              <w:instrText xml:space="preserve"> PAGEREF _Toc166448306 \h </w:instrText>
            </w:r>
            <w:r w:rsidRPr="005E0677">
              <w:rPr>
                <w:rFonts w:ascii="Times New Roman" w:hAnsi="Times New Roman" w:cs="Times New Roman"/>
                <w:noProof/>
                <w:webHidden/>
                <w:sz w:val="28"/>
                <w:szCs w:val="28"/>
                <w:rPrChange w:id="305" w:author="Борис Разумовский" w:date="2024-05-12T23:18:00Z">
                  <w:rPr>
                    <w:noProof/>
                    <w:webHidden/>
                  </w:rPr>
                </w:rPrChange>
              </w:rPr>
            </w:r>
          </w:ins>
          <w:r w:rsidRPr="005E0677">
            <w:rPr>
              <w:rFonts w:ascii="Times New Roman" w:hAnsi="Times New Roman" w:cs="Times New Roman"/>
              <w:noProof/>
              <w:webHidden/>
              <w:sz w:val="28"/>
              <w:szCs w:val="28"/>
              <w:rPrChange w:id="306" w:author="Борис Разумовский" w:date="2024-05-12T23:18:00Z">
                <w:rPr>
                  <w:noProof/>
                  <w:webHidden/>
                </w:rPr>
              </w:rPrChange>
            </w:rPr>
            <w:fldChar w:fldCharType="separate"/>
          </w:r>
          <w:ins w:id="307" w:author="Борис Разумовский" w:date="2024-05-12T23:17:00Z">
            <w:r w:rsidRPr="005E0677">
              <w:rPr>
                <w:rFonts w:ascii="Times New Roman" w:hAnsi="Times New Roman" w:cs="Times New Roman"/>
                <w:noProof/>
                <w:webHidden/>
                <w:sz w:val="28"/>
                <w:szCs w:val="28"/>
                <w:rPrChange w:id="308" w:author="Борис Разумовский" w:date="2024-05-12T23:18:00Z">
                  <w:rPr>
                    <w:noProof/>
                    <w:webHidden/>
                  </w:rPr>
                </w:rPrChange>
              </w:rPr>
              <w:t>21</w:t>
            </w:r>
            <w:r w:rsidRPr="005E0677">
              <w:rPr>
                <w:rFonts w:ascii="Times New Roman" w:hAnsi="Times New Roman" w:cs="Times New Roman"/>
                <w:noProof/>
                <w:webHidden/>
                <w:sz w:val="28"/>
                <w:szCs w:val="28"/>
                <w:rPrChange w:id="309"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310" w:author="Борис Разумовский" w:date="2024-05-12T23:18:00Z">
                  <w:rPr>
                    <w:rStyle w:val="a6"/>
                    <w:noProof/>
                  </w:rPr>
                </w:rPrChange>
              </w:rPr>
              <w:fldChar w:fldCharType="end"/>
            </w:r>
          </w:ins>
        </w:p>
        <w:p w14:paraId="1267BE83" w14:textId="451FAD57" w:rsidR="005E0677" w:rsidRPr="005E0677" w:rsidRDefault="005E0677">
          <w:pPr>
            <w:pStyle w:val="21"/>
            <w:tabs>
              <w:tab w:val="left" w:pos="880"/>
              <w:tab w:val="right" w:leader="dot" w:pos="9345"/>
            </w:tabs>
            <w:rPr>
              <w:ins w:id="311" w:author="Борис Разумовский" w:date="2024-05-12T23:17:00Z"/>
              <w:rFonts w:ascii="Times New Roman" w:eastAsiaTheme="minorEastAsia" w:hAnsi="Times New Roman" w:cs="Times New Roman"/>
              <w:noProof/>
              <w:sz w:val="28"/>
              <w:szCs w:val="28"/>
              <w:lang w:val="en-BE" w:eastAsia="en-BE"/>
              <w:rPrChange w:id="312" w:author="Борис Разумовский" w:date="2024-05-12T23:18:00Z">
                <w:rPr>
                  <w:ins w:id="313" w:author="Борис Разумовский" w:date="2024-05-12T23:17:00Z"/>
                  <w:rFonts w:eastAsiaTheme="minorEastAsia"/>
                  <w:noProof/>
                  <w:lang w:val="en-BE" w:eastAsia="en-BE"/>
                </w:rPr>
              </w:rPrChange>
            </w:rPr>
          </w:pPr>
          <w:ins w:id="314" w:author="Борис Разумовский" w:date="2024-05-12T23:17:00Z">
            <w:r w:rsidRPr="005E0677">
              <w:rPr>
                <w:rStyle w:val="a6"/>
                <w:rFonts w:ascii="Times New Roman" w:hAnsi="Times New Roman" w:cs="Times New Roman"/>
                <w:noProof/>
                <w:sz w:val="28"/>
                <w:szCs w:val="28"/>
                <w:rPrChange w:id="315"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316"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317" w:author="Борис Разумовский" w:date="2024-05-12T23:18:00Z">
                  <w:rPr>
                    <w:noProof/>
                  </w:rPr>
                </w:rPrChange>
              </w:rPr>
              <w:instrText>HYPERLINK \l "_Toc166448307"</w:instrText>
            </w:r>
            <w:r w:rsidRPr="005E0677">
              <w:rPr>
                <w:rStyle w:val="a6"/>
                <w:rFonts w:ascii="Times New Roman" w:hAnsi="Times New Roman" w:cs="Times New Roman"/>
                <w:noProof/>
                <w:sz w:val="28"/>
                <w:szCs w:val="28"/>
                <w:rPrChange w:id="318"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319" w:author="Борис Разумовский" w:date="2024-05-12T23:18:00Z">
                  <w:rPr>
                    <w:rStyle w:val="a6"/>
                    <w:noProof/>
                  </w:rPr>
                </w:rPrChange>
              </w:rPr>
            </w:r>
            <w:r w:rsidRPr="005E0677">
              <w:rPr>
                <w:rStyle w:val="a6"/>
                <w:rFonts w:ascii="Times New Roman" w:hAnsi="Times New Roman" w:cs="Times New Roman"/>
                <w:noProof/>
                <w:sz w:val="28"/>
                <w:szCs w:val="28"/>
                <w:rPrChange w:id="320" w:author="Борис Разумовский" w:date="2024-05-12T23:18:00Z">
                  <w:rPr>
                    <w:rStyle w:val="a6"/>
                    <w:noProof/>
                  </w:rPr>
                </w:rPrChange>
              </w:rPr>
              <w:fldChar w:fldCharType="separate"/>
            </w:r>
            <w:r w:rsidRPr="005E0677">
              <w:rPr>
                <w:rStyle w:val="a6"/>
                <w:rFonts w:ascii="Times New Roman" w:hAnsi="Times New Roman" w:cs="Times New Roman"/>
                <w:noProof/>
                <w:sz w:val="28"/>
                <w:szCs w:val="28"/>
                <w:rPrChange w:id="321" w:author="Борис Разумовский" w:date="2024-05-12T23:18:00Z">
                  <w:rPr>
                    <w:rStyle w:val="a6"/>
                    <w:noProof/>
                  </w:rPr>
                </w:rPrChange>
              </w:rPr>
              <w:t>3.1</w:t>
            </w:r>
            <w:r w:rsidRPr="005E0677">
              <w:rPr>
                <w:rFonts w:ascii="Times New Roman" w:eastAsiaTheme="minorEastAsia" w:hAnsi="Times New Roman" w:cs="Times New Roman"/>
                <w:noProof/>
                <w:sz w:val="28"/>
                <w:szCs w:val="28"/>
                <w:lang w:val="en-BE" w:eastAsia="en-BE"/>
                <w:rPrChange w:id="322" w:author="Борис Разумовский" w:date="2024-05-12T23:18:00Z">
                  <w:rPr>
                    <w:rFonts w:eastAsiaTheme="minorEastAsia"/>
                    <w:noProof/>
                    <w:lang w:val="en-BE" w:eastAsia="en-BE"/>
                  </w:rPr>
                </w:rPrChange>
              </w:rPr>
              <w:tab/>
            </w:r>
            <w:r w:rsidRPr="005E0677">
              <w:rPr>
                <w:rStyle w:val="a6"/>
                <w:rFonts w:ascii="Times New Roman" w:hAnsi="Times New Roman" w:cs="Times New Roman"/>
                <w:noProof/>
                <w:sz w:val="28"/>
                <w:szCs w:val="28"/>
                <w:rPrChange w:id="323" w:author="Борис Разумовский" w:date="2024-05-12T23:18:00Z">
                  <w:rPr>
                    <w:rStyle w:val="a6"/>
                    <w:noProof/>
                  </w:rPr>
                </w:rPrChange>
              </w:rPr>
              <w:t>Зачем нужен граф?</w:t>
            </w:r>
            <w:r w:rsidRPr="005E0677">
              <w:rPr>
                <w:rFonts w:ascii="Times New Roman" w:hAnsi="Times New Roman" w:cs="Times New Roman"/>
                <w:noProof/>
                <w:webHidden/>
                <w:sz w:val="28"/>
                <w:szCs w:val="28"/>
                <w:rPrChange w:id="324" w:author="Борис Разумовский" w:date="2024-05-12T23:18:00Z">
                  <w:rPr>
                    <w:noProof/>
                    <w:webHidden/>
                  </w:rPr>
                </w:rPrChange>
              </w:rPr>
              <w:tab/>
            </w:r>
            <w:r w:rsidRPr="005E0677">
              <w:rPr>
                <w:rFonts w:ascii="Times New Roman" w:hAnsi="Times New Roman" w:cs="Times New Roman"/>
                <w:noProof/>
                <w:webHidden/>
                <w:sz w:val="28"/>
                <w:szCs w:val="28"/>
                <w:rPrChange w:id="325"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326" w:author="Борис Разумовский" w:date="2024-05-12T23:18:00Z">
                  <w:rPr>
                    <w:noProof/>
                    <w:webHidden/>
                  </w:rPr>
                </w:rPrChange>
              </w:rPr>
              <w:instrText xml:space="preserve"> PAGEREF _Toc166448307 \h </w:instrText>
            </w:r>
            <w:r w:rsidRPr="005E0677">
              <w:rPr>
                <w:rFonts w:ascii="Times New Roman" w:hAnsi="Times New Roman" w:cs="Times New Roman"/>
                <w:noProof/>
                <w:webHidden/>
                <w:sz w:val="28"/>
                <w:szCs w:val="28"/>
                <w:rPrChange w:id="327" w:author="Борис Разумовский" w:date="2024-05-12T23:18:00Z">
                  <w:rPr>
                    <w:noProof/>
                    <w:webHidden/>
                  </w:rPr>
                </w:rPrChange>
              </w:rPr>
            </w:r>
          </w:ins>
          <w:r w:rsidRPr="005E0677">
            <w:rPr>
              <w:rFonts w:ascii="Times New Roman" w:hAnsi="Times New Roman" w:cs="Times New Roman"/>
              <w:noProof/>
              <w:webHidden/>
              <w:sz w:val="28"/>
              <w:szCs w:val="28"/>
              <w:rPrChange w:id="328" w:author="Борис Разумовский" w:date="2024-05-12T23:18:00Z">
                <w:rPr>
                  <w:noProof/>
                  <w:webHidden/>
                </w:rPr>
              </w:rPrChange>
            </w:rPr>
            <w:fldChar w:fldCharType="separate"/>
          </w:r>
          <w:ins w:id="329" w:author="Борис Разумовский" w:date="2024-05-12T23:17:00Z">
            <w:r w:rsidRPr="005E0677">
              <w:rPr>
                <w:rFonts w:ascii="Times New Roman" w:hAnsi="Times New Roman" w:cs="Times New Roman"/>
                <w:noProof/>
                <w:webHidden/>
                <w:sz w:val="28"/>
                <w:szCs w:val="28"/>
                <w:rPrChange w:id="330" w:author="Борис Разумовский" w:date="2024-05-12T23:18:00Z">
                  <w:rPr>
                    <w:noProof/>
                    <w:webHidden/>
                  </w:rPr>
                </w:rPrChange>
              </w:rPr>
              <w:t>21</w:t>
            </w:r>
            <w:r w:rsidRPr="005E0677">
              <w:rPr>
                <w:rFonts w:ascii="Times New Roman" w:hAnsi="Times New Roman" w:cs="Times New Roman"/>
                <w:noProof/>
                <w:webHidden/>
                <w:sz w:val="28"/>
                <w:szCs w:val="28"/>
                <w:rPrChange w:id="331"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332" w:author="Борис Разумовский" w:date="2024-05-12T23:18:00Z">
                  <w:rPr>
                    <w:rStyle w:val="a6"/>
                    <w:noProof/>
                  </w:rPr>
                </w:rPrChange>
              </w:rPr>
              <w:fldChar w:fldCharType="end"/>
            </w:r>
          </w:ins>
        </w:p>
        <w:p w14:paraId="31046721" w14:textId="696966E4" w:rsidR="005E0677" w:rsidRPr="005E0677" w:rsidRDefault="005E0677">
          <w:pPr>
            <w:pStyle w:val="21"/>
            <w:tabs>
              <w:tab w:val="left" w:pos="880"/>
              <w:tab w:val="right" w:leader="dot" w:pos="9345"/>
            </w:tabs>
            <w:rPr>
              <w:ins w:id="333" w:author="Борис Разумовский" w:date="2024-05-12T23:17:00Z"/>
              <w:rFonts w:ascii="Times New Roman" w:eastAsiaTheme="minorEastAsia" w:hAnsi="Times New Roman" w:cs="Times New Roman"/>
              <w:noProof/>
              <w:sz w:val="28"/>
              <w:szCs w:val="28"/>
              <w:lang w:val="en-BE" w:eastAsia="en-BE"/>
              <w:rPrChange w:id="334" w:author="Борис Разумовский" w:date="2024-05-12T23:18:00Z">
                <w:rPr>
                  <w:ins w:id="335" w:author="Борис Разумовский" w:date="2024-05-12T23:17:00Z"/>
                  <w:rFonts w:eastAsiaTheme="minorEastAsia"/>
                  <w:noProof/>
                  <w:lang w:val="en-BE" w:eastAsia="en-BE"/>
                </w:rPr>
              </w:rPrChange>
            </w:rPr>
          </w:pPr>
          <w:ins w:id="336" w:author="Борис Разумовский" w:date="2024-05-12T23:17:00Z">
            <w:r w:rsidRPr="005E0677">
              <w:rPr>
                <w:rStyle w:val="a6"/>
                <w:rFonts w:ascii="Times New Roman" w:hAnsi="Times New Roman" w:cs="Times New Roman"/>
                <w:noProof/>
                <w:sz w:val="28"/>
                <w:szCs w:val="28"/>
                <w:rPrChange w:id="337"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338"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339" w:author="Борис Разумовский" w:date="2024-05-12T23:18:00Z">
                  <w:rPr>
                    <w:noProof/>
                  </w:rPr>
                </w:rPrChange>
              </w:rPr>
              <w:instrText>HYPERLINK \l "_Toc166448308"</w:instrText>
            </w:r>
            <w:r w:rsidRPr="005E0677">
              <w:rPr>
                <w:rStyle w:val="a6"/>
                <w:rFonts w:ascii="Times New Roman" w:hAnsi="Times New Roman" w:cs="Times New Roman"/>
                <w:noProof/>
                <w:sz w:val="28"/>
                <w:szCs w:val="28"/>
                <w:rPrChange w:id="340"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341" w:author="Борис Разумовский" w:date="2024-05-12T23:18:00Z">
                  <w:rPr>
                    <w:rStyle w:val="a6"/>
                    <w:noProof/>
                  </w:rPr>
                </w:rPrChange>
              </w:rPr>
            </w:r>
            <w:r w:rsidRPr="005E0677">
              <w:rPr>
                <w:rStyle w:val="a6"/>
                <w:rFonts w:ascii="Times New Roman" w:hAnsi="Times New Roman" w:cs="Times New Roman"/>
                <w:noProof/>
                <w:sz w:val="28"/>
                <w:szCs w:val="28"/>
                <w:rPrChange w:id="342" w:author="Борис Разумовский" w:date="2024-05-12T23:18:00Z">
                  <w:rPr>
                    <w:rStyle w:val="a6"/>
                    <w:noProof/>
                  </w:rPr>
                </w:rPrChange>
              </w:rPr>
              <w:fldChar w:fldCharType="separate"/>
            </w:r>
            <w:r w:rsidRPr="005E0677">
              <w:rPr>
                <w:rStyle w:val="a6"/>
                <w:rFonts w:ascii="Times New Roman" w:hAnsi="Times New Roman" w:cs="Times New Roman"/>
                <w:noProof/>
                <w:sz w:val="28"/>
                <w:szCs w:val="28"/>
                <w:rPrChange w:id="343" w:author="Борис Разумовский" w:date="2024-05-12T23:18:00Z">
                  <w:rPr>
                    <w:rStyle w:val="a6"/>
                    <w:noProof/>
                  </w:rPr>
                </w:rPrChange>
              </w:rPr>
              <w:t>3.2</w:t>
            </w:r>
            <w:r w:rsidRPr="005E0677">
              <w:rPr>
                <w:rFonts w:ascii="Times New Roman" w:eastAsiaTheme="minorEastAsia" w:hAnsi="Times New Roman" w:cs="Times New Roman"/>
                <w:noProof/>
                <w:sz w:val="28"/>
                <w:szCs w:val="28"/>
                <w:lang w:val="en-BE" w:eastAsia="en-BE"/>
                <w:rPrChange w:id="344" w:author="Борис Разумовский" w:date="2024-05-12T23:18:00Z">
                  <w:rPr>
                    <w:rFonts w:eastAsiaTheme="minorEastAsia"/>
                    <w:noProof/>
                    <w:lang w:val="en-BE" w:eastAsia="en-BE"/>
                  </w:rPr>
                </w:rPrChange>
              </w:rPr>
              <w:tab/>
            </w:r>
            <w:r w:rsidRPr="005E0677">
              <w:rPr>
                <w:rStyle w:val="a6"/>
                <w:rFonts w:ascii="Times New Roman" w:hAnsi="Times New Roman" w:cs="Times New Roman"/>
                <w:noProof/>
                <w:sz w:val="28"/>
                <w:szCs w:val="28"/>
                <w:rPrChange w:id="345" w:author="Борис Разумовский" w:date="2024-05-12T23:18:00Z">
                  <w:rPr>
                    <w:rStyle w:val="a6"/>
                    <w:noProof/>
                  </w:rPr>
                </w:rPrChange>
              </w:rPr>
              <w:t>Построение графа</w:t>
            </w:r>
            <w:r w:rsidRPr="005E0677">
              <w:rPr>
                <w:rFonts w:ascii="Times New Roman" w:hAnsi="Times New Roman" w:cs="Times New Roman"/>
                <w:noProof/>
                <w:webHidden/>
                <w:sz w:val="28"/>
                <w:szCs w:val="28"/>
                <w:rPrChange w:id="346" w:author="Борис Разумовский" w:date="2024-05-12T23:18:00Z">
                  <w:rPr>
                    <w:noProof/>
                    <w:webHidden/>
                  </w:rPr>
                </w:rPrChange>
              </w:rPr>
              <w:tab/>
            </w:r>
            <w:r w:rsidRPr="005E0677">
              <w:rPr>
                <w:rFonts w:ascii="Times New Roman" w:hAnsi="Times New Roman" w:cs="Times New Roman"/>
                <w:noProof/>
                <w:webHidden/>
                <w:sz w:val="28"/>
                <w:szCs w:val="28"/>
                <w:rPrChange w:id="347"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348" w:author="Борис Разумовский" w:date="2024-05-12T23:18:00Z">
                  <w:rPr>
                    <w:noProof/>
                    <w:webHidden/>
                  </w:rPr>
                </w:rPrChange>
              </w:rPr>
              <w:instrText xml:space="preserve"> PAGEREF _Toc166448308 \h </w:instrText>
            </w:r>
            <w:r w:rsidRPr="005E0677">
              <w:rPr>
                <w:rFonts w:ascii="Times New Roman" w:hAnsi="Times New Roman" w:cs="Times New Roman"/>
                <w:noProof/>
                <w:webHidden/>
                <w:sz w:val="28"/>
                <w:szCs w:val="28"/>
                <w:rPrChange w:id="349" w:author="Борис Разумовский" w:date="2024-05-12T23:18:00Z">
                  <w:rPr>
                    <w:noProof/>
                    <w:webHidden/>
                  </w:rPr>
                </w:rPrChange>
              </w:rPr>
            </w:r>
          </w:ins>
          <w:r w:rsidRPr="005E0677">
            <w:rPr>
              <w:rFonts w:ascii="Times New Roman" w:hAnsi="Times New Roman" w:cs="Times New Roman"/>
              <w:noProof/>
              <w:webHidden/>
              <w:sz w:val="28"/>
              <w:szCs w:val="28"/>
              <w:rPrChange w:id="350" w:author="Борис Разумовский" w:date="2024-05-12T23:18:00Z">
                <w:rPr>
                  <w:noProof/>
                  <w:webHidden/>
                </w:rPr>
              </w:rPrChange>
            </w:rPr>
            <w:fldChar w:fldCharType="separate"/>
          </w:r>
          <w:ins w:id="351" w:author="Борис Разумовский" w:date="2024-05-12T23:17:00Z">
            <w:r w:rsidRPr="005E0677">
              <w:rPr>
                <w:rFonts w:ascii="Times New Roman" w:hAnsi="Times New Roman" w:cs="Times New Roman"/>
                <w:noProof/>
                <w:webHidden/>
                <w:sz w:val="28"/>
                <w:szCs w:val="28"/>
                <w:rPrChange w:id="352" w:author="Борис Разумовский" w:date="2024-05-12T23:18:00Z">
                  <w:rPr>
                    <w:noProof/>
                    <w:webHidden/>
                  </w:rPr>
                </w:rPrChange>
              </w:rPr>
              <w:t>22</w:t>
            </w:r>
            <w:r w:rsidRPr="005E0677">
              <w:rPr>
                <w:rFonts w:ascii="Times New Roman" w:hAnsi="Times New Roman" w:cs="Times New Roman"/>
                <w:noProof/>
                <w:webHidden/>
                <w:sz w:val="28"/>
                <w:szCs w:val="28"/>
                <w:rPrChange w:id="353"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354" w:author="Борис Разумовский" w:date="2024-05-12T23:18:00Z">
                  <w:rPr>
                    <w:rStyle w:val="a6"/>
                    <w:noProof/>
                  </w:rPr>
                </w:rPrChange>
              </w:rPr>
              <w:fldChar w:fldCharType="end"/>
            </w:r>
          </w:ins>
        </w:p>
        <w:p w14:paraId="10F53808" w14:textId="5F3577B1" w:rsidR="005E0677" w:rsidRPr="005E0677" w:rsidRDefault="005E0677">
          <w:pPr>
            <w:pStyle w:val="11"/>
            <w:tabs>
              <w:tab w:val="right" w:leader="dot" w:pos="9345"/>
            </w:tabs>
            <w:rPr>
              <w:ins w:id="355" w:author="Борис Разумовский" w:date="2024-05-12T23:17:00Z"/>
              <w:rFonts w:ascii="Times New Roman" w:eastAsiaTheme="minorEastAsia" w:hAnsi="Times New Roman" w:cs="Times New Roman"/>
              <w:noProof/>
              <w:sz w:val="28"/>
              <w:szCs w:val="28"/>
              <w:lang w:val="en-BE" w:eastAsia="en-BE"/>
              <w:rPrChange w:id="356" w:author="Борис Разумовский" w:date="2024-05-12T23:18:00Z">
                <w:rPr>
                  <w:ins w:id="357" w:author="Борис Разумовский" w:date="2024-05-12T23:17:00Z"/>
                  <w:rFonts w:eastAsiaTheme="minorEastAsia"/>
                  <w:noProof/>
                  <w:lang w:val="en-BE" w:eastAsia="en-BE"/>
                </w:rPr>
              </w:rPrChange>
            </w:rPr>
          </w:pPr>
          <w:ins w:id="358" w:author="Борис Разумовский" w:date="2024-05-12T23:17:00Z">
            <w:r w:rsidRPr="005E0677">
              <w:rPr>
                <w:rStyle w:val="a6"/>
                <w:rFonts w:ascii="Times New Roman" w:hAnsi="Times New Roman" w:cs="Times New Roman"/>
                <w:noProof/>
                <w:sz w:val="28"/>
                <w:szCs w:val="28"/>
                <w:rPrChange w:id="359"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360"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361" w:author="Борис Разумовский" w:date="2024-05-12T23:18:00Z">
                  <w:rPr>
                    <w:noProof/>
                  </w:rPr>
                </w:rPrChange>
              </w:rPr>
              <w:instrText>HYPERLINK \l "_Toc166448309"</w:instrText>
            </w:r>
            <w:r w:rsidRPr="005E0677">
              <w:rPr>
                <w:rStyle w:val="a6"/>
                <w:rFonts w:ascii="Times New Roman" w:hAnsi="Times New Roman" w:cs="Times New Roman"/>
                <w:noProof/>
                <w:sz w:val="28"/>
                <w:szCs w:val="28"/>
                <w:rPrChange w:id="362"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363" w:author="Борис Разумовский" w:date="2024-05-12T23:18:00Z">
                  <w:rPr>
                    <w:rStyle w:val="a6"/>
                    <w:noProof/>
                  </w:rPr>
                </w:rPrChange>
              </w:rPr>
            </w:r>
            <w:r w:rsidRPr="005E0677">
              <w:rPr>
                <w:rStyle w:val="a6"/>
                <w:rFonts w:ascii="Times New Roman" w:hAnsi="Times New Roman" w:cs="Times New Roman"/>
                <w:noProof/>
                <w:sz w:val="28"/>
                <w:szCs w:val="28"/>
                <w:rPrChange w:id="364" w:author="Борис Разумовский" w:date="2024-05-12T23:18:00Z">
                  <w:rPr>
                    <w:rStyle w:val="a6"/>
                    <w:noProof/>
                  </w:rPr>
                </w:rPrChange>
              </w:rPr>
              <w:fldChar w:fldCharType="separate"/>
            </w:r>
            <w:r w:rsidRPr="005E0677">
              <w:rPr>
                <w:rStyle w:val="a6"/>
                <w:rFonts w:ascii="Times New Roman" w:eastAsiaTheme="majorEastAsia" w:hAnsi="Times New Roman" w:cs="Times New Roman"/>
                <w:noProof/>
                <w:sz w:val="28"/>
                <w:szCs w:val="28"/>
                <w:rPrChange w:id="365" w:author="Борис Разумовский" w:date="2024-05-12T23:18:00Z">
                  <w:rPr>
                    <w:rStyle w:val="a6"/>
                    <w:rFonts w:eastAsiaTheme="majorEastAsia"/>
                    <w:noProof/>
                  </w:rPr>
                </w:rPrChange>
              </w:rPr>
              <w:t>Заключение</w:t>
            </w:r>
            <w:r w:rsidRPr="005E0677">
              <w:rPr>
                <w:rFonts w:ascii="Times New Roman" w:hAnsi="Times New Roman" w:cs="Times New Roman"/>
                <w:noProof/>
                <w:webHidden/>
                <w:sz w:val="28"/>
                <w:szCs w:val="28"/>
                <w:rPrChange w:id="366" w:author="Борис Разумовский" w:date="2024-05-12T23:18:00Z">
                  <w:rPr>
                    <w:noProof/>
                    <w:webHidden/>
                  </w:rPr>
                </w:rPrChange>
              </w:rPr>
              <w:tab/>
            </w:r>
            <w:r w:rsidRPr="005E0677">
              <w:rPr>
                <w:rFonts w:ascii="Times New Roman" w:hAnsi="Times New Roman" w:cs="Times New Roman"/>
                <w:noProof/>
                <w:webHidden/>
                <w:sz w:val="28"/>
                <w:szCs w:val="28"/>
                <w:rPrChange w:id="367"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368" w:author="Борис Разумовский" w:date="2024-05-12T23:18:00Z">
                  <w:rPr>
                    <w:noProof/>
                    <w:webHidden/>
                  </w:rPr>
                </w:rPrChange>
              </w:rPr>
              <w:instrText xml:space="preserve"> PAGEREF _Toc166448309 \h </w:instrText>
            </w:r>
            <w:r w:rsidRPr="005E0677">
              <w:rPr>
                <w:rFonts w:ascii="Times New Roman" w:hAnsi="Times New Roman" w:cs="Times New Roman"/>
                <w:noProof/>
                <w:webHidden/>
                <w:sz w:val="28"/>
                <w:szCs w:val="28"/>
                <w:rPrChange w:id="369" w:author="Борис Разумовский" w:date="2024-05-12T23:18:00Z">
                  <w:rPr>
                    <w:noProof/>
                    <w:webHidden/>
                  </w:rPr>
                </w:rPrChange>
              </w:rPr>
            </w:r>
          </w:ins>
          <w:r w:rsidRPr="005E0677">
            <w:rPr>
              <w:rFonts w:ascii="Times New Roman" w:hAnsi="Times New Roman" w:cs="Times New Roman"/>
              <w:noProof/>
              <w:webHidden/>
              <w:sz w:val="28"/>
              <w:szCs w:val="28"/>
              <w:rPrChange w:id="370" w:author="Борис Разумовский" w:date="2024-05-12T23:18:00Z">
                <w:rPr>
                  <w:noProof/>
                  <w:webHidden/>
                </w:rPr>
              </w:rPrChange>
            </w:rPr>
            <w:fldChar w:fldCharType="separate"/>
          </w:r>
          <w:ins w:id="371" w:author="Борис Разумовский" w:date="2024-05-12T23:17:00Z">
            <w:r w:rsidRPr="005E0677">
              <w:rPr>
                <w:rFonts w:ascii="Times New Roman" w:hAnsi="Times New Roman" w:cs="Times New Roman"/>
                <w:noProof/>
                <w:webHidden/>
                <w:sz w:val="28"/>
                <w:szCs w:val="28"/>
                <w:rPrChange w:id="372" w:author="Борис Разумовский" w:date="2024-05-12T23:18:00Z">
                  <w:rPr>
                    <w:noProof/>
                    <w:webHidden/>
                  </w:rPr>
                </w:rPrChange>
              </w:rPr>
              <w:t>25</w:t>
            </w:r>
            <w:r w:rsidRPr="005E0677">
              <w:rPr>
                <w:rFonts w:ascii="Times New Roman" w:hAnsi="Times New Roman" w:cs="Times New Roman"/>
                <w:noProof/>
                <w:webHidden/>
                <w:sz w:val="28"/>
                <w:szCs w:val="28"/>
                <w:rPrChange w:id="373"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374" w:author="Борис Разумовский" w:date="2024-05-12T23:18:00Z">
                  <w:rPr>
                    <w:rStyle w:val="a6"/>
                    <w:noProof/>
                  </w:rPr>
                </w:rPrChange>
              </w:rPr>
              <w:fldChar w:fldCharType="end"/>
            </w:r>
          </w:ins>
        </w:p>
        <w:p w14:paraId="2A73329F" w14:textId="1B36F274" w:rsidR="005E0677" w:rsidRPr="005E0677" w:rsidRDefault="005E0677">
          <w:pPr>
            <w:pStyle w:val="11"/>
            <w:tabs>
              <w:tab w:val="right" w:leader="dot" w:pos="9345"/>
            </w:tabs>
            <w:rPr>
              <w:ins w:id="375" w:author="Борис Разумовский" w:date="2024-05-12T23:17:00Z"/>
              <w:rFonts w:ascii="Times New Roman" w:eastAsiaTheme="minorEastAsia" w:hAnsi="Times New Roman" w:cs="Times New Roman"/>
              <w:noProof/>
              <w:sz w:val="28"/>
              <w:szCs w:val="28"/>
              <w:lang w:val="en-BE" w:eastAsia="en-BE"/>
              <w:rPrChange w:id="376" w:author="Борис Разумовский" w:date="2024-05-12T23:18:00Z">
                <w:rPr>
                  <w:ins w:id="377" w:author="Борис Разумовский" w:date="2024-05-12T23:17:00Z"/>
                  <w:rFonts w:eastAsiaTheme="minorEastAsia"/>
                  <w:noProof/>
                  <w:lang w:val="en-BE" w:eastAsia="en-BE"/>
                </w:rPr>
              </w:rPrChange>
            </w:rPr>
          </w:pPr>
          <w:ins w:id="378" w:author="Борис Разумовский" w:date="2024-05-12T23:17:00Z">
            <w:r w:rsidRPr="005E0677">
              <w:rPr>
                <w:rStyle w:val="a6"/>
                <w:rFonts w:ascii="Times New Roman" w:hAnsi="Times New Roman" w:cs="Times New Roman"/>
                <w:noProof/>
                <w:sz w:val="28"/>
                <w:szCs w:val="28"/>
                <w:rPrChange w:id="379"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380"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381" w:author="Борис Разумовский" w:date="2024-05-12T23:18:00Z">
                  <w:rPr>
                    <w:noProof/>
                  </w:rPr>
                </w:rPrChange>
              </w:rPr>
              <w:instrText>HYPERLINK \l "_Toc166448310"</w:instrText>
            </w:r>
            <w:r w:rsidRPr="005E0677">
              <w:rPr>
                <w:rStyle w:val="a6"/>
                <w:rFonts w:ascii="Times New Roman" w:hAnsi="Times New Roman" w:cs="Times New Roman"/>
                <w:noProof/>
                <w:sz w:val="28"/>
                <w:szCs w:val="28"/>
                <w:rPrChange w:id="382"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383" w:author="Борис Разумовский" w:date="2024-05-12T23:18:00Z">
                  <w:rPr>
                    <w:rStyle w:val="a6"/>
                    <w:noProof/>
                  </w:rPr>
                </w:rPrChange>
              </w:rPr>
            </w:r>
            <w:r w:rsidRPr="005E0677">
              <w:rPr>
                <w:rStyle w:val="a6"/>
                <w:rFonts w:ascii="Times New Roman" w:hAnsi="Times New Roman" w:cs="Times New Roman"/>
                <w:noProof/>
                <w:sz w:val="28"/>
                <w:szCs w:val="28"/>
                <w:rPrChange w:id="384" w:author="Борис Разумовский" w:date="2024-05-12T23:18:00Z">
                  <w:rPr>
                    <w:rStyle w:val="a6"/>
                    <w:noProof/>
                  </w:rPr>
                </w:rPrChange>
              </w:rPr>
              <w:fldChar w:fldCharType="separate"/>
            </w:r>
            <w:r w:rsidRPr="005E0677">
              <w:rPr>
                <w:rStyle w:val="a6"/>
                <w:rFonts w:ascii="Times New Roman" w:eastAsiaTheme="majorEastAsia" w:hAnsi="Times New Roman" w:cs="Times New Roman"/>
                <w:noProof/>
                <w:sz w:val="28"/>
                <w:szCs w:val="28"/>
                <w:rPrChange w:id="385" w:author="Борис Разумовский" w:date="2024-05-12T23:18:00Z">
                  <w:rPr>
                    <w:rStyle w:val="a6"/>
                    <w:rFonts w:eastAsiaTheme="majorEastAsia"/>
                    <w:noProof/>
                  </w:rPr>
                </w:rPrChange>
              </w:rPr>
              <w:t>Список использованных источников</w:t>
            </w:r>
            <w:r w:rsidRPr="005E0677">
              <w:rPr>
                <w:rFonts w:ascii="Times New Roman" w:hAnsi="Times New Roman" w:cs="Times New Roman"/>
                <w:noProof/>
                <w:webHidden/>
                <w:sz w:val="28"/>
                <w:szCs w:val="28"/>
                <w:rPrChange w:id="386" w:author="Борис Разумовский" w:date="2024-05-12T23:18:00Z">
                  <w:rPr>
                    <w:noProof/>
                    <w:webHidden/>
                  </w:rPr>
                </w:rPrChange>
              </w:rPr>
              <w:tab/>
            </w:r>
            <w:r w:rsidRPr="005E0677">
              <w:rPr>
                <w:rFonts w:ascii="Times New Roman" w:hAnsi="Times New Roman" w:cs="Times New Roman"/>
                <w:noProof/>
                <w:webHidden/>
                <w:sz w:val="28"/>
                <w:szCs w:val="28"/>
                <w:rPrChange w:id="387"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388" w:author="Борис Разумовский" w:date="2024-05-12T23:18:00Z">
                  <w:rPr>
                    <w:noProof/>
                    <w:webHidden/>
                  </w:rPr>
                </w:rPrChange>
              </w:rPr>
              <w:instrText xml:space="preserve"> PAGEREF _Toc166448310 \h </w:instrText>
            </w:r>
            <w:r w:rsidRPr="005E0677">
              <w:rPr>
                <w:rFonts w:ascii="Times New Roman" w:hAnsi="Times New Roman" w:cs="Times New Roman"/>
                <w:noProof/>
                <w:webHidden/>
                <w:sz w:val="28"/>
                <w:szCs w:val="28"/>
                <w:rPrChange w:id="389" w:author="Борис Разумовский" w:date="2024-05-12T23:18:00Z">
                  <w:rPr>
                    <w:noProof/>
                    <w:webHidden/>
                  </w:rPr>
                </w:rPrChange>
              </w:rPr>
            </w:r>
          </w:ins>
          <w:r w:rsidRPr="005E0677">
            <w:rPr>
              <w:rFonts w:ascii="Times New Roman" w:hAnsi="Times New Roman" w:cs="Times New Roman"/>
              <w:noProof/>
              <w:webHidden/>
              <w:sz w:val="28"/>
              <w:szCs w:val="28"/>
              <w:rPrChange w:id="390" w:author="Борис Разумовский" w:date="2024-05-12T23:18:00Z">
                <w:rPr>
                  <w:noProof/>
                  <w:webHidden/>
                </w:rPr>
              </w:rPrChange>
            </w:rPr>
            <w:fldChar w:fldCharType="separate"/>
          </w:r>
          <w:ins w:id="391" w:author="Борис Разумовский" w:date="2024-05-12T23:17:00Z">
            <w:r w:rsidRPr="005E0677">
              <w:rPr>
                <w:rFonts w:ascii="Times New Roman" w:hAnsi="Times New Roman" w:cs="Times New Roman"/>
                <w:noProof/>
                <w:webHidden/>
                <w:sz w:val="28"/>
                <w:szCs w:val="28"/>
                <w:rPrChange w:id="392" w:author="Борис Разумовский" w:date="2024-05-12T23:18:00Z">
                  <w:rPr>
                    <w:noProof/>
                    <w:webHidden/>
                  </w:rPr>
                </w:rPrChange>
              </w:rPr>
              <w:t>27</w:t>
            </w:r>
            <w:r w:rsidRPr="005E0677">
              <w:rPr>
                <w:rFonts w:ascii="Times New Roman" w:hAnsi="Times New Roman" w:cs="Times New Roman"/>
                <w:noProof/>
                <w:webHidden/>
                <w:sz w:val="28"/>
                <w:szCs w:val="28"/>
                <w:rPrChange w:id="393"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394" w:author="Борис Разумовский" w:date="2024-05-12T23:18:00Z">
                  <w:rPr>
                    <w:rStyle w:val="a6"/>
                    <w:noProof/>
                  </w:rPr>
                </w:rPrChange>
              </w:rPr>
              <w:fldChar w:fldCharType="end"/>
            </w:r>
          </w:ins>
        </w:p>
        <w:p w14:paraId="2069BB94" w14:textId="6484CE80" w:rsidR="005E0677" w:rsidRPr="005E0677" w:rsidRDefault="005E0677">
          <w:pPr>
            <w:pStyle w:val="11"/>
            <w:tabs>
              <w:tab w:val="right" w:leader="dot" w:pos="9345"/>
            </w:tabs>
            <w:rPr>
              <w:ins w:id="395" w:author="Борис Разумовский" w:date="2024-05-12T23:17:00Z"/>
              <w:rFonts w:ascii="Times New Roman" w:eastAsiaTheme="minorEastAsia" w:hAnsi="Times New Roman" w:cs="Times New Roman"/>
              <w:noProof/>
              <w:sz w:val="28"/>
              <w:szCs w:val="28"/>
              <w:lang w:val="en-BE" w:eastAsia="en-BE"/>
              <w:rPrChange w:id="396" w:author="Борис Разумовский" w:date="2024-05-12T23:18:00Z">
                <w:rPr>
                  <w:ins w:id="397" w:author="Борис Разумовский" w:date="2024-05-12T23:17:00Z"/>
                  <w:rFonts w:eastAsiaTheme="minorEastAsia"/>
                  <w:noProof/>
                  <w:lang w:val="en-BE" w:eastAsia="en-BE"/>
                </w:rPr>
              </w:rPrChange>
            </w:rPr>
          </w:pPr>
          <w:ins w:id="398" w:author="Борис Разумовский" w:date="2024-05-12T23:17:00Z">
            <w:r w:rsidRPr="005E0677">
              <w:rPr>
                <w:rStyle w:val="a6"/>
                <w:rFonts w:ascii="Times New Roman" w:hAnsi="Times New Roman" w:cs="Times New Roman"/>
                <w:noProof/>
                <w:sz w:val="28"/>
                <w:szCs w:val="28"/>
                <w:rPrChange w:id="399" w:author="Борис Разумовский" w:date="2024-05-12T23:18:00Z">
                  <w:rPr>
                    <w:rStyle w:val="a6"/>
                    <w:noProof/>
                  </w:rPr>
                </w:rPrChange>
              </w:rPr>
              <w:fldChar w:fldCharType="begin"/>
            </w:r>
            <w:r w:rsidRPr="005E0677">
              <w:rPr>
                <w:rStyle w:val="a6"/>
                <w:rFonts w:ascii="Times New Roman" w:hAnsi="Times New Roman" w:cs="Times New Roman"/>
                <w:noProof/>
                <w:sz w:val="28"/>
                <w:szCs w:val="28"/>
                <w:rPrChange w:id="400" w:author="Борис Разумовский" w:date="2024-05-12T23:18:00Z">
                  <w:rPr>
                    <w:rStyle w:val="a6"/>
                    <w:noProof/>
                  </w:rPr>
                </w:rPrChange>
              </w:rPr>
              <w:instrText xml:space="preserve"> </w:instrText>
            </w:r>
            <w:r w:rsidRPr="005E0677">
              <w:rPr>
                <w:rFonts w:ascii="Times New Roman" w:hAnsi="Times New Roman" w:cs="Times New Roman"/>
                <w:noProof/>
                <w:sz w:val="28"/>
                <w:szCs w:val="28"/>
                <w:rPrChange w:id="401" w:author="Борис Разумовский" w:date="2024-05-12T23:18:00Z">
                  <w:rPr>
                    <w:noProof/>
                  </w:rPr>
                </w:rPrChange>
              </w:rPr>
              <w:instrText>HYPERLINK \l "_Toc166448311"</w:instrText>
            </w:r>
            <w:r w:rsidRPr="005E0677">
              <w:rPr>
                <w:rStyle w:val="a6"/>
                <w:rFonts w:ascii="Times New Roman" w:hAnsi="Times New Roman" w:cs="Times New Roman"/>
                <w:noProof/>
                <w:sz w:val="28"/>
                <w:szCs w:val="28"/>
                <w:rPrChange w:id="402" w:author="Борис Разумовский" w:date="2024-05-12T23:18:00Z">
                  <w:rPr>
                    <w:rStyle w:val="a6"/>
                    <w:noProof/>
                  </w:rPr>
                </w:rPrChange>
              </w:rPr>
              <w:instrText xml:space="preserve"> </w:instrText>
            </w:r>
            <w:r w:rsidRPr="005E0677">
              <w:rPr>
                <w:rStyle w:val="a6"/>
                <w:rFonts w:ascii="Times New Roman" w:hAnsi="Times New Roman" w:cs="Times New Roman"/>
                <w:noProof/>
                <w:sz w:val="28"/>
                <w:szCs w:val="28"/>
                <w:rPrChange w:id="403" w:author="Борис Разумовский" w:date="2024-05-12T23:18:00Z">
                  <w:rPr>
                    <w:rStyle w:val="a6"/>
                    <w:noProof/>
                  </w:rPr>
                </w:rPrChange>
              </w:rPr>
            </w:r>
            <w:r w:rsidRPr="005E0677">
              <w:rPr>
                <w:rStyle w:val="a6"/>
                <w:rFonts w:ascii="Times New Roman" w:hAnsi="Times New Roman" w:cs="Times New Roman"/>
                <w:noProof/>
                <w:sz w:val="28"/>
                <w:szCs w:val="28"/>
                <w:rPrChange w:id="404" w:author="Борис Разумовский" w:date="2024-05-12T23:18:00Z">
                  <w:rPr>
                    <w:rStyle w:val="a6"/>
                    <w:noProof/>
                  </w:rPr>
                </w:rPrChange>
              </w:rPr>
              <w:fldChar w:fldCharType="separate"/>
            </w:r>
            <w:r w:rsidRPr="005E0677">
              <w:rPr>
                <w:rStyle w:val="a6"/>
                <w:rFonts w:ascii="Times New Roman" w:hAnsi="Times New Roman" w:cs="Times New Roman"/>
                <w:noProof/>
                <w:sz w:val="28"/>
                <w:szCs w:val="28"/>
                <w:rPrChange w:id="405" w:author="Борис Разумовский" w:date="2024-05-12T23:18:00Z">
                  <w:rPr>
                    <w:rStyle w:val="a6"/>
                    <w:noProof/>
                  </w:rPr>
                </w:rPrChange>
              </w:rPr>
              <w:t>Полный код проекта</w:t>
            </w:r>
            <w:r w:rsidRPr="005E0677">
              <w:rPr>
                <w:rFonts w:ascii="Times New Roman" w:hAnsi="Times New Roman" w:cs="Times New Roman"/>
                <w:noProof/>
                <w:webHidden/>
                <w:sz w:val="28"/>
                <w:szCs w:val="28"/>
                <w:rPrChange w:id="406" w:author="Борис Разумовский" w:date="2024-05-12T23:18:00Z">
                  <w:rPr>
                    <w:noProof/>
                    <w:webHidden/>
                  </w:rPr>
                </w:rPrChange>
              </w:rPr>
              <w:tab/>
            </w:r>
            <w:r w:rsidRPr="005E0677">
              <w:rPr>
                <w:rFonts w:ascii="Times New Roman" w:hAnsi="Times New Roman" w:cs="Times New Roman"/>
                <w:noProof/>
                <w:webHidden/>
                <w:sz w:val="28"/>
                <w:szCs w:val="28"/>
                <w:rPrChange w:id="407" w:author="Борис Разумовский" w:date="2024-05-12T23:18:00Z">
                  <w:rPr>
                    <w:noProof/>
                    <w:webHidden/>
                  </w:rPr>
                </w:rPrChange>
              </w:rPr>
              <w:fldChar w:fldCharType="begin"/>
            </w:r>
            <w:r w:rsidRPr="005E0677">
              <w:rPr>
                <w:rFonts w:ascii="Times New Roman" w:hAnsi="Times New Roman" w:cs="Times New Roman"/>
                <w:noProof/>
                <w:webHidden/>
                <w:sz w:val="28"/>
                <w:szCs w:val="28"/>
                <w:rPrChange w:id="408" w:author="Борис Разумовский" w:date="2024-05-12T23:18:00Z">
                  <w:rPr>
                    <w:noProof/>
                    <w:webHidden/>
                  </w:rPr>
                </w:rPrChange>
              </w:rPr>
              <w:instrText xml:space="preserve"> PAGEREF _Toc166448311 \h </w:instrText>
            </w:r>
            <w:r w:rsidRPr="005E0677">
              <w:rPr>
                <w:rFonts w:ascii="Times New Roman" w:hAnsi="Times New Roman" w:cs="Times New Roman"/>
                <w:noProof/>
                <w:webHidden/>
                <w:sz w:val="28"/>
                <w:szCs w:val="28"/>
                <w:rPrChange w:id="409" w:author="Борис Разумовский" w:date="2024-05-12T23:18:00Z">
                  <w:rPr>
                    <w:noProof/>
                    <w:webHidden/>
                  </w:rPr>
                </w:rPrChange>
              </w:rPr>
            </w:r>
          </w:ins>
          <w:r w:rsidRPr="005E0677">
            <w:rPr>
              <w:rFonts w:ascii="Times New Roman" w:hAnsi="Times New Roman" w:cs="Times New Roman"/>
              <w:noProof/>
              <w:webHidden/>
              <w:sz w:val="28"/>
              <w:szCs w:val="28"/>
              <w:rPrChange w:id="410" w:author="Борис Разумовский" w:date="2024-05-12T23:18:00Z">
                <w:rPr>
                  <w:noProof/>
                  <w:webHidden/>
                </w:rPr>
              </w:rPrChange>
            </w:rPr>
            <w:fldChar w:fldCharType="separate"/>
          </w:r>
          <w:ins w:id="411" w:author="Борис Разумовский" w:date="2024-05-12T23:17:00Z">
            <w:r w:rsidRPr="005E0677">
              <w:rPr>
                <w:rFonts w:ascii="Times New Roman" w:hAnsi="Times New Roman" w:cs="Times New Roman"/>
                <w:noProof/>
                <w:webHidden/>
                <w:sz w:val="28"/>
                <w:szCs w:val="28"/>
                <w:rPrChange w:id="412" w:author="Борис Разумовский" w:date="2024-05-12T23:18:00Z">
                  <w:rPr>
                    <w:noProof/>
                    <w:webHidden/>
                  </w:rPr>
                </w:rPrChange>
              </w:rPr>
              <w:t>28</w:t>
            </w:r>
            <w:r w:rsidRPr="005E0677">
              <w:rPr>
                <w:rFonts w:ascii="Times New Roman" w:hAnsi="Times New Roman" w:cs="Times New Roman"/>
                <w:noProof/>
                <w:webHidden/>
                <w:sz w:val="28"/>
                <w:szCs w:val="28"/>
                <w:rPrChange w:id="413" w:author="Борис Разумовский" w:date="2024-05-12T23:18:00Z">
                  <w:rPr>
                    <w:noProof/>
                    <w:webHidden/>
                  </w:rPr>
                </w:rPrChange>
              </w:rPr>
              <w:fldChar w:fldCharType="end"/>
            </w:r>
            <w:r w:rsidRPr="005E0677">
              <w:rPr>
                <w:rStyle w:val="a6"/>
                <w:rFonts w:ascii="Times New Roman" w:hAnsi="Times New Roman" w:cs="Times New Roman"/>
                <w:noProof/>
                <w:sz w:val="28"/>
                <w:szCs w:val="28"/>
                <w:rPrChange w:id="414" w:author="Борис Разумовский" w:date="2024-05-12T23:18:00Z">
                  <w:rPr>
                    <w:rStyle w:val="a6"/>
                    <w:noProof/>
                  </w:rPr>
                </w:rPrChange>
              </w:rPr>
              <w:fldChar w:fldCharType="end"/>
            </w:r>
          </w:ins>
        </w:p>
        <w:p w14:paraId="7A644A20" w14:textId="134DF0FD" w:rsidR="00146263" w:rsidRPr="005E0677" w:rsidDel="00146263" w:rsidRDefault="00146263">
          <w:pPr>
            <w:pStyle w:val="11"/>
            <w:tabs>
              <w:tab w:val="right" w:leader="dot" w:pos="9345"/>
            </w:tabs>
            <w:rPr>
              <w:del w:id="415" w:author="Борис Разумовский" w:date="2024-05-12T15:17:00Z"/>
              <w:rFonts w:ascii="Times New Roman" w:eastAsiaTheme="minorEastAsia" w:hAnsi="Times New Roman" w:cs="Times New Roman"/>
              <w:noProof/>
              <w:sz w:val="28"/>
              <w:szCs w:val="28"/>
              <w:lang w:val="en-BE" w:eastAsia="en-BE"/>
              <w:rPrChange w:id="416" w:author="Борис Разумовский" w:date="2024-05-12T23:18:00Z">
                <w:rPr>
                  <w:del w:id="417" w:author="Борис Разумовский" w:date="2024-05-12T15:17:00Z"/>
                  <w:rFonts w:eastAsiaTheme="minorEastAsia"/>
                  <w:noProof/>
                  <w:lang w:val="en-BE" w:eastAsia="en-BE"/>
                </w:rPr>
              </w:rPrChange>
            </w:rPr>
          </w:pPr>
          <w:del w:id="418" w:author="Борис Разумовский" w:date="2024-05-12T15:17:00Z">
            <w:r w:rsidRPr="005E0677" w:rsidDel="00146263">
              <w:rPr>
                <w:rStyle w:val="a6"/>
                <w:rFonts w:ascii="Times New Roman" w:hAnsi="Times New Roman" w:cs="Times New Roman"/>
                <w:noProof/>
                <w:sz w:val="28"/>
                <w:szCs w:val="28"/>
                <w:rPrChange w:id="419" w:author="Борис Разумовский" w:date="2024-05-12T23:18:00Z">
                  <w:rPr>
                    <w:rStyle w:val="a6"/>
                    <w:noProof/>
                  </w:rPr>
                </w:rPrChange>
              </w:rPr>
              <w:delText>Введение</w:delText>
            </w:r>
            <w:r w:rsidRPr="005E0677" w:rsidDel="00146263">
              <w:rPr>
                <w:rFonts w:ascii="Times New Roman" w:hAnsi="Times New Roman" w:cs="Times New Roman"/>
                <w:noProof/>
                <w:webHidden/>
                <w:sz w:val="28"/>
                <w:szCs w:val="28"/>
                <w:rPrChange w:id="420" w:author="Борис Разумовский" w:date="2024-05-12T23:18:00Z">
                  <w:rPr>
                    <w:noProof/>
                    <w:webHidden/>
                  </w:rPr>
                </w:rPrChange>
              </w:rPr>
              <w:tab/>
              <w:delText>3</w:delText>
            </w:r>
          </w:del>
        </w:p>
        <w:p w14:paraId="747CB252" w14:textId="0E5CE28E" w:rsidR="00146263" w:rsidRPr="005E0677" w:rsidDel="00146263" w:rsidRDefault="00146263">
          <w:pPr>
            <w:pStyle w:val="11"/>
            <w:tabs>
              <w:tab w:val="right" w:leader="dot" w:pos="9345"/>
            </w:tabs>
            <w:rPr>
              <w:del w:id="421" w:author="Борис Разумовский" w:date="2024-05-12T15:17:00Z"/>
              <w:rFonts w:ascii="Times New Roman" w:eastAsiaTheme="minorEastAsia" w:hAnsi="Times New Roman" w:cs="Times New Roman"/>
              <w:noProof/>
              <w:sz w:val="28"/>
              <w:szCs w:val="28"/>
              <w:lang w:val="en-BE" w:eastAsia="en-BE"/>
              <w:rPrChange w:id="422" w:author="Борис Разумовский" w:date="2024-05-12T23:18:00Z">
                <w:rPr>
                  <w:del w:id="423" w:author="Борис Разумовский" w:date="2024-05-12T15:17:00Z"/>
                  <w:rFonts w:eastAsiaTheme="minorEastAsia"/>
                  <w:noProof/>
                  <w:lang w:val="en-BE" w:eastAsia="en-BE"/>
                </w:rPr>
              </w:rPrChange>
            </w:rPr>
          </w:pPr>
          <w:del w:id="424" w:author="Борис Разумовский" w:date="2024-05-12T15:17:00Z">
            <w:r w:rsidRPr="005E0677" w:rsidDel="00146263">
              <w:rPr>
                <w:rStyle w:val="a6"/>
                <w:rFonts w:ascii="Times New Roman" w:eastAsiaTheme="majorEastAsia" w:hAnsi="Times New Roman" w:cs="Times New Roman"/>
                <w:noProof/>
                <w:sz w:val="28"/>
                <w:szCs w:val="28"/>
                <w:rPrChange w:id="425" w:author="Борис Разумовский" w:date="2024-05-12T23:18:00Z">
                  <w:rPr>
                    <w:rStyle w:val="a6"/>
                    <w:rFonts w:eastAsiaTheme="majorEastAsia"/>
                    <w:noProof/>
                  </w:rPr>
                </w:rPrChange>
              </w:rPr>
              <w:delText>Глава 1.</w:delText>
            </w:r>
            <w:r w:rsidRPr="005E0677" w:rsidDel="00146263">
              <w:rPr>
                <w:rFonts w:ascii="Times New Roman" w:hAnsi="Times New Roman" w:cs="Times New Roman"/>
                <w:noProof/>
                <w:webHidden/>
                <w:sz w:val="28"/>
                <w:szCs w:val="28"/>
                <w:rPrChange w:id="426" w:author="Борис Разумовский" w:date="2024-05-12T23:18:00Z">
                  <w:rPr>
                    <w:noProof/>
                    <w:webHidden/>
                  </w:rPr>
                </w:rPrChange>
              </w:rPr>
              <w:tab/>
              <w:delText>5</w:delText>
            </w:r>
          </w:del>
        </w:p>
        <w:p w14:paraId="6ED1E800" w14:textId="1CBCC39F" w:rsidR="00146263" w:rsidRPr="005E0677" w:rsidDel="00146263" w:rsidRDefault="00146263">
          <w:pPr>
            <w:pStyle w:val="21"/>
            <w:tabs>
              <w:tab w:val="left" w:pos="880"/>
              <w:tab w:val="right" w:leader="dot" w:pos="9345"/>
            </w:tabs>
            <w:rPr>
              <w:del w:id="427" w:author="Борис Разумовский" w:date="2024-05-12T15:17:00Z"/>
              <w:rFonts w:ascii="Times New Roman" w:eastAsiaTheme="minorEastAsia" w:hAnsi="Times New Roman" w:cs="Times New Roman"/>
              <w:noProof/>
              <w:sz w:val="28"/>
              <w:szCs w:val="28"/>
              <w:lang w:val="en-BE" w:eastAsia="en-BE"/>
              <w:rPrChange w:id="428" w:author="Борис Разумовский" w:date="2024-05-12T23:18:00Z">
                <w:rPr>
                  <w:del w:id="429" w:author="Борис Разумовский" w:date="2024-05-12T15:17:00Z"/>
                  <w:rFonts w:eastAsiaTheme="minorEastAsia"/>
                  <w:noProof/>
                  <w:lang w:val="en-BE" w:eastAsia="en-BE"/>
                </w:rPr>
              </w:rPrChange>
            </w:rPr>
          </w:pPr>
          <w:del w:id="430" w:author="Борис Разумовский" w:date="2024-05-12T15:17:00Z">
            <w:r w:rsidRPr="005E0677" w:rsidDel="00146263">
              <w:rPr>
                <w:rStyle w:val="a6"/>
                <w:rFonts w:ascii="Times New Roman" w:hAnsi="Times New Roman" w:cs="Times New Roman"/>
                <w:noProof/>
                <w:sz w:val="28"/>
                <w:szCs w:val="28"/>
                <w:rPrChange w:id="431" w:author="Борис Разумовский" w:date="2024-05-12T23:18:00Z">
                  <w:rPr>
                    <w:rStyle w:val="a6"/>
                    <w:noProof/>
                  </w:rPr>
                </w:rPrChange>
              </w:rPr>
              <w:delText>1.1</w:delText>
            </w:r>
            <w:r w:rsidRPr="005E0677" w:rsidDel="00146263">
              <w:rPr>
                <w:rFonts w:ascii="Times New Roman" w:eastAsiaTheme="minorEastAsia" w:hAnsi="Times New Roman" w:cs="Times New Roman"/>
                <w:noProof/>
                <w:sz w:val="28"/>
                <w:szCs w:val="28"/>
                <w:lang w:val="en-BE" w:eastAsia="en-BE"/>
                <w:rPrChange w:id="432" w:author="Борис Разумовский" w:date="2024-05-12T23:18:00Z">
                  <w:rPr>
                    <w:rFonts w:eastAsiaTheme="minorEastAsia"/>
                    <w:noProof/>
                    <w:lang w:val="en-BE" w:eastAsia="en-BE"/>
                  </w:rPr>
                </w:rPrChange>
              </w:rPr>
              <w:tab/>
            </w:r>
            <w:r w:rsidRPr="005E0677" w:rsidDel="00146263">
              <w:rPr>
                <w:rStyle w:val="a6"/>
                <w:rFonts w:ascii="Times New Roman" w:hAnsi="Times New Roman" w:cs="Times New Roman"/>
                <w:noProof/>
                <w:sz w:val="28"/>
                <w:szCs w:val="28"/>
                <w:rPrChange w:id="433" w:author="Борис Разумовский" w:date="2024-05-12T23:18:00Z">
                  <w:rPr>
                    <w:rStyle w:val="a6"/>
                    <w:noProof/>
                  </w:rPr>
                </w:rPrChange>
              </w:rPr>
              <w:delText>Изучение сайта</w:delText>
            </w:r>
            <w:r w:rsidRPr="005E0677" w:rsidDel="00146263">
              <w:rPr>
                <w:rFonts w:ascii="Times New Roman" w:hAnsi="Times New Roman" w:cs="Times New Roman"/>
                <w:noProof/>
                <w:webHidden/>
                <w:sz w:val="28"/>
                <w:szCs w:val="28"/>
                <w:rPrChange w:id="434" w:author="Борис Разумовский" w:date="2024-05-12T23:18:00Z">
                  <w:rPr>
                    <w:noProof/>
                    <w:webHidden/>
                  </w:rPr>
                </w:rPrChange>
              </w:rPr>
              <w:tab/>
              <w:delText>5</w:delText>
            </w:r>
          </w:del>
        </w:p>
        <w:p w14:paraId="05BE3DB7" w14:textId="1DA6B6ED" w:rsidR="00146263" w:rsidRPr="005E0677" w:rsidDel="00146263" w:rsidRDefault="00146263">
          <w:pPr>
            <w:pStyle w:val="21"/>
            <w:tabs>
              <w:tab w:val="left" w:pos="880"/>
              <w:tab w:val="right" w:leader="dot" w:pos="9345"/>
            </w:tabs>
            <w:rPr>
              <w:del w:id="435" w:author="Борис Разумовский" w:date="2024-05-12T15:17:00Z"/>
              <w:rFonts w:ascii="Times New Roman" w:eastAsiaTheme="minorEastAsia" w:hAnsi="Times New Roman" w:cs="Times New Roman"/>
              <w:noProof/>
              <w:sz w:val="28"/>
              <w:szCs w:val="28"/>
              <w:lang w:val="en-BE" w:eastAsia="en-BE"/>
              <w:rPrChange w:id="436" w:author="Борис Разумовский" w:date="2024-05-12T23:18:00Z">
                <w:rPr>
                  <w:del w:id="437" w:author="Борис Разумовский" w:date="2024-05-12T15:17:00Z"/>
                  <w:rFonts w:eastAsiaTheme="minorEastAsia"/>
                  <w:noProof/>
                  <w:lang w:val="en-BE" w:eastAsia="en-BE"/>
                </w:rPr>
              </w:rPrChange>
            </w:rPr>
          </w:pPr>
          <w:del w:id="438" w:author="Борис Разумовский" w:date="2024-05-12T15:17:00Z">
            <w:r w:rsidRPr="005E0677" w:rsidDel="00146263">
              <w:rPr>
                <w:rStyle w:val="a6"/>
                <w:rFonts w:ascii="Times New Roman" w:hAnsi="Times New Roman" w:cs="Times New Roman"/>
                <w:noProof/>
                <w:sz w:val="28"/>
                <w:szCs w:val="28"/>
                <w:rPrChange w:id="439" w:author="Борис Разумовский" w:date="2024-05-12T23:18:00Z">
                  <w:rPr>
                    <w:rStyle w:val="a6"/>
                    <w:noProof/>
                  </w:rPr>
                </w:rPrChange>
              </w:rPr>
              <w:delText>1.2</w:delText>
            </w:r>
            <w:r w:rsidRPr="005E0677" w:rsidDel="00146263">
              <w:rPr>
                <w:rFonts w:ascii="Times New Roman" w:eastAsiaTheme="minorEastAsia" w:hAnsi="Times New Roman" w:cs="Times New Roman"/>
                <w:noProof/>
                <w:sz w:val="28"/>
                <w:szCs w:val="28"/>
                <w:lang w:val="en-BE" w:eastAsia="en-BE"/>
                <w:rPrChange w:id="440" w:author="Борис Разумовский" w:date="2024-05-12T23:18:00Z">
                  <w:rPr>
                    <w:rFonts w:eastAsiaTheme="minorEastAsia"/>
                    <w:noProof/>
                    <w:lang w:val="en-BE" w:eastAsia="en-BE"/>
                  </w:rPr>
                </w:rPrChange>
              </w:rPr>
              <w:tab/>
            </w:r>
            <w:r w:rsidRPr="005E0677" w:rsidDel="00146263">
              <w:rPr>
                <w:rStyle w:val="a6"/>
                <w:rFonts w:ascii="Times New Roman" w:hAnsi="Times New Roman" w:cs="Times New Roman"/>
                <w:noProof/>
                <w:sz w:val="28"/>
                <w:szCs w:val="28"/>
                <w:rPrChange w:id="441" w:author="Борис Разумовский" w:date="2024-05-12T23:18:00Z">
                  <w:rPr>
                    <w:rStyle w:val="a6"/>
                    <w:noProof/>
                  </w:rPr>
                </w:rPrChange>
              </w:rPr>
              <w:delText>Сбор ссылок на дела</w:delText>
            </w:r>
            <w:r w:rsidRPr="005E0677" w:rsidDel="00146263">
              <w:rPr>
                <w:rFonts w:ascii="Times New Roman" w:hAnsi="Times New Roman" w:cs="Times New Roman"/>
                <w:noProof/>
                <w:webHidden/>
                <w:sz w:val="28"/>
                <w:szCs w:val="28"/>
                <w:rPrChange w:id="442" w:author="Борис Разумовский" w:date="2024-05-12T23:18:00Z">
                  <w:rPr>
                    <w:noProof/>
                    <w:webHidden/>
                  </w:rPr>
                </w:rPrChange>
              </w:rPr>
              <w:tab/>
              <w:delText>6</w:delText>
            </w:r>
          </w:del>
        </w:p>
        <w:p w14:paraId="6E5256BE" w14:textId="50ACBE2C" w:rsidR="00146263" w:rsidRPr="005E0677" w:rsidDel="00146263" w:rsidRDefault="00146263">
          <w:pPr>
            <w:pStyle w:val="21"/>
            <w:tabs>
              <w:tab w:val="left" w:pos="880"/>
              <w:tab w:val="right" w:leader="dot" w:pos="9345"/>
            </w:tabs>
            <w:rPr>
              <w:del w:id="443" w:author="Борис Разумовский" w:date="2024-05-12T15:17:00Z"/>
              <w:rFonts w:ascii="Times New Roman" w:eastAsiaTheme="minorEastAsia" w:hAnsi="Times New Roman" w:cs="Times New Roman"/>
              <w:noProof/>
              <w:sz w:val="28"/>
              <w:szCs w:val="28"/>
              <w:lang w:val="en-BE" w:eastAsia="en-BE"/>
              <w:rPrChange w:id="444" w:author="Борис Разумовский" w:date="2024-05-12T23:18:00Z">
                <w:rPr>
                  <w:del w:id="445" w:author="Борис Разумовский" w:date="2024-05-12T15:17:00Z"/>
                  <w:rFonts w:eastAsiaTheme="minorEastAsia"/>
                  <w:noProof/>
                  <w:lang w:val="en-BE" w:eastAsia="en-BE"/>
                </w:rPr>
              </w:rPrChange>
            </w:rPr>
          </w:pPr>
          <w:del w:id="446" w:author="Борис Разумовский" w:date="2024-05-12T15:17:00Z">
            <w:r w:rsidRPr="005E0677" w:rsidDel="00146263">
              <w:rPr>
                <w:rStyle w:val="a6"/>
                <w:rFonts w:ascii="Times New Roman" w:hAnsi="Times New Roman" w:cs="Times New Roman"/>
                <w:noProof/>
                <w:sz w:val="28"/>
                <w:szCs w:val="28"/>
                <w:rPrChange w:id="447" w:author="Борис Разумовский" w:date="2024-05-12T23:18:00Z">
                  <w:rPr>
                    <w:rStyle w:val="a6"/>
                    <w:noProof/>
                  </w:rPr>
                </w:rPrChange>
              </w:rPr>
              <w:delText>1.4</w:delText>
            </w:r>
            <w:r w:rsidRPr="005E0677" w:rsidDel="00146263">
              <w:rPr>
                <w:rFonts w:ascii="Times New Roman" w:eastAsiaTheme="minorEastAsia" w:hAnsi="Times New Roman" w:cs="Times New Roman"/>
                <w:noProof/>
                <w:sz w:val="28"/>
                <w:szCs w:val="28"/>
                <w:lang w:val="en-BE" w:eastAsia="en-BE"/>
                <w:rPrChange w:id="448" w:author="Борис Разумовский" w:date="2024-05-12T23:18:00Z">
                  <w:rPr>
                    <w:rFonts w:eastAsiaTheme="minorEastAsia"/>
                    <w:noProof/>
                    <w:lang w:val="en-BE" w:eastAsia="en-BE"/>
                  </w:rPr>
                </w:rPrChange>
              </w:rPr>
              <w:tab/>
            </w:r>
            <w:r w:rsidRPr="005E0677" w:rsidDel="00146263">
              <w:rPr>
                <w:rStyle w:val="a6"/>
                <w:rFonts w:ascii="Times New Roman" w:hAnsi="Times New Roman" w:cs="Times New Roman"/>
                <w:noProof/>
                <w:sz w:val="28"/>
                <w:szCs w:val="28"/>
                <w:rPrChange w:id="449" w:author="Борис Разумовский" w:date="2024-05-12T23:18:00Z">
                  <w:rPr>
                    <w:rStyle w:val="a6"/>
                    <w:noProof/>
                  </w:rPr>
                </w:rPrChange>
              </w:rPr>
              <w:delText>Создание Базы данных</w:delText>
            </w:r>
            <w:r w:rsidRPr="005E0677" w:rsidDel="00146263">
              <w:rPr>
                <w:rFonts w:ascii="Times New Roman" w:hAnsi="Times New Roman" w:cs="Times New Roman"/>
                <w:noProof/>
                <w:webHidden/>
                <w:sz w:val="28"/>
                <w:szCs w:val="28"/>
                <w:rPrChange w:id="450" w:author="Борис Разумовский" w:date="2024-05-12T23:18:00Z">
                  <w:rPr>
                    <w:noProof/>
                    <w:webHidden/>
                  </w:rPr>
                </w:rPrChange>
              </w:rPr>
              <w:tab/>
              <w:delText>7</w:delText>
            </w:r>
          </w:del>
        </w:p>
        <w:p w14:paraId="67D698E1" w14:textId="6349AF74" w:rsidR="00146263" w:rsidRPr="005E0677" w:rsidDel="00146263" w:rsidRDefault="00146263">
          <w:pPr>
            <w:pStyle w:val="21"/>
            <w:tabs>
              <w:tab w:val="left" w:pos="880"/>
              <w:tab w:val="right" w:leader="dot" w:pos="9345"/>
            </w:tabs>
            <w:rPr>
              <w:del w:id="451" w:author="Борис Разумовский" w:date="2024-05-12T15:17:00Z"/>
              <w:rFonts w:ascii="Times New Roman" w:eastAsiaTheme="minorEastAsia" w:hAnsi="Times New Roman" w:cs="Times New Roman"/>
              <w:noProof/>
              <w:sz w:val="28"/>
              <w:szCs w:val="28"/>
              <w:lang w:val="en-BE" w:eastAsia="en-BE"/>
              <w:rPrChange w:id="452" w:author="Борис Разумовский" w:date="2024-05-12T23:18:00Z">
                <w:rPr>
                  <w:del w:id="453" w:author="Борис Разумовский" w:date="2024-05-12T15:17:00Z"/>
                  <w:rFonts w:eastAsiaTheme="minorEastAsia"/>
                  <w:noProof/>
                  <w:lang w:val="en-BE" w:eastAsia="en-BE"/>
                </w:rPr>
              </w:rPrChange>
            </w:rPr>
          </w:pPr>
          <w:del w:id="454" w:author="Борис Разумовский" w:date="2024-05-12T15:17:00Z">
            <w:r w:rsidRPr="005E0677" w:rsidDel="00146263">
              <w:rPr>
                <w:rStyle w:val="a6"/>
                <w:rFonts w:ascii="Times New Roman" w:hAnsi="Times New Roman" w:cs="Times New Roman"/>
                <w:noProof/>
                <w:sz w:val="28"/>
                <w:szCs w:val="28"/>
                <w:rPrChange w:id="455" w:author="Борис Разумовский" w:date="2024-05-12T23:18:00Z">
                  <w:rPr>
                    <w:rStyle w:val="a6"/>
                    <w:noProof/>
                  </w:rPr>
                </w:rPrChange>
              </w:rPr>
              <w:delText>1.5</w:delText>
            </w:r>
            <w:r w:rsidRPr="005E0677" w:rsidDel="00146263">
              <w:rPr>
                <w:rFonts w:ascii="Times New Roman" w:eastAsiaTheme="minorEastAsia" w:hAnsi="Times New Roman" w:cs="Times New Roman"/>
                <w:noProof/>
                <w:sz w:val="28"/>
                <w:szCs w:val="28"/>
                <w:lang w:val="en-BE" w:eastAsia="en-BE"/>
                <w:rPrChange w:id="456" w:author="Борис Разумовский" w:date="2024-05-12T23:18:00Z">
                  <w:rPr>
                    <w:rFonts w:eastAsiaTheme="minorEastAsia"/>
                    <w:noProof/>
                    <w:lang w:val="en-BE" w:eastAsia="en-BE"/>
                  </w:rPr>
                </w:rPrChange>
              </w:rPr>
              <w:tab/>
            </w:r>
            <w:r w:rsidRPr="005E0677" w:rsidDel="00146263">
              <w:rPr>
                <w:rStyle w:val="a6"/>
                <w:rFonts w:ascii="Times New Roman" w:hAnsi="Times New Roman" w:cs="Times New Roman"/>
                <w:noProof/>
                <w:sz w:val="28"/>
                <w:szCs w:val="28"/>
                <w:rPrChange w:id="457" w:author="Борис Разумовский" w:date="2024-05-12T23:18:00Z">
                  <w:rPr>
                    <w:rStyle w:val="a6"/>
                    <w:noProof/>
                  </w:rPr>
                </w:rPrChange>
              </w:rPr>
              <w:delText>Заполнение Базы данных</w:delText>
            </w:r>
            <w:r w:rsidRPr="005E0677" w:rsidDel="00146263">
              <w:rPr>
                <w:rFonts w:ascii="Times New Roman" w:hAnsi="Times New Roman" w:cs="Times New Roman"/>
                <w:noProof/>
                <w:webHidden/>
                <w:sz w:val="28"/>
                <w:szCs w:val="28"/>
                <w:rPrChange w:id="458" w:author="Борис Разумовский" w:date="2024-05-12T23:18:00Z">
                  <w:rPr>
                    <w:noProof/>
                    <w:webHidden/>
                  </w:rPr>
                </w:rPrChange>
              </w:rPr>
              <w:tab/>
              <w:delText>8</w:delText>
            </w:r>
          </w:del>
        </w:p>
        <w:p w14:paraId="2EB3D245" w14:textId="56545192" w:rsidR="00146263" w:rsidRPr="005E0677" w:rsidDel="00146263" w:rsidRDefault="00146263">
          <w:pPr>
            <w:pStyle w:val="11"/>
            <w:tabs>
              <w:tab w:val="right" w:leader="dot" w:pos="9345"/>
            </w:tabs>
            <w:rPr>
              <w:del w:id="459" w:author="Борис Разумовский" w:date="2024-05-12T15:17:00Z"/>
              <w:rFonts w:ascii="Times New Roman" w:eastAsiaTheme="minorEastAsia" w:hAnsi="Times New Roman" w:cs="Times New Roman"/>
              <w:noProof/>
              <w:sz w:val="28"/>
              <w:szCs w:val="28"/>
              <w:lang w:val="en-BE" w:eastAsia="en-BE"/>
              <w:rPrChange w:id="460" w:author="Борис Разумовский" w:date="2024-05-12T23:18:00Z">
                <w:rPr>
                  <w:del w:id="461" w:author="Борис Разумовский" w:date="2024-05-12T15:17:00Z"/>
                  <w:rFonts w:eastAsiaTheme="minorEastAsia"/>
                  <w:noProof/>
                  <w:lang w:val="en-BE" w:eastAsia="en-BE"/>
                </w:rPr>
              </w:rPrChange>
            </w:rPr>
          </w:pPr>
          <w:del w:id="462" w:author="Борис Разумовский" w:date="2024-05-12T15:17:00Z">
            <w:r w:rsidRPr="005E0677" w:rsidDel="00146263">
              <w:rPr>
                <w:rStyle w:val="a6"/>
                <w:rFonts w:ascii="Times New Roman" w:eastAsiaTheme="majorEastAsia" w:hAnsi="Times New Roman" w:cs="Times New Roman"/>
                <w:noProof/>
                <w:sz w:val="28"/>
                <w:szCs w:val="28"/>
                <w:rPrChange w:id="463" w:author="Борис Разумовский" w:date="2024-05-12T23:18:00Z">
                  <w:rPr>
                    <w:rStyle w:val="a6"/>
                    <w:rFonts w:eastAsiaTheme="majorEastAsia"/>
                    <w:noProof/>
                  </w:rPr>
                </w:rPrChange>
              </w:rPr>
              <w:delText>Глава 2.</w:delText>
            </w:r>
            <w:r w:rsidRPr="005E0677" w:rsidDel="00146263">
              <w:rPr>
                <w:rFonts w:ascii="Times New Roman" w:hAnsi="Times New Roman" w:cs="Times New Roman"/>
                <w:noProof/>
                <w:webHidden/>
                <w:sz w:val="28"/>
                <w:szCs w:val="28"/>
                <w:rPrChange w:id="464" w:author="Борис Разумовский" w:date="2024-05-12T23:18:00Z">
                  <w:rPr>
                    <w:noProof/>
                    <w:webHidden/>
                  </w:rPr>
                </w:rPrChange>
              </w:rPr>
              <w:tab/>
              <w:delText>10</w:delText>
            </w:r>
          </w:del>
        </w:p>
        <w:p w14:paraId="43967570" w14:textId="189734FC" w:rsidR="00146263" w:rsidRPr="005E0677" w:rsidDel="00146263" w:rsidRDefault="00146263">
          <w:pPr>
            <w:pStyle w:val="21"/>
            <w:tabs>
              <w:tab w:val="left" w:pos="880"/>
              <w:tab w:val="right" w:leader="dot" w:pos="9345"/>
            </w:tabs>
            <w:rPr>
              <w:del w:id="465" w:author="Борис Разумовский" w:date="2024-05-12T15:17:00Z"/>
              <w:rFonts w:ascii="Times New Roman" w:eastAsiaTheme="minorEastAsia" w:hAnsi="Times New Roman" w:cs="Times New Roman"/>
              <w:noProof/>
              <w:sz w:val="28"/>
              <w:szCs w:val="28"/>
              <w:lang w:val="en-BE" w:eastAsia="en-BE"/>
              <w:rPrChange w:id="466" w:author="Борис Разумовский" w:date="2024-05-12T23:18:00Z">
                <w:rPr>
                  <w:del w:id="467" w:author="Борис Разумовский" w:date="2024-05-12T15:17:00Z"/>
                  <w:rFonts w:eastAsiaTheme="minorEastAsia"/>
                  <w:noProof/>
                  <w:lang w:val="en-BE" w:eastAsia="en-BE"/>
                </w:rPr>
              </w:rPrChange>
            </w:rPr>
          </w:pPr>
          <w:del w:id="468" w:author="Борис Разумовский" w:date="2024-05-12T15:17:00Z">
            <w:r w:rsidRPr="005E0677" w:rsidDel="00146263">
              <w:rPr>
                <w:rStyle w:val="a6"/>
                <w:rFonts w:ascii="Times New Roman" w:hAnsi="Times New Roman" w:cs="Times New Roman"/>
                <w:noProof/>
                <w:sz w:val="28"/>
                <w:szCs w:val="28"/>
                <w:rPrChange w:id="469" w:author="Борис Разумовский" w:date="2024-05-12T23:18:00Z">
                  <w:rPr>
                    <w:rStyle w:val="a6"/>
                    <w:noProof/>
                  </w:rPr>
                </w:rPrChange>
              </w:rPr>
              <w:delText>2.1</w:delText>
            </w:r>
            <w:r w:rsidRPr="005E0677" w:rsidDel="00146263">
              <w:rPr>
                <w:rFonts w:ascii="Times New Roman" w:eastAsiaTheme="minorEastAsia" w:hAnsi="Times New Roman" w:cs="Times New Roman"/>
                <w:noProof/>
                <w:sz w:val="28"/>
                <w:szCs w:val="28"/>
                <w:lang w:val="en-BE" w:eastAsia="en-BE"/>
                <w:rPrChange w:id="470" w:author="Борис Разумовский" w:date="2024-05-12T23:18:00Z">
                  <w:rPr>
                    <w:rFonts w:eastAsiaTheme="minorEastAsia"/>
                    <w:noProof/>
                    <w:lang w:val="en-BE" w:eastAsia="en-BE"/>
                  </w:rPr>
                </w:rPrChange>
              </w:rPr>
              <w:tab/>
            </w:r>
            <w:r w:rsidRPr="005E0677" w:rsidDel="00146263">
              <w:rPr>
                <w:rStyle w:val="a6"/>
                <w:rFonts w:ascii="Times New Roman" w:hAnsi="Times New Roman" w:cs="Times New Roman"/>
                <w:noProof/>
                <w:sz w:val="28"/>
                <w:szCs w:val="28"/>
                <w:rPrChange w:id="471" w:author="Борис Разумовский" w:date="2024-05-12T23:18:00Z">
                  <w:rPr>
                    <w:rStyle w:val="a6"/>
                    <w:noProof/>
                  </w:rPr>
                </w:rPrChange>
              </w:rPr>
              <w:delText>Извлечение юридических данных</w:delText>
            </w:r>
            <w:r w:rsidRPr="005E0677" w:rsidDel="00146263">
              <w:rPr>
                <w:rFonts w:ascii="Times New Roman" w:hAnsi="Times New Roman" w:cs="Times New Roman"/>
                <w:noProof/>
                <w:webHidden/>
                <w:sz w:val="28"/>
                <w:szCs w:val="28"/>
                <w:rPrChange w:id="472" w:author="Борис Разумовский" w:date="2024-05-12T23:18:00Z">
                  <w:rPr>
                    <w:noProof/>
                    <w:webHidden/>
                  </w:rPr>
                </w:rPrChange>
              </w:rPr>
              <w:tab/>
              <w:delText>10</w:delText>
            </w:r>
          </w:del>
        </w:p>
        <w:p w14:paraId="7E241164" w14:textId="432A22BB" w:rsidR="00146263" w:rsidRPr="005E0677" w:rsidDel="00146263" w:rsidRDefault="00146263">
          <w:pPr>
            <w:pStyle w:val="21"/>
            <w:tabs>
              <w:tab w:val="left" w:pos="880"/>
              <w:tab w:val="right" w:leader="dot" w:pos="9345"/>
            </w:tabs>
            <w:rPr>
              <w:del w:id="473" w:author="Борис Разумовский" w:date="2024-05-12T15:17:00Z"/>
              <w:rFonts w:ascii="Times New Roman" w:eastAsiaTheme="minorEastAsia" w:hAnsi="Times New Roman" w:cs="Times New Roman"/>
              <w:noProof/>
              <w:sz w:val="28"/>
              <w:szCs w:val="28"/>
              <w:lang w:val="en-BE" w:eastAsia="en-BE"/>
              <w:rPrChange w:id="474" w:author="Борис Разумовский" w:date="2024-05-12T23:18:00Z">
                <w:rPr>
                  <w:del w:id="475" w:author="Борис Разумовский" w:date="2024-05-12T15:17:00Z"/>
                  <w:rFonts w:eastAsiaTheme="minorEastAsia"/>
                  <w:noProof/>
                  <w:lang w:val="en-BE" w:eastAsia="en-BE"/>
                </w:rPr>
              </w:rPrChange>
            </w:rPr>
          </w:pPr>
          <w:del w:id="476" w:author="Борис Разумовский" w:date="2024-05-12T15:17:00Z">
            <w:r w:rsidRPr="005E0677" w:rsidDel="00146263">
              <w:rPr>
                <w:rStyle w:val="a6"/>
                <w:rFonts w:ascii="Times New Roman" w:hAnsi="Times New Roman" w:cs="Times New Roman"/>
                <w:noProof/>
                <w:sz w:val="28"/>
                <w:szCs w:val="28"/>
                <w:rPrChange w:id="477" w:author="Борис Разумовский" w:date="2024-05-12T23:18:00Z">
                  <w:rPr>
                    <w:rStyle w:val="a6"/>
                    <w:noProof/>
                  </w:rPr>
                </w:rPrChange>
              </w:rPr>
              <w:delText>2.2</w:delText>
            </w:r>
            <w:r w:rsidRPr="005E0677" w:rsidDel="00146263">
              <w:rPr>
                <w:rFonts w:ascii="Times New Roman" w:eastAsiaTheme="minorEastAsia" w:hAnsi="Times New Roman" w:cs="Times New Roman"/>
                <w:noProof/>
                <w:sz w:val="28"/>
                <w:szCs w:val="28"/>
                <w:lang w:val="en-BE" w:eastAsia="en-BE"/>
                <w:rPrChange w:id="478" w:author="Борис Разумовский" w:date="2024-05-12T23:18:00Z">
                  <w:rPr>
                    <w:rFonts w:eastAsiaTheme="minorEastAsia"/>
                    <w:noProof/>
                    <w:lang w:val="en-BE" w:eastAsia="en-BE"/>
                  </w:rPr>
                </w:rPrChange>
              </w:rPr>
              <w:tab/>
            </w:r>
            <w:r w:rsidRPr="005E0677" w:rsidDel="00146263">
              <w:rPr>
                <w:rStyle w:val="a6"/>
                <w:rFonts w:ascii="Times New Roman" w:hAnsi="Times New Roman" w:cs="Times New Roman"/>
                <w:noProof/>
                <w:sz w:val="28"/>
                <w:szCs w:val="28"/>
                <w:rPrChange w:id="479" w:author="Борис Разумовский" w:date="2024-05-12T23:18:00Z">
                  <w:rPr>
                    <w:rStyle w:val="a6"/>
                    <w:noProof/>
                  </w:rPr>
                </w:rPrChange>
              </w:rPr>
              <w:delText>Поиск подхода к извлечению информации из документа</w:delText>
            </w:r>
            <w:r w:rsidRPr="005E0677" w:rsidDel="00146263">
              <w:rPr>
                <w:rFonts w:ascii="Times New Roman" w:hAnsi="Times New Roman" w:cs="Times New Roman"/>
                <w:noProof/>
                <w:webHidden/>
                <w:sz w:val="28"/>
                <w:szCs w:val="28"/>
                <w:rPrChange w:id="480" w:author="Борис Разумовский" w:date="2024-05-12T23:18:00Z">
                  <w:rPr>
                    <w:noProof/>
                    <w:webHidden/>
                  </w:rPr>
                </w:rPrChange>
              </w:rPr>
              <w:tab/>
              <w:delText>10</w:delText>
            </w:r>
          </w:del>
        </w:p>
        <w:p w14:paraId="48BC2303" w14:textId="74AB8890" w:rsidR="00146263" w:rsidRPr="005E0677" w:rsidDel="00146263" w:rsidRDefault="00146263">
          <w:pPr>
            <w:pStyle w:val="21"/>
            <w:tabs>
              <w:tab w:val="left" w:pos="880"/>
              <w:tab w:val="right" w:leader="dot" w:pos="9345"/>
            </w:tabs>
            <w:rPr>
              <w:del w:id="481" w:author="Борис Разумовский" w:date="2024-05-12T15:17:00Z"/>
              <w:rFonts w:ascii="Times New Roman" w:eastAsiaTheme="minorEastAsia" w:hAnsi="Times New Roman" w:cs="Times New Roman"/>
              <w:noProof/>
              <w:sz w:val="28"/>
              <w:szCs w:val="28"/>
              <w:lang w:val="en-BE" w:eastAsia="en-BE"/>
              <w:rPrChange w:id="482" w:author="Борис Разумовский" w:date="2024-05-12T23:18:00Z">
                <w:rPr>
                  <w:del w:id="483" w:author="Борис Разумовский" w:date="2024-05-12T15:17:00Z"/>
                  <w:rFonts w:eastAsiaTheme="minorEastAsia"/>
                  <w:noProof/>
                  <w:lang w:val="en-BE" w:eastAsia="en-BE"/>
                </w:rPr>
              </w:rPrChange>
            </w:rPr>
          </w:pPr>
          <w:del w:id="484" w:author="Борис Разумовский" w:date="2024-05-12T15:17:00Z">
            <w:r w:rsidRPr="005E0677" w:rsidDel="00146263">
              <w:rPr>
                <w:rStyle w:val="a6"/>
                <w:rFonts w:ascii="Times New Roman" w:hAnsi="Times New Roman" w:cs="Times New Roman"/>
                <w:noProof/>
                <w:sz w:val="28"/>
                <w:szCs w:val="28"/>
                <w:rPrChange w:id="485" w:author="Борис Разумовский" w:date="2024-05-12T23:18:00Z">
                  <w:rPr>
                    <w:rStyle w:val="a6"/>
                    <w:noProof/>
                  </w:rPr>
                </w:rPrChange>
              </w:rPr>
              <w:delText>2.3</w:delText>
            </w:r>
            <w:r w:rsidRPr="005E0677" w:rsidDel="00146263">
              <w:rPr>
                <w:rFonts w:ascii="Times New Roman" w:eastAsiaTheme="minorEastAsia" w:hAnsi="Times New Roman" w:cs="Times New Roman"/>
                <w:noProof/>
                <w:sz w:val="28"/>
                <w:szCs w:val="28"/>
                <w:lang w:val="en-BE" w:eastAsia="en-BE"/>
                <w:rPrChange w:id="486" w:author="Борис Разумовский" w:date="2024-05-12T23:18:00Z">
                  <w:rPr>
                    <w:rFonts w:eastAsiaTheme="minorEastAsia"/>
                    <w:noProof/>
                    <w:lang w:val="en-BE" w:eastAsia="en-BE"/>
                  </w:rPr>
                </w:rPrChange>
              </w:rPr>
              <w:tab/>
            </w:r>
            <w:r w:rsidRPr="005E0677" w:rsidDel="00146263">
              <w:rPr>
                <w:rStyle w:val="a6"/>
                <w:rFonts w:ascii="Times New Roman" w:hAnsi="Times New Roman" w:cs="Times New Roman"/>
                <w:noProof/>
                <w:sz w:val="28"/>
                <w:szCs w:val="28"/>
                <w:rPrChange w:id="487" w:author="Борис Разумовский" w:date="2024-05-12T23:18:00Z">
                  <w:rPr>
                    <w:rStyle w:val="a6"/>
                    <w:noProof/>
                  </w:rPr>
                </w:rPrChange>
              </w:rPr>
              <w:delText>Переформатирование документов</w:delText>
            </w:r>
            <w:r w:rsidRPr="005E0677" w:rsidDel="00146263">
              <w:rPr>
                <w:rFonts w:ascii="Times New Roman" w:hAnsi="Times New Roman" w:cs="Times New Roman"/>
                <w:noProof/>
                <w:webHidden/>
                <w:sz w:val="28"/>
                <w:szCs w:val="28"/>
                <w:rPrChange w:id="488" w:author="Борис Разумовский" w:date="2024-05-12T23:18:00Z">
                  <w:rPr>
                    <w:noProof/>
                    <w:webHidden/>
                  </w:rPr>
                </w:rPrChange>
              </w:rPr>
              <w:tab/>
              <w:delText>11</w:delText>
            </w:r>
          </w:del>
        </w:p>
        <w:p w14:paraId="74980354" w14:textId="74BEC597" w:rsidR="00146263" w:rsidRPr="005E0677" w:rsidDel="00146263" w:rsidRDefault="00146263">
          <w:pPr>
            <w:pStyle w:val="21"/>
            <w:tabs>
              <w:tab w:val="left" w:pos="880"/>
              <w:tab w:val="right" w:leader="dot" w:pos="9345"/>
            </w:tabs>
            <w:rPr>
              <w:del w:id="489" w:author="Борис Разумовский" w:date="2024-05-12T15:17:00Z"/>
              <w:rFonts w:ascii="Times New Roman" w:eastAsiaTheme="minorEastAsia" w:hAnsi="Times New Roman" w:cs="Times New Roman"/>
              <w:noProof/>
              <w:sz w:val="28"/>
              <w:szCs w:val="28"/>
              <w:lang w:val="en-BE" w:eastAsia="en-BE"/>
              <w:rPrChange w:id="490" w:author="Борис Разумовский" w:date="2024-05-12T23:18:00Z">
                <w:rPr>
                  <w:del w:id="491" w:author="Борис Разумовский" w:date="2024-05-12T15:17:00Z"/>
                  <w:rFonts w:eastAsiaTheme="minorEastAsia"/>
                  <w:noProof/>
                  <w:lang w:val="en-BE" w:eastAsia="en-BE"/>
                </w:rPr>
              </w:rPrChange>
            </w:rPr>
          </w:pPr>
          <w:del w:id="492" w:author="Борис Разумовский" w:date="2024-05-12T15:17:00Z">
            <w:r w:rsidRPr="005E0677" w:rsidDel="00146263">
              <w:rPr>
                <w:rStyle w:val="a6"/>
                <w:rFonts w:ascii="Times New Roman" w:hAnsi="Times New Roman" w:cs="Times New Roman"/>
                <w:noProof/>
                <w:sz w:val="28"/>
                <w:szCs w:val="28"/>
                <w:rPrChange w:id="493" w:author="Борис Разумовский" w:date="2024-05-12T23:18:00Z">
                  <w:rPr>
                    <w:rStyle w:val="a6"/>
                    <w:noProof/>
                  </w:rPr>
                </w:rPrChange>
              </w:rPr>
              <w:delText>2.4</w:delText>
            </w:r>
            <w:r w:rsidRPr="005E0677" w:rsidDel="00146263">
              <w:rPr>
                <w:rFonts w:ascii="Times New Roman" w:eastAsiaTheme="minorEastAsia" w:hAnsi="Times New Roman" w:cs="Times New Roman"/>
                <w:noProof/>
                <w:sz w:val="28"/>
                <w:szCs w:val="28"/>
                <w:lang w:val="en-BE" w:eastAsia="en-BE"/>
                <w:rPrChange w:id="494" w:author="Борис Разумовский" w:date="2024-05-12T23:18:00Z">
                  <w:rPr>
                    <w:rFonts w:eastAsiaTheme="minorEastAsia"/>
                    <w:noProof/>
                    <w:lang w:val="en-BE" w:eastAsia="en-BE"/>
                  </w:rPr>
                </w:rPrChange>
              </w:rPr>
              <w:tab/>
            </w:r>
            <w:r w:rsidRPr="005E0677" w:rsidDel="00146263">
              <w:rPr>
                <w:rStyle w:val="a6"/>
                <w:rFonts w:ascii="Times New Roman" w:hAnsi="Times New Roman" w:cs="Times New Roman"/>
                <w:noProof/>
                <w:sz w:val="28"/>
                <w:szCs w:val="28"/>
                <w:rPrChange w:id="495" w:author="Борис Разумовский" w:date="2024-05-12T23:18:00Z">
                  <w:rPr>
                    <w:rStyle w:val="a6"/>
                    <w:noProof/>
                  </w:rPr>
                </w:rPrChange>
              </w:rPr>
              <w:delText>Обновление Базы данных</w:delText>
            </w:r>
            <w:r w:rsidRPr="005E0677" w:rsidDel="00146263">
              <w:rPr>
                <w:rFonts w:ascii="Times New Roman" w:hAnsi="Times New Roman" w:cs="Times New Roman"/>
                <w:noProof/>
                <w:webHidden/>
                <w:sz w:val="28"/>
                <w:szCs w:val="28"/>
                <w:rPrChange w:id="496" w:author="Борис Разумовский" w:date="2024-05-12T23:18:00Z">
                  <w:rPr>
                    <w:noProof/>
                    <w:webHidden/>
                  </w:rPr>
                </w:rPrChange>
              </w:rPr>
              <w:tab/>
              <w:delText>14</w:delText>
            </w:r>
          </w:del>
        </w:p>
        <w:p w14:paraId="06C4942C" w14:textId="6F5CC487" w:rsidR="00146263" w:rsidRPr="005E0677" w:rsidDel="00146263" w:rsidRDefault="00146263">
          <w:pPr>
            <w:pStyle w:val="21"/>
            <w:tabs>
              <w:tab w:val="left" w:pos="880"/>
              <w:tab w:val="right" w:leader="dot" w:pos="9345"/>
            </w:tabs>
            <w:rPr>
              <w:del w:id="497" w:author="Борис Разумовский" w:date="2024-05-12T15:17:00Z"/>
              <w:rFonts w:ascii="Times New Roman" w:eastAsiaTheme="minorEastAsia" w:hAnsi="Times New Roman" w:cs="Times New Roman"/>
              <w:noProof/>
              <w:sz w:val="28"/>
              <w:szCs w:val="28"/>
              <w:lang w:val="en-BE" w:eastAsia="en-BE"/>
              <w:rPrChange w:id="498" w:author="Борис Разумовский" w:date="2024-05-12T23:18:00Z">
                <w:rPr>
                  <w:del w:id="499" w:author="Борис Разумовский" w:date="2024-05-12T15:17:00Z"/>
                  <w:rFonts w:eastAsiaTheme="minorEastAsia"/>
                  <w:noProof/>
                  <w:lang w:val="en-BE" w:eastAsia="en-BE"/>
                </w:rPr>
              </w:rPrChange>
            </w:rPr>
          </w:pPr>
          <w:del w:id="500" w:author="Борис Разумовский" w:date="2024-05-12T15:17:00Z">
            <w:r w:rsidRPr="005E0677" w:rsidDel="00146263">
              <w:rPr>
                <w:rStyle w:val="a6"/>
                <w:rFonts w:ascii="Times New Roman" w:hAnsi="Times New Roman" w:cs="Times New Roman"/>
                <w:noProof/>
                <w:sz w:val="28"/>
                <w:szCs w:val="28"/>
                <w:rPrChange w:id="501" w:author="Борис Разумовский" w:date="2024-05-12T23:18:00Z">
                  <w:rPr>
                    <w:rStyle w:val="a6"/>
                    <w:noProof/>
                  </w:rPr>
                </w:rPrChange>
              </w:rPr>
              <w:delText>2.5</w:delText>
            </w:r>
            <w:r w:rsidRPr="005E0677" w:rsidDel="00146263">
              <w:rPr>
                <w:rFonts w:ascii="Times New Roman" w:eastAsiaTheme="minorEastAsia" w:hAnsi="Times New Roman" w:cs="Times New Roman"/>
                <w:noProof/>
                <w:sz w:val="28"/>
                <w:szCs w:val="28"/>
                <w:lang w:val="en-BE" w:eastAsia="en-BE"/>
                <w:rPrChange w:id="502" w:author="Борис Разумовский" w:date="2024-05-12T23:18:00Z">
                  <w:rPr>
                    <w:rFonts w:eastAsiaTheme="minorEastAsia"/>
                    <w:noProof/>
                    <w:lang w:val="en-BE" w:eastAsia="en-BE"/>
                  </w:rPr>
                </w:rPrChange>
              </w:rPr>
              <w:tab/>
            </w:r>
            <w:r w:rsidRPr="005E0677" w:rsidDel="00146263">
              <w:rPr>
                <w:rStyle w:val="a6"/>
                <w:rFonts w:ascii="Times New Roman" w:hAnsi="Times New Roman" w:cs="Times New Roman"/>
                <w:noProof/>
                <w:sz w:val="28"/>
                <w:szCs w:val="28"/>
                <w:rPrChange w:id="503" w:author="Борис Разумовский" w:date="2024-05-12T23:18:00Z">
                  <w:rPr>
                    <w:rStyle w:val="a6"/>
                    <w:noProof/>
                  </w:rPr>
                </w:rPrChange>
              </w:rPr>
              <w:delText>Парсинг документов</w:delText>
            </w:r>
            <w:r w:rsidRPr="005E0677" w:rsidDel="00146263">
              <w:rPr>
                <w:rFonts w:ascii="Times New Roman" w:hAnsi="Times New Roman" w:cs="Times New Roman"/>
                <w:noProof/>
                <w:webHidden/>
                <w:sz w:val="28"/>
                <w:szCs w:val="28"/>
                <w:rPrChange w:id="504" w:author="Борис Разумовский" w:date="2024-05-12T23:18:00Z">
                  <w:rPr>
                    <w:noProof/>
                    <w:webHidden/>
                  </w:rPr>
                </w:rPrChange>
              </w:rPr>
              <w:tab/>
              <w:delText>16</w:delText>
            </w:r>
          </w:del>
        </w:p>
        <w:p w14:paraId="3E7509C4" w14:textId="04997854" w:rsidR="00146263" w:rsidRPr="005E0677" w:rsidDel="00146263" w:rsidRDefault="00146263">
          <w:pPr>
            <w:pStyle w:val="21"/>
            <w:tabs>
              <w:tab w:val="left" w:pos="880"/>
              <w:tab w:val="right" w:leader="dot" w:pos="9345"/>
            </w:tabs>
            <w:rPr>
              <w:del w:id="505" w:author="Борис Разумовский" w:date="2024-05-12T15:17:00Z"/>
              <w:rFonts w:ascii="Times New Roman" w:eastAsiaTheme="minorEastAsia" w:hAnsi="Times New Roman" w:cs="Times New Roman"/>
              <w:noProof/>
              <w:sz w:val="28"/>
              <w:szCs w:val="28"/>
              <w:lang w:val="en-BE" w:eastAsia="en-BE"/>
              <w:rPrChange w:id="506" w:author="Борис Разумовский" w:date="2024-05-12T23:18:00Z">
                <w:rPr>
                  <w:del w:id="507" w:author="Борис Разумовский" w:date="2024-05-12T15:17:00Z"/>
                  <w:rFonts w:eastAsiaTheme="minorEastAsia"/>
                  <w:noProof/>
                  <w:lang w:val="en-BE" w:eastAsia="en-BE"/>
                </w:rPr>
              </w:rPrChange>
            </w:rPr>
          </w:pPr>
          <w:del w:id="508" w:author="Борис Разумовский" w:date="2024-05-12T15:17:00Z">
            <w:r w:rsidRPr="005E0677" w:rsidDel="00146263">
              <w:rPr>
                <w:rStyle w:val="a6"/>
                <w:rFonts w:ascii="Times New Roman" w:hAnsi="Times New Roman" w:cs="Times New Roman"/>
                <w:noProof/>
                <w:sz w:val="28"/>
                <w:szCs w:val="28"/>
                <w:rPrChange w:id="509" w:author="Борис Разумовский" w:date="2024-05-12T23:18:00Z">
                  <w:rPr>
                    <w:rStyle w:val="a6"/>
                    <w:noProof/>
                  </w:rPr>
                </w:rPrChange>
              </w:rPr>
              <w:delText>2.6</w:delText>
            </w:r>
            <w:r w:rsidRPr="005E0677" w:rsidDel="00146263">
              <w:rPr>
                <w:rFonts w:ascii="Times New Roman" w:eastAsiaTheme="minorEastAsia" w:hAnsi="Times New Roman" w:cs="Times New Roman"/>
                <w:noProof/>
                <w:sz w:val="28"/>
                <w:szCs w:val="28"/>
                <w:lang w:val="en-BE" w:eastAsia="en-BE"/>
                <w:rPrChange w:id="510" w:author="Борис Разумовский" w:date="2024-05-12T23:18:00Z">
                  <w:rPr>
                    <w:rFonts w:eastAsiaTheme="minorEastAsia"/>
                    <w:noProof/>
                    <w:lang w:val="en-BE" w:eastAsia="en-BE"/>
                  </w:rPr>
                </w:rPrChange>
              </w:rPr>
              <w:tab/>
            </w:r>
            <w:r w:rsidRPr="005E0677" w:rsidDel="00146263">
              <w:rPr>
                <w:rStyle w:val="a6"/>
                <w:rFonts w:ascii="Times New Roman" w:hAnsi="Times New Roman" w:cs="Times New Roman"/>
                <w:noProof/>
                <w:sz w:val="28"/>
                <w:szCs w:val="28"/>
                <w:rPrChange w:id="511" w:author="Борис Разумовский" w:date="2024-05-12T23:18:00Z">
                  <w:rPr>
                    <w:rStyle w:val="a6"/>
                    <w:noProof/>
                  </w:rPr>
                </w:rPrChange>
              </w:rPr>
              <w:delText>Вставляем в данные в Базу Данных</w:delText>
            </w:r>
            <w:r w:rsidRPr="005E0677" w:rsidDel="00146263">
              <w:rPr>
                <w:rFonts w:ascii="Times New Roman" w:hAnsi="Times New Roman" w:cs="Times New Roman"/>
                <w:noProof/>
                <w:webHidden/>
                <w:sz w:val="28"/>
                <w:szCs w:val="28"/>
                <w:rPrChange w:id="512" w:author="Борис Разумовский" w:date="2024-05-12T23:18:00Z">
                  <w:rPr>
                    <w:noProof/>
                    <w:webHidden/>
                  </w:rPr>
                </w:rPrChange>
              </w:rPr>
              <w:tab/>
              <w:delText>19</w:delText>
            </w:r>
          </w:del>
        </w:p>
        <w:p w14:paraId="2B047D5F" w14:textId="669831AD" w:rsidR="00146263" w:rsidRPr="005E0677" w:rsidDel="00146263" w:rsidRDefault="00146263">
          <w:pPr>
            <w:pStyle w:val="11"/>
            <w:tabs>
              <w:tab w:val="right" w:leader="dot" w:pos="9345"/>
            </w:tabs>
            <w:rPr>
              <w:del w:id="513" w:author="Борис Разумовский" w:date="2024-05-12T15:17:00Z"/>
              <w:rFonts w:ascii="Times New Roman" w:eastAsiaTheme="minorEastAsia" w:hAnsi="Times New Roman" w:cs="Times New Roman"/>
              <w:noProof/>
              <w:sz w:val="28"/>
              <w:szCs w:val="28"/>
              <w:lang w:val="en-BE" w:eastAsia="en-BE"/>
              <w:rPrChange w:id="514" w:author="Борис Разумовский" w:date="2024-05-12T23:18:00Z">
                <w:rPr>
                  <w:del w:id="515" w:author="Борис Разумовский" w:date="2024-05-12T15:17:00Z"/>
                  <w:rFonts w:eastAsiaTheme="minorEastAsia"/>
                  <w:noProof/>
                  <w:lang w:val="en-BE" w:eastAsia="en-BE"/>
                </w:rPr>
              </w:rPrChange>
            </w:rPr>
          </w:pPr>
          <w:del w:id="516" w:author="Борис Разумовский" w:date="2024-05-12T15:17:00Z">
            <w:r w:rsidRPr="005E0677" w:rsidDel="00146263">
              <w:rPr>
                <w:rStyle w:val="a6"/>
                <w:rFonts w:ascii="Times New Roman" w:eastAsiaTheme="majorEastAsia" w:hAnsi="Times New Roman" w:cs="Times New Roman"/>
                <w:noProof/>
                <w:sz w:val="28"/>
                <w:szCs w:val="28"/>
                <w:rPrChange w:id="517" w:author="Борис Разумовский" w:date="2024-05-12T23:18:00Z">
                  <w:rPr>
                    <w:rStyle w:val="a6"/>
                    <w:rFonts w:eastAsiaTheme="majorEastAsia"/>
                    <w:noProof/>
                  </w:rPr>
                </w:rPrChange>
              </w:rPr>
              <w:delText>Глава 3.</w:delText>
            </w:r>
            <w:r w:rsidRPr="005E0677" w:rsidDel="00146263">
              <w:rPr>
                <w:rFonts w:ascii="Times New Roman" w:hAnsi="Times New Roman" w:cs="Times New Roman"/>
                <w:noProof/>
                <w:webHidden/>
                <w:sz w:val="28"/>
                <w:szCs w:val="28"/>
                <w:rPrChange w:id="518" w:author="Борис Разумовский" w:date="2024-05-12T23:18:00Z">
                  <w:rPr>
                    <w:noProof/>
                    <w:webHidden/>
                  </w:rPr>
                </w:rPrChange>
              </w:rPr>
              <w:tab/>
              <w:delText>21</w:delText>
            </w:r>
          </w:del>
        </w:p>
        <w:p w14:paraId="664A5ED4" w14:textId="07E6FE81" w:rsidR="00146263" w:rsidRPr="005E0677" w:rsidDel="00146263" w:rsidRDefault="00146263">
          <w:pPr>
            <w:pStyle w:val="21"/>
            <w:tabs>
              <w:tab w:val="left" w:pos="880"/>
              <w:tab w:val="right" w:leader="dot" w:pos="9345"/>
            </w:tabs>
            <w:rPr>
              <w:del w:id="519" w:author="Борис Разумовский" w:date="2024-05-12T15:17:00Z"/>
              <w:rFonts w:ascii="Times New Roman" w:eastAsiaTheme="minorEastAsia" w:hAnsi="Times New Roman" w:cs="Times New Roman"/>
              <w:noProof/>
              <w:sz w:val="28"/>
              <w:szCs w:val="28"/>
              <w:lang w:val="en-BE" w:eastAsia="en-BE"/>
              <w:rPrChange w:id="520" w:author="Борис Разумовский" w:date="2024-05-12T23:18:00Z">
                <w:rPr>
                  <w:del w:id="521" w:author="Борис Разумовский" w:date="2024-05-12T15:17:00Z"/>
                  <w:rFonts w:eastAsiaTheme="minorEastAsia"/>
                  <w:noProof/>
                  <w:lang w:val="en-BE" w:eastAsia="en-BE"/>
                </w:rPr>
              </w:rPrChange>
            </w:rPr>
          </w:pPr>
          <w:del w:id="522" w:author="Борис Разумовский" w:date="2024-05-12T15:17:00Z">
            <w:r w:rsidRPr="005E0677" w:rsidDel="00146263">
              <w:rPr>
                <w:rStyle w:val="a6"/>
                <w:rFonts w:ascii="Times New Roman" w:hAnsi="Times New Roman" w:cs="Times New Roman"/>
                <w:noProof/>
                <w:sz w:val="28"/>
                <w:szCs w:val="28"/>
                <w:rPrChange w:id="523" w:author="Борис Разумовский" w:date="2024-05-12T23:18:00Z">
                  <w:rPr>
                    <w:rStyle w:val="a6"/>
                    <w:noProof/>
                  </w:rPr>
                </w:rPrChange>
              </w:rPr>
              <w:delText>3.1</w:delText>
            </w:r>
            <w:r w:rsidRPr="005E0677" w:rsidDel="00146263">
              <w:rPr>
                <w:rFonts w:ascii="Times New Roman" w:eastAsiaTheme="minorEastAsia" w:hAnsi="Times New Roman" w:cs="Times New Roman"/>
                <w:noProof/>
                <w:sz w:val="28"/>
                <w:szCs w:val="28"/>
                <w:lang w:val="en-BE" w:eastAsia="en-BE"/>
                <w:rPrChange w:id="524" w:author="Борис Разумовский" w:date="2024-05-12T23:18:00Z">
                  <w:rPr>
                    <w:rFonts w:eastAsiaTheme="minorEastAsia"/>
                    <w:noProof/>
                    <w:lang w:val="en-BE" w:eastAsia="en-BE"/>
                  </w:rPr>
                </w:rPrChange>
              </w:rPr>
              <w:tab/>
            </w:r>
            <w:r w:rsidRPr="005E0677" w:rsidDel="00146263">
              <w:rPr>
                <w:rStyle w:val="a6"/>
                <w:rFonts w:ascii="Times New Roman" w:hAnsi="Times New Roman" w:cs="Times New Roman"/>
                <w:noProof/>
                <w:sz w:val="28"/>
                <w:szCs w:val="28"/>
                <w:rPrChange w:id="525" w:author="Борис Разумовский" w:date="2024-05-12T23:18:00Z">
                  <w:rPr>
                    <w:rStyle w:val="a6"/>
                    <w:noProof/>
                  </w:rPr>
                </w:rPrChange>
              </w:rPr>
              <w:delText>Зачем нужен граф?</w:delText>
            </w:r>
            <w:r w:rsidRPr="005E0677" w:rsidDel="00146263">
              <w:rPr>
                <w:rFonts w:ascii="Times New Roman" w:hAnsi="Times New Roman" w:cs="Times New Roman"/>
                <w:noProof/>
                <w:webHidden/>
                <w:sz w:val="28"/>
                <w:szCs w:val="28"/>
                <w:rPrChange w:id="526" w:author="Борис Разумовский" w:date="2024-05-12T23:18:00Z">
                  <w:rPr>
                    <w:noProof/>
                    <w:webHidden/>
                  </w:rPr>
                </w:rPrChange>
              </w:rPr>
              <w:tab/>
              <w:delText>21</w:delText>
            </w:r>
          </w:del>
        </w:p>
        <w:p w14:paraId="4E24E97E" w14:textId="34AF6ADC" w:rsidR="00146263" w:rsidRPr="005E0677" w:rsidDel="00146263" w:rsidRDefault="00146263">
          <w:pPr>
            <w:pStyle w:val="21"/>
            <w:tabs>
              <w:tab w:val="left" w:pos="880"/>
              <w:tab w:val="right" w:leader="dot" w:pos="9345"/>
            </w:tabs>
            <w:rPr>
              <w:del w:id="527" w:author="Борис Разумовский" w:date="2024-05-12T15:17:00Z"/>
              <w:rFonts w:ascii="Times New Roman" w:eastAsiaTheme="minorEastAsia" w:hAnsi="Times New Roman" w:cs="Times New Roman"/>
              <w:noProof/>
              <w:sz w:val="28"/>
              <w:szCs w:val="28"/>
              <w:lang w:val="en-BE" w:eastAsia="en-BE"/>
              <w:rPrChange w:id="528" w:author="Борис Разумовский" w:date="2024-05-12T23:18:00Z">
                <w:rPr>
                  <w:del w:id="529" w:author="Борис Разумовский" w:date="2024-05-12T15:17:00Z"/>
                  <w:rFonts w:eastAsiaTheme="minorEastAsia"/>
                  <w:noProof/>
                  <w:lang w:val="en-BE" w:eastAsia="en-BE"/>
                </w:rPr>
              </w:rPrChange>
            </w:rPr>
          </w:pPr>
          <w:del w:id="530" w:author="Борис Разумовский" w:date="2024-05-12T15:17:00Z">
            <w:r w:rsidRPr="005E0677" w:rsidDel="00146263">
              <w:rPr>
                <w:rStyle w:val="a6"/>
                <w:rFonts w:ascii="Times New Roman" w:hAnsi="Times New Roman" w:cs="Times New Roman"/>
                <w:noProof/>
                <w:sz w:val="28"/>
                <w:szCs w:val="28"/>
                <w:rPrChange w:id="531" w:author="Борис Разумовский" w:date="2024-05-12T23:18:00Z">
                  <w:rPr>
                    <w:rStyle w:val="a6"/>
                    <w:noProof/>
                  </w:rPr>
                </w:rPrChange>
              </w:rPr>
              <w:delText>3.2</w:delText>
            </w:r>
            <w:r w:rsidRPr="005E0677" w:rsidDel="00146263">
              <w:rPr>
                <w:rFonts w:ascii="Times New Roman" w:eastAsiaTheme="minorEastAsia" w:hAnsi="Times New Roman" w:cs="Times New Roman"/>
                <w:noProof/>
                <w:sz w:val="28"/>
                <w:szCs w:val="28"/>
                <w:lang w:val="en-BE" w:eastAsia="en-BE"/>
                <w:rPrChange w:id="532" w:author="Борис Разумовский" w:date="2024-05-12T23:18:00Z">
                  <w:rPr>
                    <w:rFonts w:eastAsiaTheme="minorEastAsia"/>
                    <w:noProof/>
                    <w:lang w:val="en-BE" w:eastAsia="en-BE"/>
                  </w:rPr>
                </w:rPrChange>
              </w:rPr>
              <w:tab/>
            </w:r>
            <w:r w:rsidRPr="005E0677" w:rsidDel="00146263">
              <w:rPr>
                <w:rStyle w:val="a6"/>
                <w:rFonts w:ascii="Times New Roman" w:hAnsi="Times New Roman" w:cs="Times New Roman"/>
                <w:noProof/>
                <w:sz w:val="28"/>
                <w:szCs w:val="28"/>
                <w:rPrChange w:id="533" w:author="Борис Разумовский" w:date="2024-05-12T23:18:00Z">
                  <w:rPr>
                    <w:rStyle w:val="a6"/>
                    <w:noProof/>
                  </w:rPr>
                </w:rPrChange>
              </w:rPr>
              <w:delText>Построение графа</w:delText>
            </w:r>
            <w:r w:rsidRPr="005E0677" w:rsidDel="00146263">
              <w:rPr>
                <w:rFonts w:ascii="Times New Roman" w:hAnsi="Times New Roman" w:cs="Times New Roman"/>
                <w:noProof/>
                <w:webHidden/>
                <w:sz w:val="28"/>
                <w:szCs w:val="28"/>
                <w:rPrChange w:id="534" w:author="Борис Разумовский" w:date="2024-05-12T23:18:00Z">
                  <w:rPr>
                    <w:noProof/>
                    <w:webHidden/>
                  </w:rPr>
                </w:rPrChange>
              </w:rPr>
              <w:tab/>
              <w:delText>22</w:delText>
            </w:r>
          </w:del>
        </w:p>
        <w:p w14:paraId="492BF759" w14:textId="3687AF64" w:rsidR="00146263" w:rsidRDefault="00146263">
          <w:pPr>
            <w:rPr>
              <w:ins w:id="535" w:author="Борис Разумовский" w:date="2024-05-12T15:16:00Z"/>
            </w:rPr>
          </w:pPr>
          <w:ins w:id="536" w:author="Борис Разумовский" w:date="2024-05-12T15:16:00Z">
            <w:r w:rsidRPr="005E0677">
              <w:rPr>
                <w:rFonts w:ascii="Times New Roman" w:hAnsi="Times New Roman" w:cs="Times New Roman"/>
                <w:b/>
                <w:bCs/>
                <w:sz w:val="28"/>
                <w:szCs w:val="28"/>
                <w:rPrChange w:id="537" w:author="Борис Разумовский" w:date="2024-05-12T23:18:00Z">
                  <w:rPr>
                    <w:b/>
                    <w:bCs/>
                  </w:rPr>
                </w:rPrChange>
              </w:rPr>
              <w:fldChar w:fldCharType="end"/>
            </w:r>
          </w:ins>
        </w:p>
        <w:customXmlInsRangeStart w:id="538" w:author="Борис Разумовский" w:date="2024-05-12T15:16:00Z"/>
      </w:sdtContent>
    </w:sdt>
    <w:customXmlInsRangeEnd w:id="538"/>
    <w:p w14:paraId="5AF193F0" w14:textId="546F79E8" w:rsidR="00FF03D0" w:rsidRDefault="00FF03D0"/>
    <w:p w14:paraId="53A4A1A8" w14:textId="77777777" w:rsidR="00FF03D0" w:rsidRDefault="00FF03D0">
      <w:r>
        <w:br w:type="page"/>
      </w:r>
    </w:p>
    <w:p w14:paraId="7FD4557D" w14:textId="577D89F2" w:rsidR="00FF03D0" w:rsidRPr="009926DF" w:rsidRDefault="00FF03D0" w:rsidP="009926DF">
      <w:pPr>
        <w:pStyle w:val="a4"/>
        <w:jc w:val="left"/>
        <w:rPr>
          <w:rFonts w:eastAsia="Droid Sans Fallback"/>
          <w:rPrChange w:id="539" w:author="Борис Разумовский" w:date="2024-05-12T23:11:00Z">
            <w:rPr/>
          </w:rPrChange>
        </w:rPr>
        <w:pPrChange w:id="540" w:author="Борис Разумовский" w:date="2024-05-12T23:11:00Z">
          <w:pPr>
            <w:pStyle w:val="a9"/>
            <w:jc w:val="both"/>
          </w:pPr>
        </w:pPrChange>
      </w:pPr>
      <w:bookmarkStart w:id="541" w:name="_Toc166448293"/>
      <w:commentRangeStart w:id="542"/>
      <w:r w:rsidRPr="009926DF">
        <w:rPr>
          <w:rPrChange w:id="543" w:author="Борис Разумовский" w:date="2024-05-12T23:11:00Z">
            <w:rPr/>
          </w:rPrChange>
        </w:rPr>
        <w:lastRenderedPageBreak/>
        <w:t>В</w:t>
      </w:r>
      <w:ins w:id="544" w:author="Борис Разумовский" w:date="2024-05-12T23:10:00Z">
        <w:r w:rsidR="009926DF" w:rsidRPr="009926DF">
          <w:rPr>
            <w:rStyle w:val="aa"/>
            <w:b/>
            <w:bCs/>
            <w:caps/>
            <w:rPrChange w:id="545" w:author="Борис Разумовский" w:date="2024-05-12T23:11:00Z">
              <w:rPr/>
            </w:rPrChange>
          </w:rPr>
          <w:t>едение</w:t>
        </w:r>
        <w:bookmarkEnd w:id="541"/>
        <w:r w:rsidR="009926DF" w:rsidRPr="009926DF">
          <w:rPr>
            <w:rStyle w:val="aa"/>
            <w:b/>
            <w:bCs/>
            <w:caps/>
            <w:rPrChange w:id="546" w:author="Борис Разумовский" w:date="2024-05-12T23:11:00Z">
              <w:rPr/>
            </w:rPrChange>
          </w:rPr>
          <w:t xml:space="preserve"> </w:t>
        </w:r>
      </w:ins>
      <w:del w:id="547" w:author="Борис Разумовский" w:date="2024-05-12T23:10:00Z">
        <w:r w:rsidRPr="009926DF" w:rsidDel="009926DF">
          <w:rPr>
            <w:rFonts w:eastAsia="Droid Sans Fallback"/>
            <w:rPrChange w:id="548" w:author="Борис Разумовский" w:date="2024-05-12T23:11:00Z">
              <w:rPr/>
            </w:rPrChange>
          </w:rPr>
          <w:delText>ведение</w:delText>
        </w:r>
        <w:commentRangeEnd w:id="542"/>
        <w:r w:rsidR="00DC3EF6" w:rsidRPr="009926DF" w:rsidDel="009926DF">
          <w:rPr>
            <w:rFonts w:eastAsia="Droid Sans Fallback"/>
            <w:rPrChange w:id="549" w:author="Борис Разумовский" w:date="2024-05-12T23:11:00Z">
              <w:rPr>
                <w:rStyle w:val="ad"/>
                <w:rFonts w:asciiTheme="minorHAnsi" w:eastAsiaTheme="minorHAnsi" w:hAnsiTheme="minorHAnsi" w:cstheme="minorBidi"/>
                <w:b w:val="0"/>
                <w:bCs w:val="0"/>
                <w:caps w:val="0"/>
                <w:lang w:eastAsia="en-US"/>
              </w:rPr>
            </w:rPrChange>
          </w:rPr>
          <w:commentReference w:id="542"/>
        </w:r>
      </w:del>
    </w:p>
    <w:p w14:paraId="4EEAC17D" w14:textId="77777777" w:rsidR="00FF03D0" w:rsidRDefault="00FF03D0">
      <w:pPr>
        <w:pStyle w:val="-0"/>
        <w:pPrChange w:id="550" w:author="Борис Разумовский" w:date="2024-05-12T14:13:00Z">
          <w:pPr>
            <w:ind w:firstLine="709"/>
            <w:jc w:val="both"/>
          </w:pPr>
        </w:pPrChange>
      </w:pPr>
      <w:r w:rsidRPr="00FF03D0">
        <w:t>В современном мире данные становятся основным ресурсом для исследований, принятия решений и развития технологий в самых разных сферах. Объёмы информации растут экспоненциально, что создаёт как новые возможности, так и сложности в обработке и анализе данных. Одной из ключевых задач в этом контексте является построение согласованной базы знаний, которая позволяет интегрировать разрозненные данные из различных источников в единую, логически структурированную систему.</w:t>
      </w:r>
    </w:p>
    <w:p w14:paraId="4D1292D8" w14:textId="517592CE" w:rsidR="00FF03D0" w:rsidRDefault="00FF03D0">
      <w:pPr>
        <w:pStyle w:val="-0"/>
        <w:rPr>
          <w:ins w:id="551" w:author="Борис Разумовский" w:date="2024-05-12T14:11:00Z"/>
        </w:rPr>
        <w:pPrChange w:id="552" w:author="Борис Разумовский" w:date="2024-05-12T14:13:00Z">
          <w:pPr>
            <w:ind w:firstLine="709"/>
            <w:jc w:val="both"/>
          </w:pPr>
        </w:pPrChange>
      </w:pPr>
      <w:r w:rsidRPr="00FF03D0">
        <w:t>В ходе работы будет рассмотрено несколько ключевых аспектов: методы интеграции данных, алгоритмы обработки и анализа информации, а также технологии и инструменты, используемые для создания баз знаний. Особое внимание будет уделено вопросам качества данных, их актуальности и достоверности.</w:t>
      </w:r>
    </w:p>
    <w:p w14:paraId="3FCEFBEC" w14:textId="516B408B" w:rsidR="005173AD" w:rsidRPr="005173AD" w:rsidRDefault="005173AD">
      <w:pPr>
        <w:pStyle w:val="-0"/>
        <w:rPr>
          <w:ins w:id="553" w:author="Борис Разумовский" w:date="2024-05-12T14:11:00Z"/>
        </w:rPr>
        <w:pPrChange w:id="554" w:author="Борис Разумовский" w:date="2024-05-12T14:13:00Z">
          <w:pPr>
            <w:ind w:firstLine="709"/>
            <w:jc w:val="both"/>
          </w:pPr>
        </w:pPrChange>
      </w:pPr>
      <w:ins w:id="555" w:author="Борис Разумовский" w:date="2024-05-12T14:11:00Z">
        <w:r w:rsidRPr="005173AD">
          <w:t>Актуальность данной темы высока в свете стремительного развития цифровых технологий и увеличения объемов данных в современном мире. Организации и предприятия сталкиваются с необходимостью эффективного управления и анализа информации для принятия обоснованных решений. Построение согласованной базы знаний становится ключевой задачей для обеспечения доступа к актуальным и достоверным данным из различных источников.</w:t>
        </w:r>
      </w:ins>
    </w:p>
    <w:p w14:paraId="50FF0E72" w14:textId="1A9804AB" w:rsidR="005173AD" w:rsidRPr="005173AD" w:rsidRDefault="005173AD">
      <w:pPr>
        <w:pStyle w:val="-0"/>
        <w:rPr>
          <w:ins w:id="556" w:author="Борис Разумовский" w:date="2024-05-12T14:11:00Z"/>
        </w:rPr>
        <w:pPrChange w:id="557" w:author="Борис Разумовский" w:date="2024-05-12T14:13:00Z">
          <w:pPr>
            <w:ind w:firstLine="709"/>
            <w:jc w:val="both"/>
          </w:pPr>
        </w:pPrChange>
      </w:pPr>
      <w:ins w:id="558" w:author="Борис Разумовский" w:date="2024-05-12T14:11:00Z">
        <w:r w:rsidRPr="005173AD">
          <w:t>Цель исследования заключается в разработке методов интеграции данных, алгоритмов обработки и анализа информации, а также в оценке эффективности технологий и инструментов для создания баз знаний. Основной задачей является создание единой, логически структурированной системы, способной объединять разнообразные данные в целях улучшения принятия решений и развития технологий.</w:t>
        </w:r>
      </w:ins>
    </w:p>
    <w:p w14:paraId="268DB809" w14:textId="388BC22B" w:rsidR="005173AD" w:rsidRDefault="005173AD">
      <w:pPr>
        <w:pStyle w:val="-0"/>
        <w:rPr>
          <w:ins w:id="559" w:author="Борис Разумовский" w:date="2024-05-12T23:18:00Z"/>
        </w:rPr>
      </w:pPr>
      <w:ins w:id="560" w:author="Борис Разумовский" w:date="2024-05-12T14:11:00Z">
        <w:r w:rsidRPr="005173AD">
          <w:t xml:space="preserve">Предметом исследования являются методы интеграции данных, алгоритмы обработки и анализа информации, а также технологии и инструменты, используемые для создания баз знаний. Объектом исследования </w:t>
        </w:r>
        <w:r w:rsidRPr="005173AD">
          <w:lastRenderedPageBreak/>
          <w:t>выступают данные различных типов и форматов, включая структурированные и неструктурированные данные, получаемые из различных источников</w:t>
        </w:r>
      </w:ins>
      <w:ins w:id="561" w:author="Борис Разумовский" w:date="2024-05-12T14:14:00Z">
        <w:r w:rsidR="00630EE3">
          <w:t>.</w:t>
        </w:r>
      </w:ins>
    </w:p>
    <w:p w14:paraId="64A4C336" w14:textId="77777777" w:rsidR="005E0677" w:rsidRDefault="005E0677" w:rsidP="005E0677">
      <w:pPr>
        <w:pStyle w:val="-0"/>
        <w:ind w:firstLine="0"/>
        <w:rPr>
          <w:ins w:id="562" w:author="Борис Разумовский" w:date="2024-05-12T13:43:00Z"/>
        </w:rPr>
        <w:pPrChange w:id="563" w:author="Борис Разумовский" w:date="2024-05-12T23:18:00Z">
          <w:pPr>
            <w:ind w:firstLine="709"/>
            <w:jc w:val="both"/>
          </w:pPr>
        </w:pPrChange>
      </w:pPr>
    </w:p>
    <w:p w14:paraId="6935CA88" w14:textId="4AC762BD" w:rsidR="007C5A5C" w:rsidRPr="00FF03D0" w:rsidDel="007C5A5C" w:rsidRDefault="007C5A5C">
      <w:pPr>
        <w:spacing w:line="360" w:lineRule="auto"/>
        <w:ind w:firstLine="709"/>
        <w:jc w:val="both"/>
        <w:rPr>
          <w:del w:id="564" w:author="Борис Разумовский" w:date="2024-05-12T13:43:00Z"/>
          <w:rFonts w:ascii="Times New Roman" w:hAnsi="Times New Roman" w:cs="Times New Roman"/>
          <w:sz w:val="28"/>
          <w:szCs w:val="28"/>
        </w:rPr>
        <w:pPrChange w:id="565" w:author="Борис Разумовский" w:date="2024-05-12T14:13:00Z">
          <w:pPr>
            <w:ind w:firstLine="709"/>
            <w:jc w:val="both"/>
          </w:pPr>
        </w:pPrChange>
      </w:pPr>
      <w:bookmarkStart w:id="566" w:name="_GoBack"/>
    </w:p>
    <w:p w14:paraId="4BB7CD60" w14:textId="6DA04534" w:rsidR="00446EEC" w:rsidRPr="00446EEC" w:rsidDel="005E0677" w:rsidRDefault="00446EEC">
      <w:pPr>
        <w:spacing w:line="360" w:lineRule="auto"/>
        <w:jc w:val="both"/>
        <w:rPr>
          <w:del w:id="567" w:author="Борис Разумовский" w:date="2024-05-12T23:18:00Z"/>
        </w:rPr>
        <w:pPrChange w:id="568" w:author="Борис Разумовский" w:date="2024-05-12T14:13:00Z">
          <w:pPr>
            <w:jc w:val="both"/>
          </w:pPr>
        </w:pPrChange>
      </w:pPr>
      <w:del w:id="569" w:author="Борис Разумовский" w:date="2024-05-12T23:18:00Z">
        <w:r w:rsidDel="005E0677">
          <w:br w:type="page"/>
        </w:r>
      </w:del>
    </w:p>
    <w:p w14:paraId="67C9E1DA" w14:textId="5D8C4121" w:rsidR="005A2E73" w:rsidRPr="00630EE3" w:rsidRDefault="00446EEC">
      <w:pPr>
        <w:pStyle w:val="5"/>
        <w:rPr>
          <w:rFonts w:ascii="Times New Roman" w:hAnsi="Times New Roman" w:cs="Times New Roman"/>
          <w:sz w:val="28"/>
          <w:szCs w:val="28"/>
          <w:rPrChange w:id="570" w:author="Борис Разумовский" w:date="2024-05-12T14:15:00Z">
            <w:rPr/>
          </w:rPrChange>
        </w:rPr>
        <w:pPrChange w:id="571" w:author="Борис Разумовский" w:date="2024-05-12T14:15:00Z">
          <w:pPr>
            <w:pStyle w:val="ab"/>
            <w:jc w:val="both"/>
          </w:pPr>
        </w:pPrChange>
      </w:pPr>
      <w:bookmarkStart w:id="572" w:name="_Toc166448294"/>
      <w:r w:rsidRPr="00630EE3">
        <w:rPr>
          <w:rStyle w:val="a5"/>
          <w:rFonts w:eastAsiaTheme="majorEastAsia"/>
          <w:color w:val="auto"/>
          <w:rPrChange w:id="573" w:author="Борис Разумовский" w:date="2024-05-12T14:15:00Z">
            <w:rPr>
              <w:rStyle w:val="a5"/>
              <w:rFonts w:eastAsiaTheme="majorEastAsia"/>
            </w:rPr>
          </w:rPrChange>
        </w:rPr>
        <w:t>Глава 1.</w:t>
      </w:r>
      <w:bookmarkEnd w:id="572"/>
      <w:r w:rsidRPr="00630EE3">
        <w:rPr>
          <w:rFonts w:ascii="Times New Roman" w:hAnsi="Times New Roman" w:cs="Times New Roman"/>
          <w:color w:val="auto"/>
          <w:sz w:val="28"/>
          <w:szCs w:val="28"/>
          <w:rPrChange w:id="574" w:author="Борис Разумовский" w:date="2024-05-12T14:15:00Z">
            <w:rPr/>
          </w:rPrChange>
        </w:rPr>
        <w:t xml:space="preserve"> </w:t>
      </w:r>
      <w:proofErr w:type="spellStart"/>
      <w:r w:rsidRPr="00630EE3">
        <w:rPr>
          <w:rFonts w:ascii="Times New Roman" w:hAnsi="Times New Roman" w:cs="Times New Roman"/>
          <w:color w:val="auto"/>
          <w:sz w:val="28"/>
          <w:szCs w:val="28"/>
          <w:rPrChange w:id="575" w:author="Борис Разумовский" w:date="2024-05-12T14:15:00Z">
            <w:rPr/>
          </w:rPrChange>
        </w:rPr>
        <w:t>Парсинг</w:t>
      </w:r>
      <w:proofErr w:type="spellEnd"/>
      <w:r w:rsidRPr="00630EE3">
        <w:rPr>
          <w:rFonts w:ascii="Times New Roman" w:hAnsi="Times New Roman" w:cs="Times New Roman"/>
          <w:color w:val="auto"/>
          <w:sz w:val="28"/>
          <w:szCs w:val="28"/>
          <w:rPrChange w:id="576" w:author="Борис Разумовский" w:date="2024-05-12T14:15:00Z">
            <w:rPr/>
          </w:rPrChange>
        </w:rPr>
        <w:t xml:space="preserve"> документов </w:t>
      </w:r>
    </w:p>
    <w:p w14:paraId="14C728D6" w14:textId="2C043A8D" w:rsidR="00446EEC" w:rsidRDefault="00E72E53" w:rsidP="001531A8">
      <w:pPr>
        <w:pStyle w:val="2"/>
        <w:numPr>
          <w:ilvl w:val="1"/>
          <w:numId w:val="1"/>
        </w:numPr>
        <w:tabs>
          <w:tab w:val="left" w:pos="1361"/>
        </w:tabs>
        <w:jc w:val="both"/>
      </w:pPr>
      <w:bookmarkStart w:id="577" w:name="_Toc166448295"/>
      <w:bookmarkEnd w:id="566"/>
      <w:r>
        <w:t>Изучение сайта</w:t>
      </w:r>
      <w:bookmarkEnd w:id="577"/>
      <w:r>
        <w:t xml:space="preserve"> </w:t>
      </w:r>
    </w:p>
    <w:p w14:paraId="3C88D651" w14:textId="268F2D82" w:rsidR="002E7BD9" w:rsidRDefault="002E7BD9">
      <w:pPr>
        <w:pStyle w:val="-0"/>
        <w:rPr>
          <w:ins w:id="578" w:author="Nikita" w:date="2024-05-11T21:19:00Z"/>
        </w:rPr>
        <w:pPrChange w:id="579" w:author="Nikita" w:date="2024-05-11T21:19:00Z">
          <w:pPr>
            <w:ind w:firstLine="567"/>
            <w:jc w:val="both"/>
          </w:pPr>
        </w:pPrChange>
      </w:pPr>
      <w:commentRangeStart w:id="580"/>
      <w:r w:rsidRPr="00E72E53">
        <w:t xml:space="preserve">Для </w:t>
      </w:r>
      <w:commentRangeEnd w:id="580"/>
      <w:r w:rsidR="00DC3EF6">
        <w:rPr>
          <w:rStyle w:val="ad"/>
          <w:rFonts w:asciiTheme="minorHAnsi" w:eastAsiaTheme="minorHAnsi" w:hAnsiTheme="minorHAnsi" w:cstheme="minorBidi"/>
          <w:kern w:val="0"/>
          <w:lang w:eastAsia="en-US"/>
        </w:rPr>
        <w:commentReference w:id="580"/>
      </w:r>
      <w:r w:rsidRPr="00E72E53">
        <w:t xml:space="preserve">успешного </w:t>
      </w:r>
      <w:proofErr w:type="spellStart"/>
      <w:r w:rsidRPr="00E72E53">
        <w:t>парсинга</w:t>
      </w:r>
      <w:proofErr w:type="spellEnd"/>
      <w:r w:rsidRPr="00E72E53">
        <w:t xml:space="preserve"> сайта крайне важно понять, какие средства защиты использует сайт для предотвращения несанкционированного доступа. Например, наличие капчи, методы динамической загрузки контента и способы предоставления HTML-разметки могут значительно усложнить задачу.</w:t>
      </w:r>
    </w:p>
    <w:p w14:paraId="5DD19544" w14:textId="5AB9F8B0" w:rsidR="00DC3EF6" w:rsidRPr="00E72E53" w:rsidDel="00DC3EF6" w:rsidRDefault="00DC3EF6">
      <w:pPr>
        <w:spacing w:line="360" w:lineRule="auto"/>
        <w:ind w:firstLine="567"/>
        <w:jc w:val="both"/>
        <w:rPr>
          <w:del w:id="581" w:author="Nikita" w:date="2024-05-11T21:19:00Z"/>
          <w:rFonts w:ascii="Times New Roman" w:hAnsi="Times New Roman" w:cs="Times New Roman"/>
          <w:sz w:val="28"/>
          <w:szCs w:val="28"/>
          <w:lang w:eastAsia="ru-RU"/>
        </w:rPr>
        <w:pPrChange w:id="582" w:author="Борис Разумовский" w:date="2024-05-12T14:14:00Z">
          <w:pPr>
            <w:ind w:firstLine="567"/>
            <w:jc w:val="both"/>
          </w:pPr>
        </w:pPrChange>
      </w:pPr>
    </w:p>
    <w:p w14:paraId="5EE4FFDC" w14:textId="37329CB5" w:rsidR="002E7BD9" w:rsidRPr="00E72E53" w:rsidRDefault="002E7BD9">
      <w:pPr>
        <w:spacing w:line="360" w:lineRule="auto"/>
        <w:ind w:firstLine="567"/>
        <w:jc w:val="both"/>
        <w:rPr>
          <w:rFonts w:ascii="Times New Roman" w:hAnsi="Times New Roman" w:cs="Times New Roman"/>
          <w:sz w:val="28"/>
          <w:szCs w:val="28"/>
          <w:lang w:eastAsia="ru-RU"/>
        </w:rPr>
        <w:pPrChange w:id="583" w:author="Борис Разумовский" w:date="2024-05-12T14:14:00Z">
          <w:pPr>
            <w:ind w:firstLine="567"/>
            <w:jc w:val="both"/>
          </w:pPr>
        </w:pPrChange>
      </w:pPr>
      <w:r w:rsidRPr="00E72E53">
        <w:rPr>
          <w:rFonts w:ascii="Times New Roman" w:hAnsi="Times New Roman" w:cs="Times New Roman"/>
          <w:sz w:val="28"/>
          <w:szCs w:val="28"/>
          <w:lang w:eastAsia="ru-RU"/>
        </w:rPr>
        <w:t xml:space="preserve">В данной работе рассматривается </w:t>
      </w:r>
      <w:proofErr w:type="spellStart"/>
      <w:r w:rsidRPr="00E72E53">
        <w:rPr>
          <w:rFonts w:ascii="Times New Roman" w:hAnsi="Times New Roman" w:cs="Times New Roman"/>
          <w:sz w:val="28"/>
          <w:szCs w:val="28"/>
          <w:lang w:eastAsia="ru-RU"/>
        </w:rPr>
        <w:t>парсинг</w:t>
      </w:r>
      <w:proofErr w:type="spellEnd"/>
      <w:r w:rsidRPr="00E72E53">
        <w:rPr>
          <w:rFonts w:ascii="Times New Roman" w:hAnsi="Times New Roman" w:cs="Times New Roman"/>
          <w:sz w:val="28"/>
          <w:szCs w:val="28"/>
          <w:lang w:eastAsia="ru-RU"/>
        </w:rPr>
        <w:t xml:space="preserve"> сайта Московского городского суда (https://mos-gorsud.ru/). Этот сайт представляет собой унифицированную базу юридических дел по Москве, включая все категории дел — от административных до уголовных.</w:t>
      </w:r>
    </w:p>
    <w:p w14:paraId="1B00ED39" w14:textId="2BB2A66B" w:rsidR="002E7BD9" w:rsidRPr="00E72E53" w:rsidRDefault="002E7BD9">
      <w:pPr>
        <w:spacing w:line="360" w:lineRule="auto"/>
        <w:ind w:firstLine="567"/>
        <w:jc w:val="both"/>
        <w:rPr>
          <w:rFonts w:ascii="Times New Roman" w:hAnsi="Times New Roman" w:cs="Times New Roman"/>
          <w:sz w:val="28"/>
          <w:szCs w:val="28"/>
          <w:lang w:eastAsia="ru-RU"/>
        </w:rPr>
        <w:pPrChange w:id="584" w:author="Борис Разумовский" w:date="2024-05-12T14:14:00Z">
          <w:pPr>
            <w:ind w:firstLine="567"/>
            <w:jc w:val="both"/>
          </w:pPr>
        </w:pPrChange>
      </w:pPr>
      <w:r w:rsidRPr="00E72E53">
        <w:rPr>
          <w:rFonts w:ascii="Times New Roman" w:hAnsi="Times New Roman" w:cs="Times New Roman"/>
          <w:sz w:val="28"/>
          <w:szCs w:val="28"/>
          <w:lang w:eastAsia="ru-RU"/>
        </w:rPr>
        <w:t>При попытке запросить данные с помощью обычных HTTP-запросов, сайт возвращает пустой ответ, что свидетельствует о сложной системе защиты от спама. Дополнительная сложность заключается в том, что информация о делах загружается динамически: веб-страница не содержит прямых ссылок в своей HTML-разметке, а данные о делах подгружаются в ответ на действия пользователя, например, при прокрутке страницы.</w:t>
      </w:r>
    </w:p>
    <w:p w14:paraId="5A686AE2" w14:textId="77777777" w:rsidR="00E72E53" w:rsidRDefault="002E7BD9">
      <w:pPr>
        <w:spacing w:line="360" w:lineRule="auto"/>
        <w:ind w:firstLine="567"/>
        <w:jc w:val="both"/>
        <w:rPr>
          <w:rFonts w:ascii="Times New Roman" w:hAnsi="Times New Roman" w:cs="Times New Roman"/>
          <w:sz w:val="28"/>
          <w:szCs w:val="28"/>
          <w:lang w:eastAsia="ru-RU"/>
        </w:rPr>
        <w:pPrChange w:id="585" w:author="Борис Разумовский" w:date="2024-05-12T14:14:00Z">
          <w:pPr>
            <w:ind w:firstLine="567"/>
            <w:jc w:val="both"/>
          </w:pPr>
        </w:pPrChange>
      </w:pPr>
      <w:r w:rsidRPr="00E72E53">
        <w:rPr>
          <w:rFonts w:ascii="Times New Roman" w:hAnsi="Times New Roman" w:cs="Times New Roman"/>
          <w:sz w:val="28"/>
          <w:szCs w:val="28"/>
          <w:lang w:eastAsia="ru-RU"/>
        </w:rPr>
        <w:t xml:space="preserve">Также важно отметить, что на главной странице отображаются только ссылки на отдельные дела. Сами дела располагаются на </w:t>
      </w:r>
      <w:proofErr w:type="spellStart"/>
      <w:r w:rsidRPr="00E72E53">
        <w:rPr>
          <w:rFonts w:ascii="Times New Roman" w:hAnsi="Times New Roman" w:cs="Times New Roman"/>
          <w:sz w:val="28"/>
          <w:szCs w:val="28"/>
          <w:lang w:eastAsia="ru-RU"/>
        </w:rPr>
        <w:t>подстраницах</w:t>
      </w:r>
      <w:proofErr w:type="spellEnd"/>
      <w:r w:rsidRPr="00E72E53">
        <w:rPr>
          <w:rFonts w:ascii="Times New Roman" w:hAnsi="Times New Roman" w:cs="Times New Roman"/>
          <w:sz w:val="28"/>
          <w:szCs w:val="28"/>
          <w:lang w:eastAsia="ru-RU"/>
        </w:rPr>
        <w:t xml:space="preserve">, куда ведут эти ссылки, и содержат всю необходимую информацию. Это означает, что для полного сбора данных необходимо разработать механизм, способный эмулировать действия пользователя и обрабатывать </w:t>
      </w:r>
      <w:proofErr w:type="spellStart"/>
      <w:r w:rsidRPr="00E72E53">
        <w:rPr>
          <w:rFonts w:ascii="Times New Roman" w:hAnsi="Times New Roman" w:cs="Times New Roman"/>
          <w:sz w:val="28"/>
          <w:szCs w:val="28"/>
          <w:lang w:eastAsia="ru-RU"/>
        </w:rPr>
        <w:t>JavaScript</w:t>
      </w:r>
      <w:proofErr w:type="spellEnd"/>
      <w:r w:rsidRPr="00E72E53">
        <w:rPr>
          <w:rFonts w:ascii="Times New Roman" w:hAnsi="Times New Roman" w:cs="Times New Roman"/>
          <w:sz w:val="28"/>
          <w:szCs w:val="28"/>
          <w:lang w:eastAsia="ru-RU"/>
        </w:rPr>
        <w:t xml:space="preserve">, что значительно усложняет процесс </w:t>
      </w:r>
      <w:proofErr w:type="spellStart"/>
      <w:r w:rsidRPr="00E72E53">
        <w:rPr>
          <w:rFonts w:ascii="Times New Roman" w:hAnsi="Times New Roman" w:cs="Times New Roman"/>
          <w:sz w:val="28"/>
          <w:szCs w:val="28"/>
          <w:lang w:eastAsia="ru-RU"/>
        </w:rPr>
        <w:t>парсинга</w:t>
      </w:r>
      <w:proofErr w:type="spellEnd"/>
      <w:r w:rsidRPr="00E72E53">
        <w:rPr>
          <w:rFonts w:ascii="Times New Roman" w:hAnsi="Times New Roman" w:cs="Times New Roman"/>
          <w:sz w:val="28"/>
          <w:szCs w:val="28"/>
          <w:lang w:eastAsia="ru-RU"/>
        </w:rPr>
        <w:t>.</w:t>
      </w:r>
    </w:p>
    <w:p w14:paraId="710A2751" w14:textId="0E63F383" w:rsidR="00E72E53" w:rsidRDefault="00E72E53">
      <w:pPr>
        <w:spacing w:line="360" w:lineRule="auto"/>
        <w:ind w:firstLine="567"/>
        <w:jc w:val="both"/>
        <w:rPr>
          <w:rFonts w:ascii="Times New Roman" w:hAnsi="Times New Roman" w:cs="Times New Roman"/>
          <w:sz w:val="28"/>
          <w:szCs w:val="28"/>
        </w:rPr>
        <w:pPrChange w:id="586" w:author="Борис Разумовский" w:date="2024-05-12T14:14:00Z">
          <w:pPr>
            <w:ind w:firstLine="567"/>
            <w:jc w:val="both"/>
          </w:pPr>
        </w:pPrChange>
      </w:pPr>
      <w:r w:rsidRPr="00E72E53">
        <w:rPr>
          <w:rFonts w:ascii="Times New Roman" w:hAnsi="Times New Roman" w:cs="Times New Roman"/>
          <w:sz w:val="28"/>
          <w:szCs w:val="28"/>
        </w:rPr>
        <w:t xml:space="preserve">Для преодоления технических сложностей, связанных с </w:t>
      </w:r>
      <w:proofErr w:type="spellStart"/>
      <w:r w:rsidRPr="00E72E53">
        <w:rPr>
          <w:rFonts w:ascii="Times New Roman" w:hAnsi="Times New Roman" w:cs="Times New Roman"/>
          <w:sz w:val="28"/>
          <w:szCs w:val="28"/>
        </w:rPr>
        <w:t>парсингом</w:t>
      </w:r>
      <w:proofErr w:type="spellEnd"/>
      <w:r w:rsidRPr="00E72E53">
        <w:rPr>
          <w:rFonts w:ascii="Times New Roman" w:hAnsi="Times New Roman" w:cs="Times New Roman"/>
          <w:sz w:val="28"/>
          <w:szCs w:val="28"/>
        </w:rPr>
        <w:t xml:space="preserve"> защищённых веб-сайтов, я использовал библиотеку </w:t>
      </w:r>
      <w:proofErr w:type="spellStart"/>
      <w:r w:rsidRPr="00E72E53">
        <w:rPr>
          <w:rFonts w:ascii="Times New Roman" w:hAnsi="Times New Roman" w:cs="Times New Roman"/>
          <w:sz w:val="28"/>
          <w:szCs w:val="28"/>
        </w:rPr>
        <w:t>Playwright</w:t>
      </w:r>
      <w:proofErr w:type="spellEnd"/>
      <w:r w:rsidRPr="00E72E53">
        <w:rPr>
          <w:rFonts w:ascii="Times New Roman" w:hAnsi="Times New Roman" w:cs="Times New Roman"/>
          <w:sz w:val="28"/>
          <w:szCs w:val="28"/>
        </w:rPr>
        <w:t xml:space="preserve"> для </w:t>
      </w:r>
      <w:proofErr w:type="spellStart"/>
      <w:r w:rsidRPr="00E72E53">
        <w:rPr>
          <w:rFonts w:ascii="Times New Roman" w:hAnsi="Times New Roman" w:cs="Times New Roman"/>
          <w:sz w:val="28"/>
          <w:szCs w:val="28"/>
        </w:rPr>
        <w:t>Python</w:t>
      </w:r>
      <w:proofErr w:type="spellEnd"/>
      <w:r w:rsidRPr="00E72E53">
        <w:rPr>
          <w:rFonts w:ascii="Times New Roman" w:hAnsi="Times New Roman" w:cs="Times New Roman"/>
          <w:sz w:val="28"/>
          <w:szCs w:val="28"/>
        </w:rPr>
        <w:t xml:space="preserve">. Этот инструмент позволяет полноценно эмулировать действия браузера, </w:t>
      </w:r>
      <w:r w:rsidRPr="00E72E53">
        <w:rPr>
          <w:rFonts w:ascii="Times New Roman" w:hAnsi="Times New Roman" w:cs="Times New Roman"/>
          <w:sz w:val="28"/>
          <w:szCs w:val="28"/>
        </w:rPr>
        <w:lastRenderedPageBreak/>
        <w:t xml:space="preserve">включая выполнение </w:t>
      </w:r>
      <w:proofErr w:type="spellStart"/>
      <w:r w:rsidRPr="00E72E53">
        <w:rPr>
          <w:rFonts w:ascii="Times New Roman" w:hAnsi="Times New Roman" w:cs="Times New Roman"/>
          <w:sz w:val="28"/>
          <w:szCs w:val="28"/>
        </w:rPr>
        <w:t>JavaScript</w:t>
      </w:r>
      <w:proofErr w:type="spellEnd"/>
      <w:r w:rsidRPr="00E72E53">
        <w:rPr>
          <w:rFonts w:ascii="Times New Roman" w:hAnsi="Times New Roman" w:cs="Times New Roman"/>
          <w:sz w:val="28"/>
          <w:szCs w:val="28"/>
        </w:rPr>
        <w:t xml:space="preserve"> и взаимодействие с элементами веб-страницы, как это делает человек. Это значительно расширяет возможности сбора данных по сравнению с традиционными методами, такими как использование библиотек </w:t>
      </w:r>
      <w:proofErr w:type="spellStart"/>
      <w:r w:rsidRPr="00E72E53">
        <w:rPr>
          <w:rFonts w:ascii="Times New Roman" w:hAnsi="Times New Roman" w:cs="Times New Roman"/>
          <w:sz w:val="28"/>
          <w:szCs w:val="28"/>
        </w:rPr>
        <w:t>requests</w:t>
      </w:r>
      <w:proofErr w:type="spellEnd"/>
      <w:r w:rsidRPr="00E72E53">
        <w:rPr>
          <w:rFonts w:ascii="Times New Roman" w:hAnsi="Times New Roman" w:cs="Times New Roman"/>
          <w:sz w:val="28"/>
          <w:szCs w:val="28"/>
        </w:rPr>
        <w:t xml:space="preserve"> или </w:t>
      </w:r>
      <w:proofErr w:type="spellStart"/>
      <w:r w:rsidRPr="00E72E53">
        <w:rPr>
          <w:rFonts w:ascii="Times New Roman" w:hAnsi="Times New Roman" w:cs="Times New Roman"/>
          <w:sz w:val="28"/>
          <w:szCs w:val="28"/>
        </w:rPr>
        <w:t>Beautiful</w:t>
      </w:r>
      <w:proofErr w:type="spellEnd"/>
      <w:r w:rsidRPr="00E72E53">
        <w:rPr>
          <w:rFonts w:ascii="Times New Roman" w:hAnsi="Times New Roman" w:cs="Times New Roman"/>
          <w:sz w:val="28"/>
          <w:szCs w:val="28"/>
        </w:rPr>
        <w:t xml:space="preserve"> </w:t>
      </w:r>
      <w:proofErr w:type="spellStart"/>
      <w:r w:rsidRPr="00E72E53">
        <w:rPr>
          <w:rFonts w:ascii="Times New Roman" w:hAnsi="Times New Roman" w:cs="Times New Roman"/>
          <w:sz w:val="28"/>
          <w:szCs w:val="28"/>
        </w:rPr>
        <w:t>Soup</w:t>
      </w:r>
      <w:proofErr w:type="spellEnd"/>
      <w:r w:rsidRPr="00E72E53">
        <w:rPr>
          <w:rFonts w:ascii="Times New Roman" w:hAnsi="Times New Roman" w:cs="Times New Roman"/>
          <w:sz w:val="28"/>
          <w:szCs w:val="28"/>
        </w:rPr>
        <w:t xml:space="preserve">, которые не могут исполнять </w:t>
      </w:r>
      <w:proofErr w:type="spellStart"/>
      <w:r w:rsidRPr="00E72E53">
        <w:rPr>
          <w:rFonts w:ascii="Times New Roman" w:hAnsi="Times New Roman" w:cs="Times New Roman"/>
          <w:sz w:val="28"/>
          <w:szCs w:val="28"/>
        </w:rPr>
        <w:t>JavaScript</w:t>
      </w:r>
      <w:proofErr w:type="spellEnd"/>
      <w:r w:rsidRPr="00E72E53">
        <w:rPr>
          <w:rFonts w:ascii="Times New Roman" w:hAnsi="Times New Roman" w:cs="Times New Roman"/>
          <w:sz w:val="28"/>
          <w:szCs w:val="28"/>
        </w:rPr>
        <w:t xml:space="preserve"> и обрабатывать динамические элементы страницы.</w:t>
      </w:r>
    </w:p>
    <w:p w14:paraId="28441338" w14:textId="47D9134D" w:rsidR="00E72E53" w:rsidRDefault="00E72E53">
      <w:pPr>
        <w:pStyle w:val="2"/>
        <w:numPr>
          <w:ilvl w:val="1"/>
          <w:numId w:val="1"/>
        </w:numPr>
        <w:jc w:val="both"/>
      </w:pPr>
      <w:bookmarkStart w:id="587" w:name="_Toc166448296"/>
      <w:r>
        <w:t>Сбор ссылок на дела</w:t>
      </w:r>
      <w:bookmarkEnd w:id="587"/>
      <w:r>
        <w:t xml:space="preserve"> </w:t>
      </w:r>
    </w:p>
    <w:p w14:paraId="0A14FDA5" w14:textId="77777777" w:rsidR="00026579" w:rsidRDefault="00B21BB3">
      <w:pPr>
        <w:spacing w:line="360" w:lineRule="auto"/>
        <w:ind w:firstLine="709"/>
        <w:jc w:val="both"/>
        <w:rPr>
          <w:rFonts w:ascii="Times New Roman" w:hAnsi="Times New Roman" w:cs="Times New Roman"/>
          <w:sz w:val="28"/>
          <w:szCs w:val="28"/>
        </w:rPr>
        <w:pPrChange w:id="588" w:author="Борис Разумовский" w:date="2024-05-12T14:14:00Z">
          <w:pPr>
            <w:ind w:firstLine="709"/>
            <w:jc w:val="both"/>
          </w:pPr>
        </w:pPrChange>
      </w:pPr>
      <w:r w:rsidRPr="00B21BB3">
        <w:rPr>
          <w:rFonts w:ascii="Times New Roman" w:hAnsi="Times New Roman" w:cs="Times New Roman"/>
          <w:sz w:val="28"/>
          <w:szCs w:val="28"/>
        </w:rPr>
        <w:t xml:space="preserve">В рамках моей курсовой работы, я решил применить автоматизированный подход к сбору данных с сайта Московского городского суда, используя для этой цели библиотеку </w:t>
      </w:r>
      <w:proofErr w:type="spellStart"/>
      <w:r w:rsidRPr="00B21BB3">
        <w:rPr>
          <w:rFonts w:ascii="Times New Roman" w:hAnsi="Times New Roman" w:cs="Times New Roman"/>
          <w:sz w:val="28"/>
          <w:szCs w:val="28"/>
        </w:rPr>
        <w:t>Playwright</w:t>
      </w:r>
      <w:proofErr w:type="spellEnd"/>
      <w:r w:rsidRPr="00B21BB3">
        <w:rPr>
          <w:rFonts w:ascii="Times New Roman" w:hAnsi="Times New Roman" w:cs="Times New Roman"/>
          <w:sz w:val="28"/>
          <w:szCs w:val="28"/>
        </w:rPr>
        <w:t>. Этот инструмент предоставляет мощные возможности для эмуляции действий браузера, что позволяет эффективно обходить защитные механизмы сайтов и извлекать нужные данные.</w:t>
      </w:r>
    </w:p>
    <w:p w14:paraId="28A01340" w14:textId="77777777" w:rsidR="00026579" w:rsidRDefault="00B21BB3">
      <w:pPr>
        <w:spacing w:line="360" w:lineRule="auto"/>
        <w:ind w:firstLine="709"/>
        <w:jc w:val="both"/>
        <w:rPr>
          <w:rFonts w:ascii="Times New Roman" w:hAnsi="Times New Roman" w:cs="Times New Roman"/>
          <w:sz w:val="28"/>
          <w:szCs w:val="28"/>
        </w:rPr>
        <w:pPrChange w:id="589" w:author="Борис Разумовский" w:date="2024-05-12T14:14:00Z">
          <w:pPr>
            <w:ind w:firstLine="709"/>
            <w:jc w:val="both"/>
          </w:pPr>
        </w:pPrChange>
      </w:pPr>
      <w:r w:rsidRPr="00B21BB3">
        <w:rPr>
          <w:rFonts w:ascii="Times New Roman" w:hAnsi="Times New Roman" w:cs="Times New Roman"/>
          <w:sz w:val="28"/>
          <w:szCs w:val="28"/>
        </w:rPr>
        <w:t xml:space="preserve">Целью данного сценария является автоматизированный сбор ссылок на юридические дела, размещенные на указанном сайте. Сценарий начинается с инициализации сессии </w:t>
      </w:r>
      <w:proofErr w:type="spellStart"/>
      <w:r w:rsidRPr="00B21BB3">
        <w:rPr>
          <w:rFonts w:ascii="Times New Roman" w:hAnsi="Times New Roman" w:cs="Times New Roman"/>
          <w:sz w:val="28"/>
          <w:szCs w:val="28"/>
        </w:rPr>
        <w:t>Playwright</w:t>
      </w:r>
      <w:proofErr w:type="spellEnd"/>
      <w:r w:rsidRPr="00B21BB3">
        <w:rPr>
          <w:rFonts w:ascii="Times New Roman" w:hAnsi="Times New Roman" w:cs="Times New Roman"/>
          <w:sz w:val="28"/>
          <w:szCs w:val="28"/>
        </w:rPr>
        <w:t>, в которой создается браузер в режиме без графического интерфейса (</w:t>
      </w:r>
      <w:proofErr w:type="spellStart"/>
      <w:r w:rsidRPr="00B21BB3">
        <w:rPr>
          <w:rFonts w:ascii="Times New Roman" w:hAnsi="Times New Roman" w:cs="Times New Roman"/>
          <w:sz w:val="28"/>
          <w:szCs w:val="28"/>
        </w:rPr>
        <w:t>headless</w:t>
      </w:r>
      <w:proofErr w:type="spellEnd"/>
      <w:r w:rsidRPr="00B21BB3">
        <w:rPr>
          <w:rFonts w:ascii="Times New Roman" w:hAnsi="Times New Roman" w:cs="Times New Roman"/>
          <w:sz w:val="28"/>
          <w:szCs w:val="28"/>
        </w:rPr>
        <w:t xml:space="preserve"> </w:t>
      </w:r>
      <w:proofErr w:type="spellStart"/>
      <w:r w:rsidRPr="00B21BB3">
        <w:rPr>
          <w:rFonts w:ascii="Times New Roman" w:hAnsi="Times New Roman" w:cs="Times New Roman"/>
          <w:sz w:val="28"/>
          <w:szCs w:val="28"/>
        </w:rPr>
        <w:t>mode</w:t>
      </w:r>
      <w:proofErr w:type="spellEnd"/>
      <w:r w:rsidRPr="00B21BB3">
        <w:rPr>
          <w:rFonts w:ascii="Times New Roman" w:hAnsi="Times New Roman" w:cs="Times New Roman"/>
          <w:sz w:val="28"/>
          <w:szCs w:val="28"/>
        </w:rPr>
        <w:t>), что ускоряет его работу и уменьшает ресурсные требования.</w:t>
      </w:r>
    </w:p>
    <w:p w14:paraId="57422FAC" w14:textId="77777777" w:rsidR="00026579" w:rsidRDefault="00B21BB3">
      <w:pPr>
        <w:spacing w:line="360" w:lineRule="auto"/>
        <w:ind w:firstLine="709"/>
        <w:jc w:val="both"/>
        <w:rPr>
          <w:rFonts w:ascii="Times New Roman" w:hAnsi="Times New Roman" w:cs="Times New Roman"/>
          <w:sz w:val="28"/>
          <w:szCs w:val="28"/>
        </w:rPr>
        <w:pPrChange w:id="590" w:author="Борис Разумовский" w:date="2024-05-12T14:14:00Z">
          <w:pPr>
            <w:ind w:firstLine="709"/>
            <w:jc w:val="both"/>
          </w:pPr>
        </w:pPrChange>
      </w:pPr>
      <w:r w:rsidRPr="00B21BB3">
        <w:rPr>
          <w:rFonts w:ascii="Times New Roman" w:hAnsi="Times New Roman" w:cs="Times New Roman"/>
          <w:sz w:val="28"/>
          <w:szCs w:val="28"/>
        </w:rPr>
        <w:t>Первым шагом я перехожу на страницу поиска сайта, вводя в поисковую строку название интересующей организации — в данном случае, "Сбербанк". Инициализируется первая страница результатов поиска, где я предусмотрительно делаю задержку в 25 секунд, чтобы убедиться, что весь динамически загружаемый контент был полностью подгружен.</w:t>
      </w:r>
    </w:p>
    <w:p w14:paraId="1A3C4FC0" w14:textId="77777777" w:rsidR="00026579" w:rsidRDefault="00B21BB3">
      <w:pPr>
        <w:spacing w:line="360" w:lineRule="auto"/>
        <w:ind w:firstLine="709"/>
        <w:jc w:val="both"/>
        <w:rPr>
          <w:rFonts w:ascii="Times New Roman" w:hAnsi="Times New Roman" w:cs="Times New Roman"/>
          <w:sz w:val="28"/>
          <w:szCs w:val="28"/>
        </w:rPr>
        <w:pPrChange w:id="591" w:author="Борис Разумовский" w:date="2024-05-12T14:14:00Z">
          <w:pPr>
            <w:ind w:firstLine="709"/>
            <w:jc w:val="both"/>
          </w:pPr>
        </w:pPrChange>
      </w:pPr>
      <w:r w:rsidRPr="00B21BB3">
        <w:rPr>
          <w:rFonts w:ascii="Times New Roman" w:hAnsi="Times New Roman" w:cs="Times New Roman"/>
          <w:sz w:val="28"/>
          <w:szCs w:val="28"/>
        </w:rPr>
        <w:t>Далее начинается процесс итеративного перелистывания страниц с результатами. С помощью цикла я методично обрабатываю каждую страницу: сначала извлекаю HTML-контент текущей страницы, затем передаю его в функцию `</w:t>
      </w:r>
      <w:proofErr w:type="spellStart"/>
      <w:r w:rsidRPr="00B21BB3">
        <w:rPr>
          <w:rFonts w:ascii="Times New Roman" w:hAnsi="Times New Roman" w:cs="Times New Roman"/>
          <w:sz w:val="28"/>
          <w:szCs w:val="28"/>
        </w:rPr>
        <w:t>get_links</w:t>
      </w:r>
      <w:proofErr w:type="spellEnd"/>
      <w:r w:rsidRPr="00B21BB3">
        <w:rPr>
          <w:rFonts w:ascii="Times New Roman" w:hAnsi="Times New Roman" w:cs="Times New Roman"/>
          <w:sz w:val="28"/>
          <w:szCs w:val="28"/>
        </w:rPr>
        <w:t xml:space="preserve">`, которая с помощью парсера </w:t>
      </w:r>
      <w:proofErr w:type="spellStart"/>
      <w:r w:rsidRPr="00B21BB3">
        <w:rPr>
          <w:rFonts w:ascii="Times New Roman" w:hAnsi="Times New Roman" w:cs="Times New Roman"/>
          <w:sz w:val="28"/>
          <w:szCs w:val="28"/>
        </w:rPr>
        <w:t>BeautifulSoup</w:t>
      </w:r>
      <w:proofErr w:type="spellEnd"/>
      <w:r w:rsidRPr="00B21BB3">
        <w:rPr>
          <w:rFonts w:ascii="Times New Roman" w:hAnsi="Times New Roman" w:cs="Times New Roman"/>
          <w:sz w:val="28"/>
          <w:szCs w:val="28"/>
        </w:rPr>
        <w:t xml:space="preserve"> находит и извлекает необходимые гиперссылки. Эти ссылки записываются в файл </w:t>
      </w:r>
      <w:r w:rsidRPr="00B21BB3">
        <w:rPr>
          <w:rFonts w:ascii="Times New Roman" w:hAnsi="Times New Roman" w:cs="Times New Roman"/>
          <w:sz w:val="28"/>
          <w:szCs w:val="28"/>
        </w:rPr>
        <w:lastRenderedPageBreak/>
        <w:t>`datalinks.csv`, что позволяет аккумулировать результаты для последующего анализа.</w:t>
      </w:r>
    </w:p>
    <w:p w14:paraId="104F69E2" w14:textId="77777777" w:rsidR="00026579" w:rsidRDefault="00B21BB3">
      <w:pPr>
        <w:spacing w:line="360" w:lineRule="auto"/>
        <w:ind w:firstLine="709"/>
        <w:jc w:val="both"/>
        <w:rPr>
          <w:rFonts w:ascii="Times New Roman" w:hAnsi="Times New Roman" w:cs="Times New Roman"/>
          <w:sz w:val="28"/>
          <w:szCs w:val="28"/>
        </w:rPr>
        <w:pPrChange w:id="592" w:author="Борис Разумовский" w:date="2024-05-12T14:14:00Z">
          <w:pPr>
            <w:ind w:firstLine="709"/>
            <w:jc w:val="both"/>
          </w:pPr>
        </w:pPrChange>
      </w:pPr>
      <w:r w:rsidRPr="00B21BB3">
        <w:rPr>
          <w:rFonts w:ascii="Times New Roman" w:hAnsi="Times New Roman" w:cs="Times New Roman"/>
          <w:sz w:val="28"/>
          <w:szCs w:val="28"/>
        </w:rPr>
        <w:t>Функция `</w:t>
      </w:r>
      <w:proofErr w:type="spellStart"/>
      <w:r w:rsidRPr="00B21BB3">
        <w:rPr>
          <w:rFonts w:ascii="Times New Roman" w:hAnsi="Times New Roman" w:cs="Times New Roman"/>
          <w:sz w:val="28"/>
          <w:szCs w:val="28"/>
        </w:rPr>
        <w:t>get_links</w:t>
      </w:r>
      <w:proofErr w:type="spellEnd"/>
      <w:r w:rsidRPr="00B21BB3">
        <w:rPr>
          <w:rFonts w:ascii="Times New Roman" w:hAnsi="Times New Roman" w:cs="Times New Roman"/>
          <w:sz w:val="28"/>
          <w:szCs w:val="28"/>
        </w:rPr>
        <w:t>` работает путем поиска элементов с классом `</w:t>
      </w:r>
      <w:proofErr w:type="spellStart"/>
      <w:r w:rsidRPr="00B21BB3">
        <w:rPr>
          <w:rFonts w:ascii="Times New Roman" w:hAnsi="Times New Roman" w:cs="Times New Roman"/>
          <w:sz w:val="28"/>
          <w:szCs w:val="28"/>
        </w:rPr>
        <w:t>megasearch-result-item</w:t>
      </w:r>
      <w:proofErr w:type="spellEnd"/>
      <w:r w:rsidRPr="00B21BB3">
        <w:rPr>
          <w:rFonts w:ascii="Times New Roman" w:hAnsi="Times New Roman" w:cs="Times New Roman"/>
          <w:sz w:val="28"/>
          <w:szCs w:val="28"/>
        </w:rPr>
        <w:t>` — это контейнеры, содержащие информацию о каждом деле, включая нужные нам ссылки. Парсер ищет внутри каждого такого элемента тег `&lt;a&gt;`, содержащий атрибут `</w:t>
      </w:r>
      <w:proofErr w:type="spellStart"/>
      <w:r w:rsidRPr="00B21BB3">
        <w:rPr>
          <w:rFonts w:ascii="Times New Roman" w:hAnsi="Times New Roman" w:cs="Times New Roman"/>
          <w:sz w:val="28"/>
          <w:szCs w:val="28"/>
        </w:rPr>
        <w:t>href</w:t>
      </w:r>
      <w:proofErr w:type="spellEnd"/>
      <w:r w:rsidRPr="00B21BB3">
        <w:rPr>
          <w:rFonts w:ascii="Times New Roman" w:hAnsi="Times New Roman" w:cs="Times New Roman"/>
          <w:sz w:val="28"/>
          <w:szCs w:val="28"/>
        </w:rPr>
        <w:t>`, который и является целевой ссылкой.</w:t>
      </w:r>
    </w:p>
    <w:p w14:paraId="0E4E6D62" w14:textId="77777777" w:rsidR="00026579" w:rsidRDefault="00B21BB3">
      <w:pPr>
        <w:spacing w:line="360" w:lineRule="auto"/>
        <w:ind w:firstLine="709"/>
        <w:jc w:val="both"/>
        <w:rPr>
          <w:rFonts w:ascii="Times New Roman" w:hAnsi="Times New Roman" w:cs="Times New Roman"/>
          <w:sz w:val="28"/>
          <w:szCs w:val="28"/>
        </w:rPr>
        <w:pPrChange w:id="593" w:author="Борис Разумовский" w:date="2024-05-12T14:14:00Z">
          <w:pPr>
            <w:ind w:firstLine="709"/>
            <w:jc w:val="both"/>
          </w:pPr>
        </w:pPrChange>
      </w:pPr>
      <w:r w:rsidRPr="00B21BB3">
        <w:rPr>
          <w:rFonts w:ascii="Times New Roman" w:hAnsi="Times New Roman" w:cs="Times New Roman"/>
          <w:sz w:val="28"/>
          <w:szCs w:val="28"/>
        </w:rPr>
        <w:t>После обработки страницы сценарий кликает на кнопку "Следующая", чтобы перейти к следующей странице результатов, и весь процесс повторяется. Это продолжается до тех пор, пока не будут обработаны все предусмотренные страницы (в данном случае, 676).</w:t>
      </w:r>
    </w:p>
    <w:p w14:paraId="2DC8A329" w14:textId="77777777" w:rsidR="00026579" w:rsidRDefault="00B21BB3">
      <w:pPr>
        <w:spacing w:line="360" w:lineRule="auto"/>
        <w:ind w:firstLine="709"/>
        <w:jc w:val="both"/>
        <w:rPr>
          <w:rFonts w:ascii="Times New Roman" w:hAnsi="Times New Roman" w:cs="Times New Roman"/>
          <w:sz w:val="28"/>
          <w:szCs w:val="28"/>
        </w:rPr>
        <w:pPrChange w:id="594" w:author="Борис Разумовский" w:date="2024-05-12T14:14:00Z">
          <w:pPr>
            <w:ind w:firstLine="709"/>
            <w:jc w:val="both"/>
          </w:pPr>
        </w:pPrChange>
      </w:pPr>
      <w:r w:rsidRPr="00B21BB3">
        <w:rPr>
          <w:rFonts w:ascii="Times New Roman" w:hAnsi="Times New Roman" w:cs="Times New Roman"/>
          <w:sz w:val="28"/>
          <w:szCs w:val="28"/>
        </w:rPr>
        <w:t>В завершение работы скрипта, контекст браузера и сам браузер закрываются, что является важным шагом для освобождения ресурсов системы.</w:t>
      </w:r>
    </w:p>
    <w:p w14:paraId="7550D0D3" w14:textId="79354261" w:rsidR="00026579" w:rsidRDefault="00B21BB3">
      <w:pPr>
        <w:spacing w:line="360" w:lineRule="auto"/>
        <w:ind w:firstLine="709"/>
        <w:jc w:val="both"/>
        <w:rPr>
          <w:rFonts w:ascii="Times New Roman" w:hAnsi="Times New Roman" w:cs="Times New Roman"/>
          <w:sz w:val="28"/>
          <w:szCs w:val="28"/>
        </w:rPr>
        <w:pPrChange w:id="595" w:author="Борис Разумовский" w:date="2024-05-12T14:14:00Z">
          <w:pPr>
            <w:ind w:firstLine="709"/>
            <w:jc w:val="both"/>
          </w:pPr>
        </w:pPrChange>
      </w:pPr>
      <w:r w:rsidRPr="00B21BB3">
        <w:rPr>
          <w:rFonts w:ascii="Times New Roman" w:hAnsi="Times New Roman" w:cs="Times New Roman"/>
          <w:sz w:val="28"/>
          <w:szCs w:val="28"/>
        </w:rPr>
        <w:t>Этот подход позволяет мне эффективно собирать большое количество данных в автоматизированном режиме, что значительно ускоряет процесс подготовки курсовой работы и повышает качество исследования за счет увеличения объема обрабатываемой информации.</w:t>
      </w:r>
    </w:p>
    <w:p w14:paraId="2BDF0482" w14:textId="77777777" w:rsidR="00411FCB" w:rsidRPr="00DC3EF6" w:rsidRDefault="00411FCB">
      <w:pPr>
        <w:spacing w:line="360" w:lineRule="auto"/>
        <w:ind w:firstLine="709"/>
        <w:jc w:val="both"/>
        <w:rPr>
          <w:rFonts w:ascii="Times New Roman" w:hAnsi="Times New Roman" w:cs="Times New Roman"/>
          <w:sz w:val="28"/>
          <w:szCs w:val="28"/>
          <w:rPrChange w:id="596" w:author="Nikita" w:date="2024-05-11T21:15:00Z">
            <w:rPr>
              <w:rFonts w:ascii="Times New Roman" w:hAnsi="Times New Roman" w:cs="Times New Roman"/>
              <w:sz w:val="28"/>
              <w:szCs w:val="28"/>
              <w:lang w:val="en-US"/>
            </w:rPr>
          </w:rPrChange>
        </w:rPr>
        <w:pPrChange w:id="597" w:author="Борис Разумовский" w:date="2024-05-12T14:14:00Z">
          <w:pPr>
            <w:ind w:firstLine="709"/>
            <w:jc w:val="both"/>
          </w:pPr>
        </w:pPrChange>
      </w:pPr>
    </w:p>
    <w:p w14:paraId="1F783868" w14:textId="77777777" w:rsidR="00026579" w:rsidRDefault="00026579">
      <w:pPr>
        <w:pStyle w:val="2"/>
        <w:numPr>
          <w:ilvl w:val="1"/>
          <w:numId w:val="3"/>
        </w:numPr>
        <w:tabs>
          <w:tab w:val="clear" w:pos="1361"/>
        </w:tabs>
        <w:jc w:val="both"/>
      </w:pPr>
      <w:r>
        <w:t xml:space="preserve"> </w:t>
      </w:r>
      <w:bookmarkStart w:id="598" w:name="_Toc166448297"/>
      <w:r>
        <w:t>Создание Базы данных</w:t>
      </w:r>
      <w:bookmarkEnd w:id="598"/>
    </w:p>
    <w:p w14:paraId="6CB6AA7C" w14:textId="77777777" w:rsidR="00411FCB" w:rsidRDefault="00026579">
      <w:pPr>
        <w:spacing w:line="360" w:lineRule="auto"/>
        <w:ind w:firstLine="709"/>
        <w:jc w:val="both"/>
        <w:rPr>
          <w:rFonts w:ascii="Times New Roman" w:hAnsi="Times New Roman" w:cs="Times New Roman"/>
          <w:sz w:val="28"/>
          <w:szCs w:val="28"/>
        </w:rPr>
        <w:pPrChange w:id="599" w:author="Борис Разумовский" w:date="2024-05-12T14:14:00Z">
          <w:pPr>
            <w:ind w:firstLine="709"/>
            <w:jc w:val="both"/>
          </w:pPr>
        </w:pPrChange>
      </w:pPr>
      <w:r w:rsidRPr="00411FCB">
        <w:rPr>
          <w:rFonts w:ascii="Times New Roman" w:hAnsi="Times New Roman" w:cs="Times New Roman"/>
          <w:sz w:val="28"/>
          <w:szCs w:val="28"/>
        </w:rPr>
        <w:t xml:space="preserve">В данном разделе курсовой работы, я перехожу к следующему ключевому этапу — созданию базы данных, которая будет использоваться для систематического хранения собранных данных. Использование базы данных позволяет эффективно организовать информацию, обеспечить быстрый доступ к данным и их анализ. В качестве системы управления базой данных (СУБД) я выбрал </w:t>
      </w:r>
      <w:proofErr w:type="spellStart"/>
      <w:r w:rsidRPr="00411FCB">
        <w:rPr>
          <w:rFonts w:ascii="Times New Roman" w:hAnsi="Times New Roman" w:cs="Times New Roman"/>
          <w:sz w:val="28"/>
          <w:szCs w:val="28"/>
        </w:rPr>
        <w:t>SQLite</w:t>
      </w:r>
      <w:proofErr w:type="spellEnd"/>
      <w:r w:rsidRPr="00411FCB">
        <w:rPr>
          <w:rFonts w:ascii="Times New Roman" w:hAnsi="Times New Roman" w:cs="Times New Roman"/>
          <w:sz w:val="28"/>
          <w:szCs w:val="28"/>
        </w:rPr>
        <w:t xml:space="preserve"> — легковесную, файловую СУБД, которая идеально </w:t>
      </w:r>
      <w:r w:rsidRPr="00411FCB">
        <w:rPr>
          <w:rFonts w:ascii="Times New Roman" w:hAnsi="Times New Roman" w:cs="Times New Roman"/>
          <w:sz w:val="28"/>
          <w:szCs w:val="28"/>
        </w:rPr>
        <w:lastRenderedPageBreak/>
        <w:t>подходит для целей научных исследований и разработки прототипов без необходимости сложной настройки сервера баз данных.</w:t>
      </w:r>
    </w:p>
    <w:p w14:paraId="537C01E2" w14:textId="77777777" w:rsidR="00411FCB" w:rsidRDefault="00411FCB">
      <w:pPr>
        <w:spacing w:line="360" w:lineRule="auto"/>
        <w:ind w:firstLine="709"/>
        <w:jc w:val="both"/>
        <w:rPr>
          <w:rFonts w:ascii="Times New Roman" w:hAnsi="Times New Roman" w:cs="Times New Roman"/>
          <w:sz w:val="28"/>
          <w:szCs w:val="28"/>
        </w:rPr>
        <w:pPrChange w:id="600" w:author="Борис Разумовский" w:date="2024-05-12T14:14:00Z">
          <w:pPr>
            <w:ind w:firstLine="709"/>
            <w:jc w:val="both"/>
          </w:pPr>
        </w:pPrChange>
      </w:pPr>
      <w:r w:rsidRPr="00411FCB">
        <w:rPr>
          <w:rFonts w:ascii="Times New Roman" w:hAnsi="Times New Roman" w:cs="Times New Roman"/>
          <w:sz w:val="28"/>
          <w:szCs w:val="28"/>
        </w:rPr>
        <w:t xml:space="preserve">Процесс начинается с создания файла базы данных </w:t>
      </w:r>
      <w:proofErr w:type="spellStart"/>
      <w:r w:rsidRPr="00411FCB">
        <w:rPr>
          <w:rFonts w:ascii="Times New Roman" w:hAnsi="Times New Roman" w:cs="Times New Roman"/>
          <w:sz w:val="28"/>
          <w:szCs w:val="28"/>
        </w:rPr>
        <w:t>legal_cases.db</w:t>
      </w:r>
      <w:proofErr w:type="spellEnd"/>
      <w:r w:rsidRPr="00411FCB">
        <w:rPr>
          <w:rFonts w:ascii="Times New Roman" w:hAnsi="Times New Roman" w:cs="Times New Roman"/>
          <w:sz w:val="28"/>
          <w:szCs w:val="28"/>
        </w:rPr>
        <w:t xml:space="preserve">, который будет использоваться для хранения всех собранных данных. С помощью языка программирования </w:t>
      </w:r>
      <w:proofErr w:type="spellStart"/>
      <w:r w:rsidRPr="00411FCB">
        <w:rPr>
          <w:rFonts w:ascii="Times New Roman" w:hAnsi="Times New Roman" w:cs="Times New Roman"/>
          <w:sz w:val="28"/>
          <w:szCs w:val="28"/>
        </w:rPr>
        <w:t>Python</w:t>
      </w:r>
      <w:proofErr w:type="spellEnd"/>
      <w:r w:rsidRPr="00411FCB">
        <w:rPr>
          <w:rFonts w:ascii="Times New Roman" w:hAnsi="Times New Roman" w:cs="Times New Roman"/>
          <w:sz w:val="28"/>
          <w:szCs w:val="28"/>
        </w:rPr>
        <w:t xml:space="preserve"> и библиотеки sqlite3, я инициирую создание таблицы в базе данных. Таблица, названная </w:t>
      </w:r>
      <w:proofErr w:type="spellStart"/>
      <w:r w:rsidRPr="00411FCB">
        <w:rPr>
          <w:rFonts w:ascii="Times New Roman" w:hAnsi="Times New Roman" w:cs="Times New Roman"/>
          <w:sz w:val="28"/>
          <w:szCs w:val="28"/>
        </w:rPr>
        <w:t>collection</w:t>
      </w:r>
      <w:proofErr w:type="spellEnd"/>
      <w:r w:rsidRPr="00411FCB">
        <w:rPr>
          <w:rFonts w:ascii="Times New Roman" w:hAnsi="Times New Roman" w:cs="Times New Roman"/>
          <w:sz w:val="28"/>
          <w:szCs w:val="28"/>
        </w:rPr>
        <w:t>, предназначена для систематизации информации о каждом судебном деле. Структура таблицы разработана таким образом, чтобы отражать ключевые атрибуты дел, такие как уникальный идентификатор дела, номер дела, истец, ответчик, заявитель, судья, статья КоАП РФ, суд, вынесший решение, категория дела, текущее состояние, результат рассмотрения, ссылка на документ, и связанные законы.</w:t>
      </w:r>
    </w:p>
    <w:p w14:paraId="5E55199A" w14:textId="1FD2FBE7" w:rsidR="00411FCB" w:rsidRDefault="00411FCB">
      <w:pPr>
        <w:spacing w:line="360" w:lineRule="auto"/>
        <w:ind w:firstLine="709"/>
        <w:jc w:val="both"/>
        <w:rPr>
          <w:rFonts w:ascii="Times New Roman" w:hAnsi="Times New Roman" w:cs="Times New Roman"/>
          <w:sz w:val="28"/>
          <w:szCs w:val="28"/>
        </w:rPr>
        <w:pPrChange w:id="601" w:author="Борис Разумовский" w:date="2024-05-12T14:14:00Z">
          <w:pPr>
            <w:ind w:firstLine="709"/>
            <w:jc w:val="both"/>
          </w:pPr>
        </w:pPrChange>
      </w:pPr>
      <w:r w:rsidRPr="00411FCB">
        <w:rPr>
          <w:rFonts w:ascii="Times New Roman" w:hAnsi="Times New Roman" w:cs="Times New Roman"/>
          <w:sz w:val="28"/>
          <w:szCs w:val="28"/>
        </w:rPr>
        <w:t xml:space="preserve">Создание таблицы осуществляется с помощью SQL-запроса, который проверяет, существует ли уже такая таблица, </w:t>
      </w:r>
      <w:del w:id="602" w:author="Nikita" w:date="2024-05-11T21:19:00Z">
        <w:r w:rsidRPr="00411FCB" w:rsidDel="00DC3EF6">
          <w:rPr>
            <w:rFonts w:ascii="Times New Roman" w:hAnsi="Times New Roman" w:cs="Times New Roman"/>
            <w:sz w:val="28"/>
            <w:szCs w:val="28"/>
          </w:rPr>
          <w:delText>и</w:delText>
        </w:r>
      </w:del>
      <w:ins w:id="603" w:author="Nikita" w:date="2024-05-11T21:19:00Z">
        <w:r w:rsidR="00DC3EF6" w:rsidRPr="00411FCB">
          <w:rPr>
            <w:rFonts w:ascii="Times New Roman" w:hAnsi="Times New Roman" w:cs="Times New Roman"/>
            <w:sz w:val="28"/>
            <w:szCs w:val="28"/>
          </w:rPr>
          <w:t>и,</w:t>
        </w:r>
      </w:ins>
      <w:r w:rsidRPr="00411FCB">
        <w:rPr>
          <w:rFonts w:ascii="Times New Roman" w:hAnsi="Times New Roman" w:cs="Times New Roman"/>
          <w:sz w:val="28"/>
          <w:szCs w:val="28"/>
        </w:rPr>
        <w:t xml:space="preserve"> если нет — создает ее. Это обеспечивает гибкость и удобство при многократных запусках скрипта, так как исключает возможность возникновения ошибок из-за попыток создать уже существующую таблицу.</w:t>
      </w:r>
    </w:p>
    <w:p w14:paraId="3BC1FD75" w14:textId="5929F97D" w:rsidR="00411FCB" w:rsidRDefault="00411FCB">
      <w:pPr>
        <w:spacing w:line="360" w:lineRule="auto"/>
        <w:ind w:firstLine="709"/>
        <w:jc w:val="both"/>
        <w:rPr>
          <w:rFonts w:ascii="Times New Roman" w:hAnsi="Times New Roman" w:cs="Times New Roman"/>
          <w:sz w:val="28"/>
          <w:szCs w:val="28"/>
        </w:rPr>
        <w:pPrChange w:id="604" w:author="Борис Разумовский" w:date="2024-05-12T14:14:00Z">
          <w:pPr>
            <w:ind w:firstLine="709"/>
            <w:jc w:val="both"/>
          </w:pPr>
        </w:pPrChange>
      </w:pPr>
      <w:r w:rsidRPr="00411FCB">
        <w:rPr>
          <w:rFonts w:ascii="Times New Roman" w:hAnsi="Times New Roman" w:cs="Times New Roman"/>
          <w:sz w:val="28"/>
          <w:szCs w:val="28"/>
        </w:rPr>
        <w:t>Данный подход позволяет не только эффективно управлять большим объемом данных, но и обеспечивает возможность выполнения сложных запросов к данным, анализа и обработки информации в дальнейшем. Таким образом, база данных становится ключевым инструментом в моей курсовой работе, позволяющим глубоко анализировать судебную практику и тенденции в разрешении юридических дел на территории города Москвы.</w:t>
      </w:r>
    </w:p>
    <w:p w14:paraId="6F7F137F" w14:textId="435AA4B1" w:rsidR="00411FCB" w:rsidRDefault="00411FCB">
      <w:pPr>
        <w:pStyle w:val="2"/>
        <w:numPr>
          <w:ilvl w:val="1"/>
          <w:numId w:val="3"/>
        </w:numPr>
        <w:tabs>
          <w:tab w:val="clear" w:pos="1361"/>
        </w:tabs>
        <w:jc w:val="both"/>
      </w:pPr>
      <w:r>
        <w:t xml:space="preserve"> </w:t>
      </w:r>
      <w:bookmarkStart w:id="605" w:name="_Toc166448298"/>
      <w:r>
        <w:t>Заполнение Базы данных</w:t>
      </w:r>
      <w:bookmarkEnd w:id="605"/>
    </w:p>
    <w:p w14:paraId="406F3B44" w14:textId="77777777" w:rsidR="00411FCB" w:rsidRDefault="00411FCB">
      <w:pPr>
        <w:spacing w:line="360" w:lineRule="auto"/>
        <w:ind w:firstLine="851"/>
        <w:jc w:val="both"/>
        <w:rPr>
          <w:rFonts w:ascii="Times New Roman" w:hAnsi="Times New Roman" w:cs="Times New Roman"/>
          <w:sz w:val="28"/>
          <w:szCs w:val="28"/>
          <w:lang w:eastAsia="ru-RU"/>
        </w:rPr>
        <w:pPrChange w:id="606" w:author="Борис Разумовский" w:date="2024-05-12T14:14:00Z">
          <w:pPr>
            <w:ind w:firstLine="851"/>
            <w:jc w:val="both"/>
          </w:pPr>
        </w:pPrChange>
      </w:pPr>
      <w:r w:rsidRPr="00411FCB">
        <w:rPr>
          <w:rFonts w:ascii="Times New Roman" w:hAnsi="Times New Roman" w:cs="Times New Roman"/>
          <w:sz w:val="28"/>
          <w:szCs w:val="28"/>
          <w:lang w:eastAsia="ru-RU"/>
        </w:rPr>
        <w:t xml:space="preserve">В рамках курсовой работы по автоматизированному сбору и анализу данных, я разработал асинхронную систему для эффективного извлечения информации с веб-сайта Московского городского суда. Этот проект требует обработки значительного объема данных, включая судебные решения и </w:t>
      </w:r>
      <w:r w:rsidRPr="00411FCB">
        <w:rPr>
          <w:rFonts w:ascii="Times New Roman" w:hAnsi="Times New Roman" w:cs="Times New Roman"/>
          <w:sz w:val="28"/>
          <w:szCs w:val="28"/>
          <w:lang w:eastAsia="ru-RU"/>
        </w:rPr>
        <w:lastRenderedPageBreak/>
        <w:t>юридические документы, что делает важным использование асинхронных методов для оптимизации процесса.</w:t>
      </w:r>
    </w:p>
    <w:p w14:paraId="4A6DBCEB" w14:textId="77777777" w:rsidR="00411FCB" w:rsidRDefault="00411FCB">
      <w:pPr>
        <w:spacing w:line="360" w:lineRule="auto"/>
        <w:ind w:firstLine="851"/>
        <w:jc w:val="both"/>
        <w:rPr>
          <w:rFonts w:ascii="Times New Roman" w:hAnsi="Times New Roman" w:cs="Times New Roman"/>
          <w:sz w:val="28"/>
          <w:szCs w:val="28"/>
          <w:lang w:eastAsia="ru-RU"/>
        </w:rPr>
        <w:pPrChange w:id="607" w:author="Борис Разумовский" w:date="2024-05-12T14:14:00Z">
          <w:pPr>
            <w:ind w:firstLine="851"/>
            <w:jc w:val="both"/>
          </w:pPr>
        </w:pPrChange>
      </w:pPr>
      <w:r w:rsidRPr="00411FCB">
        <w:rPr>
          <w:rFonts w:ascii="Times New Roman" w:hAnsi="Times New Roman" w:cs="Times New Roman"/>
          <w:sz w:val="28"/>
          <w:szCs w:val="28"/>
          <w:lang w:eastAsia="ru-RU"/>
        </w:rPr>
        <w:t xml:space="preserve">Процесс начинается с загрузки списка ссылок из файла `datalinks.csv`, содержащего URL-адреса страниц с информацией о конкретных судебных делах. Затем, с использованием библиотеки </w:t>
      </w:r>
      <w:proofErr w:type="spellStart"/>
      <w:r w:rsidRPr="00411FCB">
        <w:rPr>
          <w:rFonts w:ascii="Times New Roman" w:hAnsi="Times New Roman" w:cs="Times New Roman"/>
          <w:sz w:val="28"/>
          <w:szCs w:val="28"/>
          <w:lang w:eastAsia="ru-RU"/>
        </w:rPr>
        <w:t>Playwright</w:t>
      </w:r>
      <w:proofErr w:type="spellEnd"/>
      <w:r w:rsidRPr="00411FCB">
        <w:rPr>
          <w:rFonts w:ascii="Times New Roman" w:hAnsi="Times New Roman" w:cs="Times New Roman"/>
          <w:sz w:val="28"/>
          <w:szCs w:val="28"/>
          <w:lang w:eastAsia="ru-RU"/>
        </w:rPr>
        <w:t xml:space="preserve">, система асинхронно обращается к каждой из этих ссылок. </w:t>
      </w:r>
      <w:proofErr w:type="spellStart"/>
      <w:r w:rsidRPr="00411FCB">
        <w:rPr>
          <w:rFonts w:ascii="Times New Roman" w:hAnsi="Times New Roman" w:cs="Times New Roman"/>
          <w:sz w:val="28"/>
          <w:szCs w:val="28"/>
          <w:lang w:eastAsia="ru-RU"/>
        </w:rPr>
        <w:t>Playwright</w:t>
      </w:r>
      <w:proofErr w:type="spellEnd"/>
      <w:r w:rsidRPr="00411FCB">
        <w:rPr>
          <w:rFonts w:ascii="Times New Roman" w:hAnsi="Times New Roman" w:cs="Times New Roman"/>
          <w:sz w:val="28"/>
          <w:szCs w:val="28"/>
          <w:lang w:eastAsia="ru-RU"/>
        </w:rPr>
        <w:t xml:space="preserve"> позволяет не только загружать страницы, как это делает обычный браузер, но и выполнять сложные взаимодействия с веб-страницами, такие как навигация по ссылкам или скачивание файлов, что исключительно важно для комплексной автоматизации задач.</w:t>
      </w:r>
    </w:p>
    <w:p w14:paraId="1FDC9227" w14:textId="77777777" w:rsidR="006A4D88" w:rsidRPr="006A4D88" w:rsidRDefault="006A4D88">
      <w:pPr>
        <w:spacing w:line="360" w:lineRule="auto"/>
        <w:jc w:val="both"/>
        <w:rPr>
          <w:rFonts w:ascii="Times New Roman" w:hAnsi="Times New Roman" w:cs="Times New Roman"/>
          <w:sz w:val="28"/>
          <w:szCs w:val="28"/>
        </w:rPr>
        <w:pPrChange w:id="608" w:author="Борис Разумовский" w:date="2024-05-12T14:14:00Z">
          <w:pPr>
            <w:jc w:val="both"/>
          </w:pPr>
        </w:pPrChange>
      </w:pPr>
      <w:r w:rsidRPr="006A4D88">
        <w:rPr>
          <w:rFonts w:ascii="Times New Roman" w:hAnsi="Times New Roman" w:cs="Times New Roman"/>
          <w:sz w:val="28"/>
          <w:szCs w:val="28"/>
        </w:rPr>
        <w:t xml:space="preserve">Каждая страница, загружаемая в процессе работы программы, подвергается тщательному анализу с целью извлечения максимального количества полезной информации. С помощью библиотеки </w:t>
      </w:r>
      <w:proofErr w:type="spellStart"/>
      <w:r w:rsidRPr="006A4D88">
        <w:rPr>
          <w:rFonts w:ascii="Times New Roman" w:hAnsi="Times New Roman" w:cs="Times New Roman"/>
          <w:sz w:val="28"/>
          <w:szCs w:val="28"/>
        </w:rPr>
        <w:t>BeautifulSoup</w:t>
      </w:r>
      <w:proofErr w:type="spellEnd"/>
      <w:r w:rsidRPr="006A4D88">
        <w:rPr>
          <w:rFonts w:ascii="Times New Roman" w:hAnsi="Times New Roman" w:cs="Times New Roman"/>
          <w:sz w:val="28"/>
          <w:szCs w:val="28"/>
        </w:rPr>
        <w:t xml:space="preserve"> программа анализирует HTML-структуру страницы и извлекает такие важные данные, как уникальные идентификаторы дел, номера дел и жалоб, а также информацию о сторонах конфликта: истце, ответчике и заявителе. Эта информация критична для создания полной картины судебного разбирательства и помогает систематизировать данные для дальнейшего анализа.</w:t>
      </w:r>
    </w:p>
    <w:p w14:paraId="2905C706" w14:textId="0DD78381" w:rsidR="00411FCB" w:rsidRDefault="00411FCB">
      <w:pPr>
        <w:spacing w:line="360" w:lineRule="auto"/>
        <w:ind w:firstLine="851"/>
        <w:jc w:val="both"/>
        <w:rPr>
          <w:rFonts w:ascii="Times New Roman" w:hAnsi="Times New Roman" w:cs="Times New Roman"/>
          <w:sz w:val="28"/>
          <w:szCs w:val="28"/>
          <w:lang w:eastAsia="ru-RU"/>
        </w:rPr>
        <w:pPrChange w:id="609" w:author="Борис Разумовский" w:date="2024-05-12T14:14:00Z">
          <w:pPr>
            <w:ind w:firstLine="851"/>
            <w:jc w:val="both"/>
          </w:pPr>
        </w:pPrChange>
      </w:pPr>
      <w:r w:rsidRPr="00411FCB">
        <w:rPr>
          <w:rFonts w:ascii="Times New Roman" w:hAnsi="Times New Roman" w:cs="Times New Roman"/>
          <w:sz w:val="28"/>
          <w:szCs w:val="28"/>
          <w:lang w:eastAsia="ru-RU"/>
        </w:rPr>
        <w:t xml:space="preserve">Для каждого дела также извлекаются ссылки на документы, которые затем скачиваются и сохраняются локально. Путь к сохраненному файлу, вместе с остальной извлеченной информацией, записывается в базу данных </w:t>
      </w:r>
      <w:proofErr w:type="spellStart"/>
      <w:r w:rsidRPr="00411FCB">
        <w:rPr>
          <w:rFonts w:ascii="Times New Roman" w:hAnsi="Times New Roman" w:cs="Times New Roman"/>
          <w:sz w:val="28"/>
          <w:szCs w:val="28"/>
          <w:lang w:eastAsia="ru-RU"/>
        </w:rPr>
        <w:t>SQLite</w:t>
      </w:r>
      <w:proofErr w:type="spellEnd"/>
      <w:r w:rsidRPr="00411FCB">
        <w:rPr>
          <w:rFonts w:ascii="Times New Roman" w:hAnsi="Times New Roman" w:cs="Times New Roman"/>
          <w:sz w:val="28"/>
          <w:szCs w:val="28"/>
          <w:lang w:eastAsia="ru-RU"/>
        </w:rPr>
        <w:t xml:space="preserve">. Использование асинхронной базы данных </w:t>
      </w:r>
      <w:proofErr w:type="spellStart"/>
      <w:r w:rsidRPr="00411FCB">
        <w:rPr>
          <w:rFonts w:ascii="Times New Roman" w:hAnsi="Times New Roman" w:cs="Times New Roman"/>
          <w:sz w:val="28"/>
          <w:szCs w:val="28"/>
          <w:lang w:eastAsia="ru-RU"/>
        </w:rPr>
        <w:t>aiosqlite</w:t>
      </w:r>
      <w:proofErr w:type="spellEnd"/>
      <w:r w:rsidRPr="00411FCB">
        <w:rPr>
          <w:rFonts w:ascii="Times New Roman" w:hAnsi="Times New Roman" w:cs="Times New Roman"/>
          <w:sz w:val="28"/>
          <w:szCs w:val="28"/>
          <w:lang w:eastAsia="ru-RU"/>
        </w:rPr>
        <w:t xml:space="preserve"> обеспечивает быструю и надежную обработку данных без блокировки основного потока выполнения программы.</w:t>
      </w:r>
    </w:p>
    <w:p w14:paraId="084D468D" w14:textId="77777777" w:rsidR="00411FCB" w:rsidRDefault="00411FCB">
      <w:pPr>
        <w:spacing w:line="360" w:lineRule="auto"/>
        <w:ind w:firstLine="851"/>
        <w:jc w:val="both"/>
        <w:rPr>
          <w:rFonts w:ascii="Times New Roman" w:hAnsi="Times New Roman" w:cs="Times New Roman"/>
          <w:sz w:val="28"/>
          <w:szCs w:val="28"/>
          <w:lang w:eastAsia="ru-RU"/>
        </w:rPr>
        <w:pPrChange w:id="610" w:author="Борис Разумовский" w:date="2024-05-12T14:14:00Z">
          <w:pPr>
            <w:ind w:firstLine="851"/>
            <w:jc w:val="both"/>
          </w:pPr>
        </w:pPrChange>
      </w:pPr>
      <w:r w:rsidRPr="00411FCB">
        <w:rPr>
          <w:rFonts w:ascii="Times New Roman" w:hAnsi="Times New Roman" w:cs="Times New Roman"/>
          <w:sz w:val="28"/>
          <w:szCs w:val="28"/>
          <w:lang w:eastAsia="ru-RU"/>
        </w:rPr>
        <w:t xml:space="preserve">Семафоры в асинхронной программе используются для ограничения количества одновременно выполняемых задач, что предотвращает перегрузку сервера и повышает надежность процесса сбора данных. В данном случае, система ограничивает количество одновременно открытых веб-страниц, что </w:t>
      </w:r>
      <w:r w:rsidRPr="00411FCB">
        <w:rPr>
          <w:rFonts w:ascii="Times New Roman" w:hAnsi="Times New Roman" w:cs="Times New Roman"/>
          <w:sz w:val="28"/>
          <w:szCs w:val="28"/>
          <w:lang w:eastAsia="ru-RU"/>
        </w:rPr>
        <w:lastRenderedPageBreak/>
        <w:t>позволяет избежать чрезмерного потребления ресурсов и потенциальных ошибок из-за исчерпания системных ресурсов.</w:t>
      </w:r>
    </w:p>
    <w:p w14:paraId="79968914" w14:textId="6BD2928E" w:rsidR="00411FCB" w:rsidRPr="00411FCB" w:rsidRDefault="00411FCB">
      <w:pPr>
        <w:spacing w:line="360" w:lineRule="auto"/>
        <w:ind w:firstLine="851"/>
        <w:jc w:val="both"/>
        <w:rPr>
          <w:rFonts w:ascii="Times New Roman" w:hAnsi="Times New Roman" w:cs="Times New Roman"/>
          <w:sz w:val="28"/>
          <w:szCs w:val="28"/>
          <w:lang w:eastAsia="ru-RU"/>
        </w:rPr>
        <w:pPrChange w:id="611" w:author="Борис Разумовский" w:date="2024-05-12T14:14:00Z">
          <w:pPr>
            <w:ind w:firstLine="851"/>
            <w:jc w:val="both"/>
          </w:pPr>
        </w:pPrChange>
      </w:pPr>
      <w:r w:rsidRPr="00411FCB">
        <w:rPr>
          <w:rFonts w:ascii="Times New Roman" w:hAnsi="Times New Roman" w:cs="Times New Roman"/>
          <w:sz w:val="28"/>
          <w:szCs w:val="28"/>
          <w:lang w:eastAsia="ru-RU"/>
        </w:rPr>
        <w:t>В процессе работы активно используется логирование для отслеживания хода выполнения программы и быстрой диагностики возможных проблем. Логгер фиксирует все ключевые этапы обработки данных, включая ошибки при загрузке страниц или в процессе извлечения данных. Это позволяет быстро реагировать на возникающие проблемы и обеспечивает возможность корректировки процесса в реальном времени.</w:t>
      </w:r>
    </w:p>
    <w:p w14:paraId="1F15CBF7" w14:textId="788FFC23" w:rsidR="006A4D88" w:rsidRPr="00630EE3" w:rsidDel="00630EE3" w:rsidRDefault="006A4D88">
      <w:pPr>
        <w:pStyle w:val="5"/>
        <w:rPr>
          <w:del w:id="612" w:author="Борис Разумовский" w:date="2024-05-12T14:15:00Z"/>
          <w:rFonts w:ascii="Times New Roman" w:hAnsi="Times New Roman" w:cs="Times New Roman"/>
          <w:sz w:val="28"/>
          <w:szCs w:val="28"/>
          <w:lang w:eastAsia="ru-RU"/>
          <w:rPrChange w:id="613" w:author="Борис Разумовский" w:date="2024-05-12T14:16:00Z">
            <w:rPr>
              <w:del w:id="614" w:author="Борис Разумовский" w:date="2024-05-12T14:15:00Z"/>
              <w:lang w:eastAsia="ru-RU"/>
            </w:rPr>
          </w:rPrChange>
        </w:rPr>
        <w:pPrChange w:id="615" w:author="Борис Разумовский" w:date="2024-05-12T14:15:00Z">
          <w:pPr>
            <w:jc w:val="both"/>
          </w:pPr>
        </w:pPrChange>
      </w:pPr>
      <w:del w:id="616" w:author="Борис Разумовский" w:date="2024-05-12T14:15:00Z">
        <w:r w:rsidRPr="00630EE3" w:rsidDel="00630EE3">
          <w:rPr>
            <w:rFonts w:ascii="Times New Roman" w:hAnsi="Times New Roman" w:cs="Times New Roman"/>
            <w:sz w:val="28"/>
            <w:szCs w:val="28"/>
            <w:lang w:eastAsia="ru-RU"/>
            <w:rPrChange w:id="617" w:author="Борис Разумовский" w:date="2024-05-12T14:16:00Z">
              <w:rPr>
                <w:lang w:eastAsia="ru-RU"/>
              </w:rPr>
            </w:rPrChange>
          </w:rPr>
          <w:br w:type="page"/>
        </w:r>
      </w:del>
    </w:p>
    <w:p w14:paraId="15E2209D" w14:textId="77777777" w:rsidR="00810D3E" w:rsidRPr="00630EE3" w:rsidRDefault="006A4D88">
      <w:pPr>
        <w:pStyle w:val="5"/>
        <w:rPr>
          <w:rFonts w:ascii="Times New Roman" w:hAnsi="Times New Roman" w:cs="Times New Roman"/>
          <w:sz w:val="28"/>
          <w:szCs w:val="28"/>
          <w:rPrChange w:id="618" w:author="Борис Разумовский" w:date="2024-05-12T14:16:00Z">
            <w:rPr/>
          </w:rPrChange>
        </w:rPr>
        <w:pPrChange w:id="619" w:author="Борис Разумовский" w:date="2024-05-12T14:15:00Z">
          <w:pPr>
            <w:pStyle w:val="ab"/>
            <w:jc w:val="both"/>
          </w:pPr>
        </w:pPrChange>
      </w:pPr>
      <w:bookmarkStart w:id="620" w:name="_Toc166448299"/>
      <w:r w:rsidRPr="00630EE3">
        <w:rPr>
          <w:rStyle w:val="a5"/>
          <w:rFonts w:eastAsiaTheme="majorEastAsia"/>
          <w:color w:val="auto"/>
          <w:rPrChange w:id="621" w:author="Борис Разумовский" w:date="2024-05-12T14:16:00Z">
            <w:rPr>
              <w:rStyle w:val="a5"/>
              <w:rFonts w:eastAsiaTheme="majorEastAsia"/>
            </w:rPr>
          </w:rPrChange>
        </w:rPr>
        <w:t>Глава 2.</w:t>
      </w:r>
      <w:bookmarkEnd w:id="620"/>
      <w:r w:rsidRPr="00630EE3">
        <w:rPr>
          <w:rFonts w:ascii="Times New Roman" w:hAnsi="Times New Roman" w:cs="Times New Roman"/>
          <w:color w:val="auto"/>
          <w:sz w:val="28"/>
          <w:szCs w:val="28"/>
          <w:rPrChange w:id="622" w:author="Борис Разумовский" w:date="2024-05-12T14:16:00Z">
            <w:rPr/>
          </w:rPrChange>
        </w:rPr>
        <w:t xml:space="preserve"> Обработка документов</w:t>
      </w:r>
    </w:p>
    <w:p w14:paraId="208D8627" w14:textId="79C1E155" w:rsidR="006A4D88" w:rsidRPr="00810D3E" w:rsidRDefault="00B479B6">
      <w:pPr>
        <w:pStyle w:val="2"/>
        <w:numPr>
          <w:ilvl w:val="1"/>
          <w:numId w:val="10"/>
        </w:numPr>
        <w:tabs>
          <w:tab w:val="clear" w:pos="1361"/>
        </w:tabs>
        <w:jc w:val="both"/>
      </w:pPr>
      <w:bookmarkStart w:id="623" w:name="_Toc166448300"/>
      <w:ins w:id="624" w:author="Борис Разумовский" w:date="2024-05-12T14:23:00Z">
        <w:r w:rsidRPr="00B479B6">
          <w:t>Извлечение юридических данных</w:t>
        </w:r>
      </w:ins>
      <w:commentRangeStart w:id="625"/>
      <w:del w:id="626" w:author="Борис Разумовский" w:date="2024-05-12T14:23:00Z">
        <w:r w:rsidR="00810D3E" w:rsidDel="00B479B6">
          <w:delText>Начало</w:delText>
        </w:r>
      </w:del>
      <w:commentRangeEnd w:id="625"/>
      <w:r w:rsidR="00DC3EF6">
        <w:rPr>
          <w:rStyle w:val="ad"/>
          <w:rFonts w:asciiTheme="minorHAnsi" w:eastAsiaTheme="minorHAnsi" w:hAnsiTheme="minorHAnsi" w:cstheme="minorBidi"/>
          <w:bCs w:val="0"/>
          <w:kern w:val="0"/>
          <w:lang w:eastAsia="en-US"/>
        </w:rPr>
        <w:commentReference w:id="625"/>
      </w:r>
      <w:bookmarkEnd w:id="623"/>
    </w:p>
    <w:p w14:paraId="196E9246" w14:textId="77777777" w:rsidR="00165689" w:rsidRDefault="00810D3E">
      <w:pPr>
        <w:spacing w:line="360" w:lineRule="auto"/>
        <w:ind w:firstLine="709"/>
        <w:jc w:val="both"/>
        <w:rPr>
          <w:rFonts w:ascii="Times New Roman" w:hAnsi="Times New Roman" w:cs="Times New Roman"/>
          <w:sz w:val="28"/>
          <w:szCs w:val="28"/>
          <w:lang w:eastAsia="ru-RU"/>
        </w:rPr>
        <w:pPrChange w:id="627" w:author="Борис Разумовский" w:date="2024-05-12T14:14:00Z">
          <w:pPr>
            <w:ind w:firstLine="709"/>
            <w:jc w:val="both"/>
          </w:pPr>
        </w:pPrChange>
      </w:pPr>
      <w:r w:rsidRPr="00810D3E">
        <w:rPr>
          <w:rFonts w:ascii="Times New Roman" w:hAnsi="Times New Roman" w:cs="Times New Roman"/>
          <w:sz w:val="28"/>
          <w:szCs w:val="28"/>
        </w:rPr>
        <w:t>После успешной загрузки юридических документов, связанных с различными судебными делами, передо мной стоит новая задача — обработка и анализ содержащихся в них данных. Основной интерес представляет информация о законах и кодексах, согласно которым были вынесены судебные решения. Среди наиболее значимых для анализа документов — Гражданский кодекс и Административный кодекс, а также другие правовые акты, которые играют ключевую роль в правоприменительной практике.</w:t>
      </w:r>
    </w:p>
    <w:p w14:paraId="5E277777" w14:textId="6EC9203F" w:rsidR="00810D3E" w:rsidRDefault="00810D3E">
      <w:pPr>
        <w:spacing w:line="360" w:lineRule="auto"/>
        <w:ind w:firstLine="709"/>
        <w:jc w:val="both"/>
        <w:rPr>
          <w:rFonts w:ascii="Times New Roman" w:hAnsi="Times New Roman" w:cs="Times New Roman"/>
          <w:sz w:val="28"/>
          <w:szCs w:val="28"/>
        </w:rPr>
        <w:pPrChange w:id="628" w:author="Борис Разумовский" w:date="2024-05-12T14:14:00Z">
          <w:pPr>
            <w:ind w:firstLine="709"/>
            <w:jc w:val="both"/>
          </w:pPr>
        </w:pPrChange>
      </w:pPr>
      <w:r w:rsidRPr="00810D3E">
        <w:rPr>
          <w:rFonts w:ascii="Times New Roman" w:hAnsi="Times New Roman" w:cs="Times New Roman"/>
          <w:sz w:val="28"/>
          <w:szCs w:val="28"/>
        </w:rPr>
        <w:t>Одним из основных вызовов при обработке скачанных документов является их неоднородная текстовая структура. Документы могут быть оформлены в различных форматах и стилях, что делает процесс автоматического извлечения данных сложным и требующим особого подхода. Например, одни документы могут содержать чётко оформленные разделы и подразделы, в то время как другие — непрерывный текст, где законы и кодексы упоминаются спорадически и без явной структурированности.</w:t>
      </w:r>
    </w:p>
    <w:p w14:paraId="1F95D062" w14:textId="132C9EC3" w:rsidR="00165689" w:rsidRDefault="0022039B">
      <w:pPr>
        <w:pStyle w:val="2"/>
        <w:numPr>
          <w:ilvl w:val="1"/>
          <w:numId w:val="9"/>
        </w:numPr>
        <w:tabs>
          <w:tab w:val="clear" w:pos="1361"/>
        </w:tabs>
        <w:jc w:val="both"/>
      </w:pPr>
      <w:r>
        <w:t xml:space="preserve"> </w:t>
      </w:r>
      <w:bookmarkStart w:id="629" w:name="_Toc166448301"/>
      <w:r w:rsidR="00165689">
        <w:t>Поиск подхода к извлечению информации из документа</w:t>
      </w:r>
      <w:bookmarkEnd w:id="629"/>
    </w:p>
    <w:p w14:paraId="11B116C1" w14:textId="1CB41FAB" w:rsidR="00165689" w:rsidRPr="00165689" w:rsidRDefault="00165689">
      <w:pPr>
        <w:spacing w:line="360" w:lineRule="auto"/>
        <w:ind w:firstLine="709"/>
        <w:jc w:val="both"/>
        <w:rPr>
          <w:rFonts w:ascii="Times New Roman" w:hAnsi="Times New Roman" w:cs="Times New Roman"/>
          <w:sz w:val="28"/>
          <w:szCs w:val="28"/>
          <w:lang w:eastAsia="ru-RU"/>
        </w:rPr>
        <w:pPrChange w:id="630" w:author="Борис Разумовский" w:date="2024-05-12T14:14:00Z">
          <w:pPr>
            <w:ind w:firstLine="709"/>
            <w:jc w:val="both"/>
          </w:pPr>
        </w:pPrChange>
      </w:pPr>
      <w:r w:rsidRPr="00165689">
        <w:rPr>
          <w:rFonts w:ascii="Times New Roman" w:hAnsi="Times New Roman" w:cs="Times New Roman"/>
          <w:sz w:val="28"/>
          <w:szCs w:val="28"/>
          <w:lang w:eastAsia="ru-RU"/>
        </w:rPr>
        <w:t xml:space="preserve">В ходе разработки проекта по обработке юридических документов, возникла необходимость применения технологий искусственного интеллекта </w:t>
      </w:r>
      <w:r w:rsidRPr="00165689">
        <w:rPr>
          <w:rFonts w:ascii="Times New Roman" w:hAnsi="Times New Roman" w:cs="Times New Roman"/>
          <w:sz w:val="28"/>
          <w:szCs w:val="28"/>
          <w:lang w:eastAsia="ru-RU"/>
        </w:rPr>
        <w:lastRenderedPageBreak/>
        <w:t xml:space="preserve">для извлечения данных из текстов без четкой структуры. Изначально рассматривались два основных подхода к использованию технологий </w:t>
      </w:r>
      <w:proofErr w:type="spellStart"/>
      <w:r w:rsidRPr="00165689">
        <w:rPr>
          <w:rFonts w:ascii="Times New Roman" w:hAnsi="Times New Roman" w:cs="Times New Roman"/>
          <w:sz w:val="28"/>
          <w:szCs w:val="28"/>
          <w:lang w:eastAsia="ru-RU"/>
        </w:rPr>
        <w:t>Large</w:t>
      </w:r>
      <w:proofErr w:type="spellEnd"/>
      <w:r w:rsidRPr="00165689">
        <w:rPr>
          <w:rFonts w:ascii="Times New Roman" w:hAnsi="Times New Roman" w:cs="Times New Roman"/>
          <w:sz w:val="28"/>
          <w:szCs w:val="28"/>
          <w:lang w:eastAsia="ru-RU"/>
        </w:rPr>
        <w:t xml:space="preserve"> </w:t>
      </w:r>
      <w:proofErr w:type="spellStart"/>
      <w:r w:rsidRPr="00165689">
        <w:rPr>
          <w:rFonts w:ascii="Times New Roman" w:hAnsi="Times New Roman" w:cs="Times New Roman"/>
          <w:sz w:val="28"/>
          <w:szCs w:val="28"/>
          <w:lang w:eastAsia="ru-RU"/>
        </w:rPr>
        <w:t>Language</w:t>
      </w:r>
      <w:proofErr w:type="spellEnd"/>
      <w:r w:rsidRPr="00165689">
        <w:rPr>
          <w:rFonts w:ascii="Times New Roman" w:hAnsi="Times New Roman" w:cs="Times New Roman"/>
          <w:sz w:val="28"/>
          <w:szCs w:val="28"/>
          <w:lang w:eastAsia="ru-RU"/>
        </w:rPr>
        <w:t xml:space="preserve"> </w:t>
      </w:r>
      <w:proofErr w:type="spellStart"/>
      <w:r w:rsidRPr="00165689">
        <w:rPr>
          <w:rFonts w:ascii="Times New Roman" w:hAnsi="Times New Roman" w:cs="Times New Roman"/>
          <w:sz w:val="28"/>
          <w:szCs w:val="28"/>
          <w:lang w:eastAsia="ru-RU"/>
        </w:rPr>
        <w:t>Models</w:t>
      </w:r>
      <w:proofErr w:type="spellEnd"/>
      <w:r w:rsidRPr="00165689">
        <w:rPr>
          <w:rFonts w:ascii="Times New Roman" w:hAnsi="Times New Roman" w:cs="Times New Roman"/>
          <w:sz w:val="28"/>
          <w:szCs w:val="28"/>
          <w:lang w:eastAsia="ru-RU"/>
        </w:rPr>
        <w:t xml:space="preserve"> (LLM): самостоятельное </w:t>
      </w:r>
      <w:proofErr w:type="spellStart"/>
      <w:r w:rsidRPr="00165689">
        <w:rPr>
          <w:rFonts w:ascii="Times New Roman" w:hAnsi="Times New Roman" w:cs="Times New Roman"/>
          <w:sz w:val="28"/>
          <w:szCs w:val="28"/>
          <w:lang w:eastAsia="ru-RU"/>
        </w:rPr>
        <w:t>дообучение</w:t>
      </w:r>
      <w:proofErr w:type="spellEnd"/>
      <w:r w:rsidRPr="00165689">
        <w:rPr>
          <w:rFonts w:ascii="Times New Roman" w:hAnsi="Times New Roman" w:cs="Times New Roman"/>
          <w:sz w:val="28"/>
          <w:szCs w:val="28"/>
          <w:lang w:eastAsia="ru-RU"/>
        </w:rPr>
        <w:t xml:space="preserve"> предварительно обученной модели, доступной на платформе </w:t>
      </w:r>
      <w:proofErr w:type="spellStart"/>
      <w:r w:rsidRPr="00165689">
        <w:rPr>
          <w:rFonts w:ascii="Times New Roman" w:hAnsi="Times New Roman" w:cs="Times New Roman"/>
          <w:sz w:val="28"/>
          <w:szCs w:val="28"/>
          <w:lang w:eastAsia="ru-RU"/>
        </w:rPr>
        <w:t>Hugging</w:t>
      </w:r>
      <w:proofErr w:type="spellEnd"/>
      <w:r w:rsidRPr="00165689">
        <w:rPr>
          <w:rFonts w:ascii="Times New Roman" w:hAnsi="Times New Roman" w:cs="Times New Roman"/>
          <w:sz w:val="28"/>
          <w:szCs w:val="28"/>
          <w:lang w:eastAsia="ru-RU"/>
        </w:rPr>
        <w:t xml:space="preserve"> </w:t>
      </w:r>
      <w:proofErr w:type="spellStart"/>
      <w:r w:rsidRPr="00165689">
        <w:rPr>
          <w:rFonts w:ascii="Times New Roman" w:hAnsi="Times New Roman" w:cs="Times New Roman"/>
          <w:sz w:val="28"/>
          <w:szCs w:val="28"/>
          <w:lang w:eastAsia="ru-RU"/>
        </w:rPr>
        <w:t>Face</w:t>
      </w:r>
      <w:proofErr w:type="spellEnd"/>
      <w:r w:rsidRPr="00165689">
        <w:rPr>
          <w:rFonts w:ascii="Times New Roman" w:hAnsi="Times New Roman" w:cs="Times New Roman"/>
          <w:sz w:val="28"/>
          <w:szCs w:val="28"/>
          <w:lang w:eastAsia="ru-RU"/>
        </w:rPr>
        <w:t>, или использование модели через API, предоставляемое различными сервисами.</w:t>
      </w:r>
    </w:p>
    <w:p w14:paraId="63C08364" w14:textId="77777777" w:rsidR="00A273EA" w:rsidRDefault="00165689">
      <w:pPr>
        <w:spacing w:line="360" w:lineRule="auto"/>
        <w:ind w:firstLine="709"/>
        <w:jc w:val="both"/>
        <w:rPr>
          <w:rFonts w:ascii="Times New Roman" w:hAnsi="Times New Roman" w:cs="Times New Roman"/>
          <w:sz w:val="28"/>
          <w:szCs w:val="28"/>
          <w:lang w:eastAsia="ru-RU"/>
        </w:rPr>
        <w:pPrChange w:id="631" w:author="Борис Разумовский" w:date="2024-05-12T14:14:00Z">
          <w:pPr>
            <w:ind w:firstLine="709"/>
            <w:jc w:val="both"/>
          </w:pPr>
        </w:pPrChange>
      </w:pPr>
      <w:r w:rsidRPr="00165689">
        <w:rPr>
          <w:rFonts w:ascii="Times New Roman" w:hAnsi="Times New Roman" w:cs="Times New Roman"/>
          <w:sz w:val="28"/>
          <w:szCs w:val="28"/>
          <w:lang w:eastAsia="ru-RU"/>
        </w:rPr>
        <w:t xml:space="preserve">Первый вариант предполагал загрузку и последующее </w:t>
      </w:r>
      <w:proofErr w:type="spellStart"/>
      <w:r w:rsidRPr="00165689">
        <w:rPr>
          <w:rFonts w:ascii="Times New Roman" w:hAnsi="Times New Roman" w:cs="Times New Roman"/>
          <w:sz w:val="28"/>
          <w:szCs w:val="28"/>
          <w:lang w:eastAsia="ru-RU"/>
        </w:rPr>
        <w:t>дообучение</w:t>
      </w:r>
      <w:proofErr w:type="spellEnd"/>
      <w:r w:rsidRPr="00165689">
        <w:rPr>
          <w:rFonts w:ascii="Times New Roman" w:hAnsi="Times New Roman" w:cs="Times New Roman"/>
          <w:sz w:val="28"/>
          <w:szCs w:val="28"/>
          <w:lang w:eastAsia="ru-RU"/>
        </w:rPr>
        <w:t xml:space="preserve"> одной из доступных моделей. Это потребовало бы значительных вычислительных ресурсов, включая специализированное оборудование, такое как GPU или TPU, для эффективной обработки данных. Кроме того, этот процесс включает в себя подготовку обучающего </w:t>
      </w:r>
      <w:proofErr w:type="spellStart"/>
      <w:r w:rsidRPr="00165689">
        <w:rPr>
          <w:rFonts w:ascii="Times New Roman" w:hAnsi="Times New Roman" w:cs="Times New Roman"/>
          <w:sz w:val="28"/>
          <w:szCs w:val="28"/>
          <w:lang w:eastAsia="ru-RU"/>
        </w:rPr>
        <w:t>датасета</w:t>
      </w:r>
      <w:proofErr w:type="spellEnd"/>
      <w:r w:rsidRPr="00165689">
        <w:rPr>
          <w:rFonts w:ascii="Times New Roman" w:hAnsi="Times New Roman" w:cs="Times New Roman"/>
          <w:sz w:val="28"/>
          <w:szCs w:val="28"/>
          <w:lang w:eastAsia="ru-RU"/>
        </w:rPr>
        <w:t>, настройку параметров обучения, а также мониторинг процесса обучения, что представляет собой трудоемкую и потенциально дорогостоящую задачу. В силу сложности и стоимости реализации, данный подход был признан нецелесообразным для нашего проекта на данном этапе.</w:t>
      </w:r>
    </w:p>
    <w:p w14:paraId="70861B2D" w14:textId="49BD0F28" w:rsidR="00165689" w:rsidRPr="00165689" w:rsidRDefault="00165689">
      <w:pPr>
        <w:spacing w:line="360" w:lineRule="auto"/>
        <w:ind w:firstLine="709"/>
        <w:jc w:val="both"/>
        <w:rPr>
          <w:rFonts w:ascii="Times New Roman" w:hAnsi="Times New Roman" w:cs="Times New Roman"/>
          <w:sz w:val="28"/>
          <w:szCs w:val="28"/>
          <w:lang w:eastAsia="ru-RU"/>
        </w:rPr>
        <w:pPrChange w:id="632" w:author="Борис Разумовский" w:date="2024-05-12T14:14:00Z">
          <w:pPr>
            <w:ind w:firstLine="709"/>
            <w:jc w:val="both"/>
          </w:pPr>
        </w:pPrChange>
      </w:pPr>
      <w:r w:rsidRPr="00165689">
        <w:rPr>
          <w:rFonts w:ascii="Times New Roman" w:hAnsi="Times New Roman" w:cs="Times New Roman"/>
          <w:sz w:val="28"/>
          <w:szCs w:val="28"/>
          <w:lang w:eastAsia="ru-RU"/>
        </w:rPr>
        <w:t xml:space="preserve">Второй вариант заключался в использовании готовых моделей через API, что является более простым и экономически выгодным решением. Этот подход позволяет избежать затрат на </w:t>
      </w:r>
      <w:proofErr w:type="spellStart"/>
      <w:r w:rsidRPr="00165689">
        <w:rPr>
          <w:rFonts w:ascii="Times New Roman" w:hAnsi="Times New Roman" w:cs="Times New Roman"/>
          <w:sz w:val="28"/>
          <w:szCs w:val="28"/>
          <w:lang w:eastAsia="ru-RU"/>
        </w:rPr>
        <w:t>дообучение</w:t>
      </w:r>
      <w:proofErr w:type="spellEnd"/>
      <w:r w:rsidRPr="00165689">
        <w:rPr>
          <w:rFonts w:ascii="Times New Roman" w:hAnsi="Times New Roman" w:cs="Times New Roman"/>
          <w:sz w:val="28"/>
          <w:szCs w:val="28"/>
          <w:lang w:eastAsia="ru-RU"/>
        </w:rPr>
        <w:t xml:space="preserve"> и обслуживание моделей, так как сервисы предоставляют доступ к уже обученным и оптимизированным моделям. Однако, в ходе тестирования бесплатных версий таких API выяснилось, что они не справляются с задачей извлечения данных из сложных юридических текстов. Проблемы возникали из-за ограничений на количество запросов, время обработки и, что наиболее критично, из-за недостаточной специализации моделей на юридическом контенте. В результате, модели демонстрировали низкую точность в распознавании и классификации юридически значимых элементов текста.</w:t>
      </w:r>
    </w:p>
    <w:p w14:paraId="34E71177" w14:textId="18B36953" w:rsidR="00165689" w:rsidRPr="00DC3EF6" w:rsidRDefault="00165689">
      <w:pPr>
        <w:spacing w:line="360" w:lineRule="auto"/>
        <w:ind w:firstLine="709"/>
        <w:jc w:val="both"/>
        <w:rPr>
          <w:rFonts w:ascii="Times New Roman" w:hAnsi="Times New Roman" w:cs="Times New Roman"/>
          <w:sz w:val="28"/>
          <w:szCs w:val="28"/>
          <w:lang w:eastAsia="ru-RU"/>
        </w:rPr>
        <w:pPrChange w:id="633" w:author="Борис Разумовский" w:date="2024-05-12T14:14:00Z">
          <w:pPr>
            <w:ind w:firstLine="709"/>
            <w:jc w:val="both"/>
          </w:pPr>
        </w:pPrChange>
      </w:pPr>
      <w:r w:rsidRPr="00165689">
        <w:rPr>
          <w:rFonts w:ascii="Times New Roman" w:hAnsi="Times New Roman" w:cs="Times New Roman"/>
          <w:sz w:val="28"/>
          <w:szCs w:val="28"/>
          <w:lang w:eastAsia="ru-RU"/>
        </w:rPr>
        <w:t xml:space="preserve">Оценив оба варианта, было принято решение отказаться от использования LLM для данного проекта и искать альтернативные методы. </w:t>
      </w:r>
      <w:r w:rsidR="00A273EA">
        <w:rPr>
          <w:rFonts w:ascii="Times New Roman" w:hAnsi="Times New Roman" w:cs="Times New Roman"/>
          <w:sz w:val="28"/>
          <w:szCs w:val="28"/>
          <w:lang w:eastAsia="ru-RU"/>
        </w:rPr>
        <w:t xml:space="preserve">Этим альтернативным методом оказался паркинг документа через старую, проверенную временем, безотказную библиотеку </w:t>
      </w:r>
      <w:del w:id="634" w:author="Nikita" w:date="2024-05-11T21:21:00Z">
        <w:r w:rsidR="00A273EA" w:rsidDel="00DC3EF6">
          <w:rPr>
            <w:rFonts w:ascii="Times New Roman" w:hAnsi="Times New Roman" w:cs="Times New Roman"/>
            <w:sz w:val="28"/>
            <w:szCs w:val="28"/>
            <w:lang w:val="en-US" w:eastAsia="ru-RU"/>
          </w:rPr>
          <w:delText>re</w:delText>
        </w:r>
        <w:r w:rsidR="00A273EA" w:rsidDel="00DC3EF6">
          <w:rPr>
            <w:rFonts w:ascii="Times New Roman" w:hAnsi="Times New Roman" w:cs="Times New Roman"/>
            <w:sz w:val="28"/>
            <w:szCs w:val="28"/>
            <w:lang w:eastAsia="ru-RU"/>
          </w:rPr>
          <w:delText>(</w:delText>
        </w:r>
      </w:del>
      <w:ins w:id="635" w:author="Nikita" w:date="2024-05-11T21:21:00Z">
        <w:r w:rsidR="00DC3EF6">
          <w:rPr>
            <w:rFonts w:ascii="Times New Roman" w:hAnsi="Times New Roman" w:cs="Times New Roman"/>
            <w:sz w:val="28"/>
            <w:szCs w:val="28"/>
            <w:lang w:val="en-US" w:eastAsia="ru-RU"/>
          </w:rPr>
          <w:t>re</w:t>
        </w:r>
        <w:r w:rsidR="00DC3EF6">
          <w:rPr>
            <w:rFonts w:ascii="Times New Roman" w:hAnsi="Times New Roman" w:cs="Times New Roman"/>
            <w:sz w:val="28"/>
            <w:szCs w:val="28"/>
            <w:lang w:eastAsia="ru-RU"/>
          </w:rPr>
          <w:t xml:space="preserve"> (</w:t>
        </w:r>
      </w:ins>
      <w:r w:rsidR="00A273EA">
        <w:rPr>
          <w:rFonts w:ascii="Times New Roman" w:hAnsi="Times New Roman" w:cs="Times New Roman"/>
          <w:sz w:val="28"/>
          <w:szCs w:val="28"/>
          <w:lang w:val="en-US" w:eastAsia="ru-RU"/>
        </w:rPr>
        <w:t>regular</w:t>
      </w:r>
      <w:r w:rsidR="00A273EA" w:rsidRPr="00DC3EF6">
        <w:rPr>
          <w:rFonts w:ascii="Times New Roman" w:hAnsi="Times New Roman" w:cs="Times New Roman"/>
          <w:sz w:val="28"/>
          <w:szCs w:val="28"/>
          <w:lang w:eastAsia="ru-RU"/>
        </w:rPr>
        <w:t xml:space="preserve"> </w:t>
      </w:r>
      <w:r w:rsidR="00A273EA">
        <w:rPr>
          <w:rFonts w:ascii="Times New Roman" w:hAnsi="Times New Roman" w:cs="Times New Roman"/>
          <w:sz w:val="28"/>
          <w:szCs w:val="28"/>
          <w:lang w:val="en-US" w:eastAsia="ru-RU"/>
        </w:rPr>
        <w:t>expression</w:t>
      </w:r>
      <w:r w:rsidR="00A273EA" w:rsidRPr="00DC3EF6">
        <w:rPr>
          <w:rFonts w:ascii="Times New Roman" w:hAnsi="Times New Roman" w:cs="Times New Roman"/>
          <w:sz w:val="28"/>
          <w:szCs w:val="28"/>
          <w:lang w:eastAsia="ru-RU"/>
        </w:rPr>
        <w:t>).</w:t>
      </w:r>
    </w:p>
    <w:p w14:paraId="52BF689B" w14:textId="1378FDFC" w:rsidR="00A273EA" w:rsidRDefault="006354ED">
      <w:pPr>
        <w:pStyle w:val="2"/>
        <w:numPr>
          <w:ilvl w:val="1"/>
          <w:numId w:val="8"/>
        </w:numPr>
        <w:tabs>
          <w:tab w:val="clear" w:pos="1361"/>
        </w:tabs>
        <w:jc w:val="both"/>
      </w:pPr>
      <w:bookmarkStart w:id="636" w:name="_Toc166448302"/>
      <w:r>
        <w:lastRenderedPageBreak/>
        <w:t>Переформатирование документов</w:t>
      </w:r>
      <w:bookmarkEnd w:id="636"/>
    </w:p>
    <w:p w14:paraId="76DDB03A" w14:textId="77777777" w:rsidR="006354ED" w:rsidRPr="00DC3EF6" w:rsidRDefault="006354ED">
      <w:pPr>
        <w:spacing w:line="360" w:lineRule="auto"/>
        <w:ind w:firstLine="709"/>
        <w:jc w:val="both"/>
        <w:rPr>
          <w:rFonts w:ascii="Times New Roman" w:hAnsi="Times New Roman" w:cs="Times New Roman"/>
          <w:sz w:val="28"/>
          <w:szCs w:val="28"/>
          <w:lang w:eastAsia="ru-RU"/>
          <w:rPrChange w:id="637" w:author="Nikita" w:date="2024-05-11T21:15:00Z">
            <w:rPr>
              <w:rFonts w:ascii="Times New Roman" w:hAnsi="Times New Roman" w:cs="Times New Roman"/>
              <w:sz w:val="28"/>
              <w:szCs w:val="28"/>
              <w:lang w:val="en-US" w:eastAsia="ru-RU"/>
            </w:rPr>
          </w:rPrChange>
        </w:rPr>
        <w:pPrChange w:id="638" w:author="Борис Разумовский" w:date="2024-05-12T14:14:00Z">
          <w:pPr>
            <w:ind w:firstLine="709"/>
            <w:jc w:val="both"/>
          </w:pPr>
        </w:pPrChange>
      </w:pPr>
      <w:r w:rsidRPr="00DC3EF6">
        <w:rPr>
          <w:rFonts w:ascii="Times New Roman" w:hAnsi="Times New Roman" w:cs="Times New Roman"/>
          <w:sz w:val="28"/>
          <w:szCs w:val="28"/>
          <w:lang w:eastAsia="ru-RU"/>
          <w:rPrChange w:id="639" w:author="Nikita" w:date="2024-05-11T21:15:00Z">
            <w:rPr>
              <w:rFonts w:ascii="Times New Roman" w:hAnsi="Times New Roman" w:cs="Times New Roman"/>
              <w:sz w:val="28"/>
              <w:szCs w:val="28"/>
              <w:lang w:val="en-US" w:eastAsia="ru-RU"/>
            </w:rPr>
          </w:rPrChange>
        </w:rPr>
        <w:t xml:space="preserve">После выбора метода </w:t>
      </w:r>
      <w:proofErr w:type="spellStart"/>
      <w:r w:rsidRPr="00DC3EF6">
        <w:rPr>
          <w:rFonts w:ascii="Times New Roman" w:hAnsi="Times New Roman" w:cs="Times New Roman"/>
          <w:sz w:val="28"/>
          <w:szCs w:val="28"/>
          <w:lang w:eastAsia="ru-RU"/>
          <w:rPrChange w:id="640" w:author="Nikita" w:date="2024-05-11T21:15:00Z">
            <w:rPr>
              <w:rFonts w:ascii="Times New Roman" w:hAnsi="Times New Roman" w:cs="Times New Roman"/>
              <w:sz w:val="28"/>
              <w:szCs w:val="28"/>
              <w:lang w:val="en-US" w:eastAsia="ru-RU"/>
            </w:rPr>
          </w:rPrChange>
        </w:rPr>
        <w:t>парсинга</w:t>
      </w:r>
      <w:proofErr w:type="spellEnd"/>
      <w:r w:rsidRPr="00DC3EF6">
        <w:rPr>
          <w:rFonts w:ascii="Times New Roman" w:hAnsi="Times New Roman" w:cs="Times New Roman"/>
          <w:sz w:val="28"/>
          <w:szCs w:val="28"/>
          <w:lang w:eastAsia="ru-RU"/>
          <w:rPrChange w:id="641" w:author="Nikita" w:date="2024-05-11T21:15:00Z">
            <w:rPr>
              <w:rFonts w:ascii="Times New Roman" w:hAnsi="Times New Roman" w:cs="Times New Roman"/>
              <w:sz w:val="28"/>
              <w:szCs w:val="28"/>
              <w:lang w:val="en-US" w:eastAsia="ru-RU"/>
            </w:rPr>
          </w:rPrChange>
        </w:rPr>
        <w:t xml:space="preserve"> текстовых данных с использованием регулярных выражений из библиотеки `</w:t>
      </w:r>
      <w:r w:rsidRPr="006354ED">
        <w:rPr>
          <w:rFonts w:ascii="Times New Roman" w:hAnsi="Times New Roman" w:cs="Times New Roman"/>
          <w:sz w:val="28"/>
          <w:szCs w:val="28"/>
          <w:lang w:val="en-US" w:eastAsia="ru-RU"/>
        </w:rPr>
        <w:t>re</w:t>
      </w:r>
      <w:r w:rsidRPr="00DC3EF6">
        <w:rPr>
          <w:rFonts w:ascii="Times New Roman" w:hAnsi="Times New Roman" w:cs="Times New Roman"/>
          <w:sz w:val="28"/>
          <w:szCs w:val="28"/>
          <w:lang w:eastAsia="ru-RU"/>
          <w:rPrChange w:id="642" w:author="Nikita" w:date="2024-05-11T21:15:00Z">
            <w:rPr>
              <w:rFonts w:ascii="Times New Roman" w:hAnsi="Times New Roman" w:cs="Times New Roman"/>
              <w:sz w:val="28"/>
              <w:szCs w:val="28"/>
              <w:lang w:val="en-US" w:eastAsia="ru-RU"/>
            </w:rPr>
          </w:rPrChange>
        </w:rPr>
        <w:t>`, возникла необходимость стандартизировать форматы всех документов для обеспечения более эффективной обработки. Большинство существующих документов находилось в формате `.</w:t>
      </w:r>
      <w:r w:rsidRPr="006354ED">
        <w:rPr>
          <w:rFonts w:ascii="Times New Roman" w:hAnsi="Times New Roman" w:cs="Times New Roman"/>
          <w:sz w:val="28"/>
          <w:szCs w:val="28"/>
          <w:lang w:val="en-US" w:eastAsia="ru-RU"/>
        </w:rPr>
        <w:t>doc</w:t>
      </w:r>
      <w:r w:rsidRPr="00DC3EF6">
        <w:rPr>
          <w:rFonts w:ascii="Times New Roman" w:hAnsi="Times New Roman" w:cs="Times New Roman"/>
          <w:sz w:val="28"/>
          <w:szCs w:val="28"/>
          <w:lang w:eastAsia="ru-RU"/>
          <w:rPrChange w:id="643" w:author="Nikita" w:date="2024-05-11T21:15:00Z">
            <w:rPr>
              <w:rFonts w:ascii="Times New Roman" w:hAnsi="Times New Roman" w:cs="Times New Roman"/>
              <w:sz w:val="28"/>
              <w:szCs w:val="28"/>
              <w:lang w:val="en-US" w:eastAsia="ru-RU"/>
            </w:rPr>
          </w:rPrChange>
        </w:rPr>
        <w:t xml:space="preserve">`, который, хоть и широко распространён, представляет определённые трудности при работе с современными </w:t>
      </w:r>
      <w:r w:rsidRPr="006354ED">
        <w:rPr>
          <w:rFonts w:ascii="Times New Roman" w:hAnsi="Times New Roman" w:cs="Times New Roman"/>
          <w:sz w:val="28"/>
          <w:szCs w:val="28"/>
          <w:lang w:val="en-US" w:eastAsia="ru-RU"/>
        </w:rPr>
        <w:t>Python</w:t>
      </w:r>
      <w:r w:rsidRPr="00DC3EF6">
        <w:rPr>
          <w:rFonts w:ascii="Times New Roman" w:hAnsi="Times New Roman" w:cs="Times New Roman"/>
          <w:sz w:val="28"/>
          <w:szCs w:val="28"/>
          <w:lang w:eastAsia="ru-RU"/>
          <w:rPrChange w:id="644" w:author="Nikita" w:date="2024-05-11T21:15:00Z">
            <w:rPr>
              <w:rFonts w:ascii="Times New Roman" w:hAnsi="Times New Roman" w:cs="Times New Roman"/>
              <w:sz w:val="28"/>
              <w:szCs w:val="28"/>
              <w:lang w:val="en-US" w:eastAsia="ru-RU"/>
            </w:rPr>
          </w:rPrChange>
        </w:rPr>
        <w:t>-библиотеками из-за его устаревшей структуры. Следовательно, было принято решение конвертировать эти файлы в более современный и удобный для обработки формат `.</w:t>
      </w:r>
      <w:r w:rsidRPr="006354ED">
        <w:rPr>
          <w:rFonts w:ascii="Times New Roman" w:hAnsi="Times New Roman" w:cs="Times New Roman"/>
          <w:sz w:val="28"/>
          <w:szCs w:val="28"/>
          <w:lang w:val="en-US" w:eastAsia="ru-RU"/>
        </w:rPr>
        <w:t>docx</w:t>
      </w:r>
      <w:r w:rsidRPr="00DC3EF6">
        <w:rPr>
          <w:rFonts w:ascii="Times New Roman" w:hAnsi="Times New Roman" w:cs="Times New Roman"/>
          <w:sz w:val="28"/>
          <w:szCs w:val="28"/>
          <w:lang w:eastAsia="ru-RU"/>
          <w:rPrChange w:id="645" w:author="Nikita" w:date="2024-05-11T21:15:00Z">
            <w:rPr>
              <w:rFonts w:ascii="Times New Roman" w:hAnsi="Times New Roman" w:cs="Times New Roman"/>
              <w:sz w:val="28"/>
              <w:szCs w:val="28"/>
              <w:lang w:val="en-US" w:eastAsia="ru-RU"/>
            </w:rPr>
          </w:rPrChange>
        </w:rPr>
        <w:t>`.</w:t>
      </w:r>
    </w:p>
    <w:p w14:paraId="275FC70B" w14:textId="77777777" w:rsidR="006354ED" w:rsidRPr="00DC3EF6" w:rsidRDefault="006354ED">
      <w:pPr>
        <w:spacing w:line="360" w:lineRule="auto"/>
        <w:ind w:firstLine="709"/>
        <w:jc w:val="both"/>
        <w:rPr>
          <w:rFonts w:ascii="Times New Roman" w:hAnsi="Times New Roman" w:cs="Times New Roman"/>
          <w:sz w:val="28"/>
          <w:szCs w:val="28"/>
          <w:lang w:eastAsia="ru-RU"/>
          <w:rPrChange w:id="646" w:author="Nikita" w:date="2024-05-11T21:15:00Z">
            <w:rPr>
              <w:rFonts w:ascii="Times New Roman" w:hAnsi="Times New Roman" w:cs="Times New Roman"/>
              <w:sz w:val="28"/>
              <w:szCs w:val="28"/>
              <w:lang w:val="en-US" w:eastAsia="ru-RU"/>
            </w:rPr>
          </w:rPrChange>
        </w:rPr>
        <w:pPrChange w:id="647" w:author="Борис Разумовский" w:date="2024-05-12T14:14:00Z">
          <w:pPr>
            <w:ind w:firstLine="709"/>
            <w:jc w:val="both"/>
          </w:pPr>
        </w:pPrChange>
      </w:pPr>
    </w:p>
    <w:p w14:paraId="2063ACDE" w14:textId="77777777" w:rsidR="006354ED" w:rsidRPr="006354ED" w:rsidRDefault="006354ED">
      <w:pPr>
        <w:spacing w:line="360" w:lineRule="auto"/>
        <w:ind w:firstLine="709"/>
        <w:jc w:val="both"/>
        <w:rPr>
          <w:rFonts w:ascii="Times New Roman" w:hAnsi="Times New Roman" w:cs="Times New Roman"/>
          <w:sz w:val="28"/>
          <w:szCs w:val="28"/>
          <w:lang w:val="en-US" w:eastAsia="ru-RU"/>
        </w:rPr>
        <w:pPrChange w:id="648" w:author="Борис Разумовский" w:date="2024-05-12T14:14:00Z">
          <w:pPr>
            <w:ind w:firstLine="709"/>
            <w:jc w:val="both"/>
          </w:pPr>
        </w:pPrChange>
      </w:pPr>
      <w:r w:rsidRPr="00DC3EF6">
        <w:rPr>
          <w:rFonts w:ascii="Times New Roman" w:hAnsi="Times New Roman" w:cs="Times New Roman"/>
          <w:sz w:val="28"/>
          <w:szCs w:val="28"/>
          <w:lang w:eastAsia="ru-RU"/>
          <w:rPrChange w:id="649" w:author="Nikita" w:date="2024-05-11T21:15:00Z">
            <w:rPr>
              <w:rFonts w:ascii="Times New Roman" w:hAnsi="Times New Roman" w:cs="Times New Roman"/>
              <w:sz w:val="28"/>
              <w:szCs w:val="28"/>
              <w:lang w:val="en-US" w:eastAsia="ru-RU"/>
            </w:rPr>
          </w:rPrChange>
        </w:rPr>
        <w:t>Для выполнения конвертации я использовал библиотеку `</w:t>
      </w:r>
      <w:proofErr w:type="spellStart"/>
      <w:r w:rsidRPr="006354ED">
        <w:rPr>
          <w:rFonts w:ascii="Times New Roman" w:hAnsi="Times New Roman" w:cs="Times New Roman"/>
          <w:sz w:val="28"/>
          <w:szCs w:val="28"/>
          <w:lang w:val="en-US" w:eastAsia="ru-RU"/>
        </w:rPr>
        <w:t>pypiwin</w:t>
      </w:r>
      <w:proofErr w:type="spellEnd"/>
      <w:r w:rsidRPr="00DC3EF6">
        <w:rPr>
          <w:rFonts w:ascii="Times New Roman" w:hAnsi="Times New Roman" w:cs="Times New Roman"/>
          <w:sz w:val="28"/>
          <w:szCs w:val="28"/>
          <w:lang w:eastAsia="ru-RU"/>
          <w:rPrChange w:id="650" w:author="Nikita" w:date="2024-05-11T21:15:00Z">
            <w:rPr>
              <w:rFonts w:ascii="Times New Roman" w:hAnsi="Times New Roman" w:cs="Times New Roman"/>
              <w:sz w:val="28"/>
              <w:szCs w:val="28"/>
              <w:lang w:val="en-US" w:eastAsia="ru-RU"/>
            </w:rPr>
          </w:rPrChange>
        </w:rPr>
        <w:t xml:space="preserve">32`, которая позволяет взаимодействовать с приложениями </w:t>
      </w:r>
      <w:r w:rsidRPr="006354ED">
        <w:rPr>
          <w:rFonts w:ascii="Times New Roman" w:hAnsi="Times New Roman" w:cs="Times New Roman"/>
          <w:sz w:val="28"/>
          <w:szCs w:val="28"/>
          <w:lang w:val="en-US" w:eastAsia="ru-RU"/>
        </w:rPr>
        <w:t>Microsoft</w:t>
      </w:r>
      <w:r w:rsidRPr="00DC3EF6">
        <w:rPr>
          <w:rFonts w:ascii="Times New Roman" w:hAnsi="Times New Roman" w:cs="Times New Roman"/>
          <w:sz w:val="28"/>
          <w:szCs w:val="28"/>
          <w:lang w:eastAsia="ru-RU"/>
          <w:rPrChange w:id="651" w:author="Nikita" w:date="2024-05-11T21:15:00Z">
            <w:rPr>
              <w:rFonts w:ascii="Times New Roman" w:hAnsi="Times New Roman" w:cs="Times New Roman"/>
              <w:sz w:val="28"/>
              <w:szCs w:val="28"/>
              <w:lang w:val="en-US" w:eastAsia="ru-RU"/>
            </w:rPr>
          </w:rPrChange>
        </w:rPr>
        <w:t xml:space="preserve"> </w:t>
      </w:r>
      <w:r w:rsidRPr="006354ED">
        <w:rPr>
          <w:rFonts w:ascii="Times New Roman" w:hAnsi="Times New Roman" w:cs="Times New Roman"/>
          <w:sz w:val="28"/>
          <w:szCs w:val="28"/>
          <w:lang w:val="en-US" w:eastAsia="ru-RU"/>
        </w:rPr>
        <w:t>Office</w:t>
      </w:r>
      <w:r w:rsidRPr="00DC3EF6">
        <w:rPr>
          <w:rFonts w:ascii="Times New Roman" w:hAnsi="Times New Roman" w:cs="Times New Roman"/>
          <w:sz w:val="28"/>
          <w:szCs w:val="28"/>
          <w:lang w:eastAsia="ru-RU"/>
          <w:rPrChange w:id="652" w:author="Nikita" w:date="2024-05-11T21:15:00Z">
            <w:rPr>
              <w:rFonts w:ascii="Times New Roman" w:hAnsi="Times New Roman" w:cs="Times New Roman"/>
              <w:sz w:val="28"/>
              <w:szCs w:val="28"/>
              <w:lang w:val="en-US" w:eastAsia="ru-RU"/>
            </w:rPr>
          </w:rPrChange>
        </w:rPr>
        <w:t xml:space="preserve"> через </w:t>
      </w:r>
      <w:r w:rsidRPr="006354ED">
        <w:rPr>
          <w:rFonts w:ascii="Times New Roman" w:hAnsi="Times New Roman" w:cs="Times New Roman"/>
          <w:sz w:val="28"/>
          <w:szCs w:val="28"/>
          <w:lang w:val="en-US" w:eastAsia="ru-RU"/>
        </w:rPr>
        <w:t>COM</w:t>
      </w:r>
      <w:r w:rsidRPr="00DC3EF6">
        <w:rPr>
          <w:rFonts w:ascii="Times New Roman" w:hAnsi="Times New Roman" w:cs="Times New Roman"/>
          <w:sz w:val="28"/>
          <w:szCs w:val="28"/>
          <w:lang w:eastAsia="ru-RU"/>
          <w:rPrChange w:id="653" w:author="Nikita" w:date="2024-05-11T21:15:00Z">
            <w:rPr>
              <w:rFonts w:ascii="Times New Roman" w:hAnsi="Times New Roman" w:cs="Times New Roman"/>
              <w:sz w:val="28"/>
              <w:szCs w:val="28"/>
              <w:lang w:val="en-US" w:eastAsia="ru-RU"/>
            </w:rPr>
          </w:rPrChange>
        </w:rPr>
        <w:t xml:space="preserve">-интерфейс непосредственно из </w:t>
      </w:r>
      <w:r w:rsidRPr="006354ED">
        <w:rPr>
          <w:rFonts w:ascii="Times New Roman" w:hAnsi="Times New Roman" w:cs="Times New Roman"/>
          <w:sz w:val="28"/>
          <w:szCs w:val="28"/>
          <w:lang w:val="en-US" w:eastAsia="ru-RU"/>
        </w:rPr>
        <w:t>Python</w:t>
      </w:r>
      <w:r w:rsidRPr="00DC3EF6">
        <w:rPr>
          <w:rFonts w:ascii="Times New Roman" w:hAnsi="Times New Roman" w:cs="Times New Roman"/>
          <w:sz w:val="28"/>
          <w:szCs w:val="28"/>
          <w:lang w:eastAsia="ru-RU"/>
          <w:rPrChange w:id="654" w:author="Nikita" w:date="2024-05-11T21:15:00Z">
            <w:rPr>
              <w:rFonts w:ascii="Times New Roman" w:hAnsi="Times New Roman" w:cs="Times New Roman"/>
              <w:sz w:val="28"/>
              <w:szCs w:val="28"/>
              <w:lang w:val="en-US" w:eastAsia="ru-RU"/>
            </w:rPr>
          </w:rPrChange>
        </w:rPr>
        <w:t xml:space="preserve">. </w:t>
      </w:r>
      <w:proofErr w:type="spellStart"/>
      <w:r w:rsidRPr="006354ED">
        <w:rPr>
          <w:rFonts w:ascii="Times New Roman" w:hAnsi="Times New Roman" w:cs="Times New Roman"/>
          <w:sz w:val="28"/>
          <w:szCs w:val="28"/>
          <w:lang w:val="en-US" w:eastAsia="ru-RU"/>
        </w:rPr>
        <w:t>Процесс</w:t>
      </w:r>
      <w:proofErr w:type="spellEnd"/>
      <w:r w:rsidRPr="006354ED">
        <w:rPr>
          <w:rFonts w:ascii="Times New Roman" w:hAnsi="Times New Roman" w:cs="Times New Roman"/>
          <w:sz w:val="28"/>
          <w:szCs w:val="28"/>
          <w:lang w:val="en-US" w:eastAsia="ru-RU"/>
        </w:rPr>
        <w:t xml:space="preserve"> </w:t>
      </w:r>
      <w:proofErr w:type="spellStart"/>
      <w:r w:rsidRPr="006354ED">
        <w:rPr>
          <w:rFonts w:ascii="Times New Roman" w:hAnsi="Times New Roman" w:cs="Times New Roman"/>
          <w:sz w:val="28"/>
          <w:szCs w:val="28"/>
          <w:lang w:val="en-US" w:eastAsia="ru-RU"/>
        </w:rPr>
        <w:t>начинается</w:t>
      </w:r>
      <w:proofErr w:type="spellEnd"/>
      <w:r w:rsidRPr="006354ED">
        <w:rPr>
          <w:rFonts w:ascii="Times New Roman" w:hAnsi="Times New Roman" w:cs="Times New Roman"/>
          <w:sz w:val="28"/>
          <w:szCs w:val="28"/>
          <w:lang w:val="en-US" w:eastAsia="ru-RU"/>
        </w:rPr>
        <w:t xml:space="preserve"> с </w:t>
      </w:r>
      <w:proofErr w:type="spellStart"/>
      <w:r w:rsidRPr="006354ED">
        <w:rPr>
          <w:rFonts w:ascii="Times New Roman" w:hAnsi="Times New Roman" w:cs="Times New Roman"/>
          <w:sz w:val="28"/>
          <w:szCs w:val="28"/>
          <w:lang w:val="en-US" w:eastAsia="ru-RU"/>
        </w:rPr>
        <w:t>настройки</w:t>
      </w:r>
      <w:proofErr w:type="spellEnd"/>
      <w:r w:rsidRPr="006354ED">
        <w:rPr>
          <w:rFonts w:ascii="Times New Roman" w:hAnsi="Times New Roman" w:cs="Times New Roman"/>
          <w:sz w:val="28"/>
          <w:szCs w:val="28"/>
          <w:lang w:val="en-US" w:eastAsia="ru-RU"/>
        </w:rPr>
        <w:t xml:space="preserve"> </w:t>
      </w:r>
      <w:proofErr w:type="spellStart"/>
      <w:r w:rsidRPr="006354ED">
        <w:rPr>
          <w:rFonts w:ascii="Times New Roman" w:hAnsi="Times New Roman" w:cs="Times New Roman"/>
          <w:sz w:val="28"/>
          <w:szCs w:val="28"/>
          <w:lang w:val="en-US" w:eastAsia="ru-RU"/>
        </w:rPr>
        <w:t>рабочего</w:t>
      </w:r>
      <w:proofErr w:type="spellEnd"/>
      <w:r w:rsidRPr="006354ED">
        <w:rPr>
          <w:rFonts w:ascii="Times New Roman" w:hAnsi="Times New Roman" w:cs="Times New Roman"/>
          <w:sz w:val="28"/>
          <w:szCs w:val="28"/>
          <w:lang w:val="en-US" w:eastAsia="ru-RU"/>
        </w:rPr>
        <w:t xml:space="preserve"> </w:t>
      </w:r>
      <w:proofErr w:type="spellStart"/>
      <w:r w:rsidRPr="006354ED">
        <w:rPr>
          <w:rFonts w:ascii="Times New Roman" w:hAnsi="Times New Roman" w:cs="Times New Roman"/>
          <w:sz w:val="28"/>
          <w:szCs w:val="28"/>
          <w:lang w:val="en-US" w:eastAsia="ru-RU"/>
        </w:rPr>
        <w:t>окружения</w:t>
      </w:r>
      <w:proofErr w:type="spellEnd"/>
      <w:r w:rsidRPr="006354ED">
        <w:rPr>
          <w:rFonts w:ascii="Times New Roman" w:hAnsi="Times New Roman" w:cs="Times New Roman"/>
          <w:sz w:val="28"/>
          <w:szCs w:val="28"/>
          <w:lang w:val="en-US" w:eastAsia="ru-RU"/>
        </w:rPr>
        <w:t>:</w:t>
      </w:r>
    </w:p>
    <w:p w14:paraId="3A92D5C8" w14:textId="77777777" w:rsidR="00B479B6" w:rsidRDefault="006354ED">
      <w:pPr>
        <w:keepNext/>
        <w:spacing w:line="360" w:lineRule="auto"/>
        <w:ind w:firstLine="709"/>
        <w:jc w:val="both"/>
        <w:rPr>
          <w:ins w:id="655" w:author="Борис Разумовский" w:date="2024-05-12T14:26:00Z"/>
        </w:rPr>
      </w:pPr>
      <w:commentRangeStart w:id="656"/>
      <w:r>
        <w:rPr>
          <w:noProof/>
          <w:lang w:eastAsia="ru-RU"/>
        </w:rPr>
        <w:lastRenderedPageBreak/>
        <w:drawing>
          <wp:inline distT="0" distB="0" distL="0" distR="0" wp14:anchorId="11CD8AB2" wp14:editId="154E872A">
            <wp:extent cx="4657725" cy="4876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4876800"/>
                    </a:xfrm>
                    <a:prstGeom prst="rect">
                      <a:avLst/>
                    </a:prstGeom>
                  </pic:spPr>
                </pic:pic>
              </a:graphicData>
            </a:graphic>
          </wp:inline>
        </w:drawing>
      </w:r>
      <w:commentRangeEnd w:id="656"/>
    </w:p>
    <w:p w14:paraId="2E2032D3" w14:textId="1A2618AD" w:rsidR="00B479B6" w:rsidRDefault="00B479B6">
      <w:pPr>
        <w:pStyle w:val="af4"/>
        <w:jc w:val="both"/>
        <w:rPr>
          <w:ins w:id="657" w:author="Борис Разумовский" w:date="2024-05-12T14:26:00Z"/>
        </w:rPr>
        <w:pPrChange w:id="658" w:author="Борис Разумовский" w:date="2024-05-12T14:26:00Z">
          <w:pPr>
            <w:pStyle w:val="af4"/>
          </w:pPr>
        </w:pPrChange>
      </w:pPr>
      <w:ins w:id="659" w:author="Борис Разумовский" w:date="2024-05-12T14:26:00Z">
        <w:r>
          <w:t xml:space="preserve">Фрагмент кода из файла </w:t>
        </w:r>
        <w:proofErr w:type="spellStart"/>
        <w:proofErr w:type="gramStart"/>
        <w:r>
          <w:rPr>
            <w:lang w:val="en-US"/>
          </w:rPr>
          <w:t>helper.ipynb</w:t>
        </w:r>
        <w:proofErr w:type="spellEnd"/>
        <w:proofErr w:type="gramEnd"/>
      </w:ins>
    </w:p>
    <w:p w14:paraId="2AEB7925" w14:textId="23EC47FF" w:rsidR="006354ED" w:rsidRPr="00B479B6" w:rsidRDefault="00DC3EF6">
      <w:pPr>
        <w:keepNext/>
        <w:spacing w:line="360" w:lineRule="auto"/>
        <w:ind w:firstLine="709"/>
        <w:jc w:val="both"/>
        <w:rPr>
          <w:rPrChange w:id="660" w:author="Борис Разумовский" w:date="2024-05-12T14:25:00Z">
            <w:rPr>
              <w:rFonts w:ascii="Times New Roman" w:hAnsi="Times New Roman" w:cs="Times New Roman"/>
              <w:sz w:val="28"/>
              <w:szCs w:val="28"/>
              <w:lang w:val="en-US" w:eastAsia="ru-RU"/>
            </w:rPr>
          </w:rPrChange>
        </w:rPr>
        <w:pPrChange w:id="661" w:author="Борис Разумовский" w:date="2024-05-12T14:25:00Z">
          <w:pPr>
            <w:ind w:firstLine="709"/>
            <w:jc w:val="both"/>
          </w:pPr>
        </w:pPrChange>
      </w:pPr>
      <w:r>
        <w:rPr>
          <w:rStyle w:val="ad"/>
        </w:rPr>
        <w:commentReference w:id="656"/>
      </w:r>
    </w:p>
    <w:p w14:paraId="269358A2" w14:textId="0E617351" w:rsidR="006354ED" w:rsidRPr="006354ED" w:rsidRDefault="006354ED">
      <w:pPr>
        <w:spacing w:line="360" w:lineRule="auto"/>
        <w:ind w:firstLine="709"/>
        <w:jc w:val="both"/>
        <w:rPr>
          <w:rFonts w:ascii="Times New Roman" w:hAnsi="Times New Roman" w:cs="Times New Roman"/>
          <w:sz w:val="28"/>
          <w:szCs w:val="28"/>
          <w:lang w:val="en-US" w:eastAsia="ru-RU"/>
        </w:rPr>
        <w:pPrChange w:id="662" w:author="Борис Разумовский" w:date="2024-05-12T14:14:00Z">
          <w:pPr>
            <w:ind w:firstLine="709"/>
            <w:jc w:val="both"/>
          </w:pPr>
        </w:pPrChange>
      </w:pPr>
      <w:r w:rsidRPr="006354ED">
        <w:rPr>
          <w:rFonts w:ascii="Times New Roman" w:hAnsi="Times New Roman" w:cs="Times New Roman"/>
          <w:sz w:val="28"/>
          <w:szCs w:val="28"/>
          <w:lang w:val="en-US" w:eastAsia="ru-RU"/>
        </w:rPr>
        <w:t xml:space="preserve">1. </w:t>
      </w:r>
      <w:proofErr w:type="spellStart"/>
      <w:r w:rsidRPr="006354ED">
        <w:rPr>
          <w:rFonts w:ascii="Times New Roman" w:hAnsi="Times New Roman" w:cs="Times New Roman"/>
          <w:sz w:val="28"/>
          <w:szCs w:val="28"/>
          <w:lang w:val="en-US" w:eastAsia="ru-RU"/>
        </w:rPr>
        <w:t>Инициализация</w:t>
      </w:r>
      <w:proofErr w:type="spellEnd"/>
      <w:r w:rsidRPr="006354ED">
        <w:rPr>
          <w:rFonts w:ascii="Times New Roman" w:hAnsi="Times New Roman" w:cs="Times New Roman"/>
          <w:sz w:val="28"/>
          <w:szCs w:val="28"/>
          <w:lang w:val="en-US" w:eastAsia="ru-RU"/>
        </w:rPr>
        <w:t xml:space="preserve"> </w:t>
      </w:r>
      <w:proofErr w:type="spellStart"/>
      <w:r w:rsidRPr="006354ED">
        <w:rPr>
          <w:rFonts w:ascii="Times New Roman" w:hAnsi="Times New Roman" w:cs="Times New Roman"/>
          <w:sz w:val="28"/>
          <w:szCs w:val="28"/>
          <w:lang w:val="en-US" w:eastAsia="ru-RU"/>
        </w:rPr>
        <w:t>рабочей</w:t>
      </w:r>
      <w:proofErr w:type="spellEnd"/>
      <w:r w:rsidRPr="006354ED">
        <w:rPr>
          <w:rFonts w:ascii="Times New Roman" w:hAnsi="Times New Roman" w:cs="Times New Roman"/>
          <w:sz w:val="28"/>
          <w:szCs w:val="28"/>
          <w:lang w:val="en-US" w:eastAsia="ru-RU"/>
        </w:rPr>
        <w:t xml:space="preserve"> </w:t>
      </w:r>
      <w:proofErr w:type="spellStart"/>
      <w:r w:rsidRPr="006354ED">
        <w:rPr>
          <w:rFonts w:ascii="Times New Roman" w:hAnsi="Times New Roman" w:cs="Times New Roman"/>
          <w:sz w:val="28"/>
          <w:szCs w:val="28"/>
          <w:lang w:val="en-US" w:eastAsia="ru-RU"/>
        </w:rPr>
        <w:t>директории</w:t>
      </w:r>
      <w:proofErr w:type="spellEnd"/>
      <w:r w:rsidRPr="006354ED">
        <w:rPr>
          <w:rFonts w:ascii="Times New Roman" w:hAnsi="Times New Roman" w:cs="Times New Roman"/>
          <w:sz w:val="28"/>
          <w:szCs w:val="28"/>
          <w:lang w:val="en-US" w:eastAsia="ru-RU"/>
        </w:rPr>
        <w:t>:</w:t>
      </w:r>
    </w:p>
    <w:p w14:paraId="7DBC10AB" w14:textId="77777777" w:rsidR="006354ED" w:rsidRPr="00DC3EF6" w:rsidRDefault="006354ED">
      <w:pPr>
        <w:spacing w:line="360" w:lineRule="auto"/>
        <w:ind w:firstLine="709"/>
        <w:jc w:val="both"/>
        <w:rPr>
          <w:rFonts w:ascii="Times New Roman" w:hAnsi="Times New Roman" w:cs="Times New Roman"/>
          <w:sz w:val="28"/>
          <w:szCs w:val="28"/>
          <w:lang w:eastAsia="ru-RU"/>
          <w:rPrChange w:id="663" w:author="Nikita" w:date="2024-05-11T21:15:00Z">
            <w:rPr>
              <w:rFonts w:ascii="Times New Roman" w:hAnsi="Times New Roman" w:cs="Times New Roman"/>
              <w:sz w:val="28"/>
              <w:szCs w:val="28"/>
              <w:lang w:val="en-US" w:eastAsia="ru-RU"/>
            </w:rPr>
          </w:rPrChange>
        </w:rPr>
        <w:pPrChange w:id="664" w:author="Борис Разумовский" w:date="2024-05-12T14:14:00Z">
          <w:pPr>
            <w:ind w:firstLine="709"/>
            <w:jc w:val="both"/>
          </w:pPr>
        </w:pPrChange>
      </w:pPr>
      <w:r w:rsidRPr="006354ED">
        <w:rPr>
          <w:rFonts w:ascii="Times New Roman" w:hAnsi="Times New Roman" w:cs="Times New Roman"/>
          <w:sz w:val="28"/>
          <w:szCs w:val="28"/>
          <w:lang w:val="en-US" w:eastAsia="ru-RU"/>
        </w:rPr>
        <w:t xml:space="preserve">    </w:t>
      </w:r>
      <w:r w:rsidRPr="00DC3EF6">
        <w:rPr>
          <w:rFonts w:ascii="Times New Roman" w:hAnsi="Times New Roman" w:cs="Times New Roman"/>
          <w:sz w:val="28"/>
          <w:szCs w:val="28"/>
          <w:lang w:eastAsia="ru-RU"/>
        </w:rPr>
        <w:t xml:space="preserve">- Скрипт начинает с определения текущего рабочего каталога, используя функцию </w:t>
      </w:r>
      <w:r w:rsidRPr="00DC3EF6">
        <w:rPr>
          <w:rFonts w:ascii="Times New Roman" w:hAnsi="Times New Roman" w:cs="Times New Roman"/>
          <w:sz w:val="28"/>
          <w:szCs w:val="28"/>
          <w:lang w:eastAsia="ru-RU"/>
          <w:rPrChange w:id="665" w:author="Nikita" w:date="2024-05-11T21:15:00Z">
            <w:rPr>
              <w:rFonts w:ascii="Times New Roman" w:hAnsi="Times New Roman" w:cs="Times New Roman"/>
              <w:sz w:val="28"/>
              <w:szCs w:val="28"/>
              <w:lang w:val="en-US" w:eastAsia="ru-RU"/>
            </w:rPr>
          </w:rPrChange>
        </w:rPr>
        <w:t>`</w:t>
      </w:r>
      <w:proofErr w:type="spellStart"/>
      <w:proofErr w:type="gramStart"/>
      <w:r w:rsidRPr="006354ED">
        <w:rPr>
          <w:rFonts w:ascii="Times New Roman" w:hAnsi="Times New Roman" w:cs="Times New Roman"/>
          <w:sz w:val="28"/>
          <w:szCs w:val="28"/>
          <w:lang w:val="en-US" w:eastAsia="ru-RU"/>
        </w:rPr>
        <w:t>os</w:t>
      </w:r>
      <w:proofErr w:type="spellEnd"/>
      <w:r w:rsidRPr="00DC3EF6">
        <w:rPr>
          <w:rFonts w:ascii="Times New Roman" w:hAnsi="Times New Roman" w:cs="Times New Roman"/>
          <w:sz w:val="28"/>
          <w:szCs w:val="28"/>
          <w:lang w:eastAsia="ru-RU"/>
          <w:rPrChange w:id="666" w:author="Nikita" w:date="2024-05-11T21:15:00Z">
            <w:rPr>
              <w:rFonts w:ascii="Times New Roman" w:hAnsi="Times New Roman" w:cs="Times New Roman"/>
              <w:sz w:val="28"/>
              <w:szCs w:val="28"/>
              <w:lang w:val="en-US" w:eastAsia="ru-RU"/>
            </w:rPr>
          </w:rPrChange>
        </w:rPr>
        <w:t>.</w:t>
      </w:r>
      <w:proofErr w:type="spellStart"/>
      <w:r w:rsidRPr="006354ED">
        <w:rPr>
          <w:rFonts w:ascii="Times New Roman" w:hAnsi="Times New Roman" w:cs="Times New Roman"/>
          <w:sz w:val="28"/>
          <w:szCs w:val="28"/>
          <w:lang w:val="en-US" w:eastAsia="ru-RU"/>
        </w:rPr>
        <w:t>getcwd</w:t>
      </w:r>
      <w:proofErr w:type="spellEnd"/>
      <w:proofErr w:type="gramEnd"/>
      <w:r w:rsidRPr="00DC3EF6">
        <w:rPr>
          <w:rFonts w:ascii="Times New Roman" w:hAnsi="Times New Roman" w:cs="Times New Roman"/>
          <w:sz w:val="28"/>
          <w:szCs w:val="28"/>
          <w:lang w:eastAsia="ru-RU"/>
          <w:rPrChange w:id="667" w:author="Nikita" w:date="2024-05-11T21:15:00Z">
            <w:rPr>
              <w:rFonts w:ascii="Times New Roman" w:hAnsi="Times New Roman" w:cs="Times New Roman"/>
              <w:sz w:val="28"/>
              <w:szCs w:val="28"/>
              <w:lang w:val="en-US" w:eastAsia="ru-RU"/>
            </w:rPr>
          </w:rPrChange>
        </w:rPr>
        <w:t>()`.</w:t>
      </w:r>
    </w:p>
    <w:p w14:paraId="365F5A9F" w14:textId="4B919F2D" w:rsidR="006354ED" w:rsidRPr="00DC3EF6" w:rsidRDefault="006354ED">
      <w:pPr>
        <w:spacing w:line="360" w:lineRule="auto"/>
        <w:ind w:firstLine="709"/>
        <w:jc w:val="both"/>
        <w:rPr>
          <w:rFonts w:ascii="Times New Roman" w:hAnsi="Times New Roman" w:cs="Times New Roman"/>
          <w:sz w:val="28"/>
          <w:szCs w:val="28"/>
          <w:lang w:eastAsia="ru-RU"/>
          <w:rPrChange w:id="668" w:author="Nikita" w:date="2024-05-11T21:15:00Z">
            <w:rPr>
              <w:rFonts w:ascii="Times New Roman" w:hAnsi="Times New Roman" w:cs="Times New Roman"/>
              <w:sz w:val="28"/>
              <w:szCs w:val="28"/>
              <w:lang w:val="en-US" w:eastAsia="ru-RU"/>
            </w:rPr>
          </w:rPrChange>
        </w:rPr>
        <w:pPrChange w:id="669" w:author="Борис Разумовский" w:date="2024-05-12T14:14:00Z">
          <w:pPr>
            <w:ind w:firstLine="709"/>
            <w:jc w:val="both"/>
          </w:pPr>
        </w:pPrChange>
      </w:pPr>
      <w:r w:rsidRPr="00DC3EF6">
        <w:rPr>
          <w:rFonts w:ascii="Times New Roman" w:hAnsi="Times New Roman" w:cs="Times New Roman"/>
          <w:sz w:val="28"/>
          <w:szCs w:val="28"/>
          <w:lang w:eastAsia="ru-RU"/>
          <w:rPrChange w:id="670" w:author="Nikita" w:date="2024-05-11T21:15:00Z">
            <w:rPr>
              <w:rFonts w:ascii="Times New Roman" w:hAnsi="Times New Roman" w:cs="Times New Roman"/>
              <w:sz w:val="28"/>
              <w:szCs w:val="28"/>
              <w:lang w:val="en-US" w:eastAsia="ru-RU"/>
            </w:rPr>
          </w:rPrChange>
        </w:rPr>
        <w:t xml:space="preserve">    - Затем формируется путь к папке `</w:t>
      </w:r>
      <w:r w:rsidRPr="006354ED">
        <w:rPr>
          <w:rFonts w:ascii="Times New Roman" w:hAnsi="Times New Roman" w:cs="Times New Roman"/>
          <w:sz w:val="28"/>
          <w:szCs w:val="28"/>
          <w:lang w:val="en-US" w:eastAsia="ru-RU"/>
        </w:rPr>
        <w:t>documents</w:t>
      </w:r>
      <w:r w:rsidRPr="00DC3EF6">
        <w:rPr>
          <w:rFonts w:ascii="Times New Roman" w:hAnsi="Times New Roman" w:cs="Times New Roman"/>
          <w:sz w:val="28"/>
          <w:szCs w:val="28"/>
          <w:lang w:eastAsia="ru-RU"/>
          <w:rPrChange w:id="671" w:author="Nikita" w:date="2024-05-11T21:15:00Z">
            <w:rPr>
              <w:rFonts w:ascii="Times New Roman" w:hAnsi="Times New Roman" w:cs="Times New Roman"/>
              <w:sz w:val="28"/>
              <w:szCs w:val="28"/>
              <w:lang w:val="en-US" w:eastAsia="ru-RU"/>
            </w:rPr>
          </w:rPrChange>
        </w:rPr>
        <w:t>`, расположенной в текущем каталоге, что становится новым рабочим каталогом для скрипта.</w:t>
      </w:r>
    </w:p>
    <w:p w14:paraId="0324593C" w14:textId="31CC7690" w:rsidR="006354ED" w:rsidRPr="006354ED" w:rsidRDefault="006354ED">
      <w:pPr>
        <w:spacing w:line="360" w:lineRule="auto"/>
        <w:ind w:firstLine="709"/>
        <w:jc w:val="both"/>
        <w:rPr>
          <w:rFonts w:ascii="Times New Roman" w:hAnsi="Times New Roman" w:cs="Times New Roman"/>
          <w:sz w:val="28"/>
          <w:szCs w:val="28"/>
          <w:lang w:val="en-US" w:eastAsia="ru-RU"/>
        </w:rPr>
        <w:pPrChange w:id="672" w:author="Борис Разумовский" w:date="2024-05-12T14:14:00Z">
          <w:pPr>
            <w:ind w:firstLine="709"/>
            <w:jc w:val="both"/>
          </w:pPr>
        </w:pPrChange>
      </w:pPr>
      <w:r w:rsidRPr="006354ED">
        <w:rPr>
          <w:rFonts w:ascii="Times New Roman" w:hAnsi="Times New Roman" w:cs="Times New Roman"/>
          <w:sz w:val="28"/>
          <w:szCs w:val="28"/>
          <w:lang w:val="en-US" w:eastAsia="ru-RU"/>
        </w:rPr>
        <w:t xml:space="preserve">2. </w:t>
      </w:r>
      <w:proofErr w:type="spellStart"/>
      <w:r w:rsidRPr="006354ED">
        <w:rPr>
          <w:rFonts w:ascii="Times New Roman" w:hAnsi="Times New Roman" w:cs="Times New Roman"/>
          <w:sz w:val="28"/>
          <w:szCs w:val="28"/>
          <w:lang w:val="en-US" w:eastAsia="ru-RU"/>
        </w:rPr>
        <w:t>Поиск</w:t>
      </w:r>
      <w:proofErr w:type="spellEnd"/>
      <w:r w:rsidRPr="006354ED">
        <w:rPr>
          <w:rFonts w:ascii="Times New Roman" w:hAnsi="Times New Roman" w:cs="Times New Roman"/>
          <w:sz w:val="28"/>
          <w:szCs w:val="28"/>
          <w:lang w:val="en-US" w:eastAsia="ru-RU"/>
        </w:rPr>
        <w:t xml:space="preserve"> </w:t>
      </w:r>
      <w:proofErr w:type="spellStart"/>
      <w:r w:rsidRPr="006354ED">
        <w:rPr>
          <w:rFonts w:ascii="Times New Roman" w:hAnsi="Times New Roman" w:cs="Times New Roman"/>
          <w:sz w:val="28"/>
          <w:szCs w:val="28"/>
          <w:lang w:val="en-US" w:eastAsia="ru-RU"/>
        </w:rPr>
        <w:t>файлов</w:t>
      </w:r>
      <w:proofErr w:type="spellEnd"/>
      <w:r w:rsidRPr="006354ED">
        <w:rPr>
          <w:rFonts w:ascii="Times New Roman" w:hAnsi="Times New Roman" w:cs="Times New Roman"/>
          <w:sz w:val="28"/>
          <w:szCs w:val="28"/>
          <w:lang w:val="en-US" w:eastAsia="ru-RU"/>
        </w:rPr>
        <w:t xml:space="preserve"> </w:t>
      </w:r>
      <w:proofErr w:type="spellStart"/>
      <w:r w:rsidRPr="006354ED">
        <w:rPr>
          <w:rFonts w:ascii="Times New Roman" w:hAnsi="Times New Roman" w:cs="Times New Roman"/>
          <w:sz w:val="28"/>
          <w:szCs w:val="28"/>
          <w:lang w:val="en-US" w:eastAsia="ru-RU"/>
        </w:rPr>
        <w:t>для</w:t>
      </w:r>
      <w:proofErr w:type="spellEnd"/>
      <w:r w:rsidRPr="006354ED">
        <w:rPr>
          <w:rFonts w:ascii="Times New Roman" w:hAnsi="Times New Roman" w:cs="Times New Roman"/>
          <w:sz w:val="28"/>
          <w:szCs w:val="28"/>
          <w:lang w:val="en-US" w:eastAsia="ru-RU"/>
        </w:rPr>
        <w:t xml:space="preserve"> </w:t>
      </w:r>
      <w:proofErr w:type="spellStart"/>
      <w:r w:rsidRPr="006354ED">
        <w:rPr>
          <w:rFonts w:ascii="Times New Roman" w:hAnsi="Times New Roman" w:cs="Times New Roman"/>
          <w:sz w:val="28"/>
          <w:szCs w:val="28"/>
          <w:lang w:val="en-US" w:eastAsia="ru-RU"/>
        </w:rPr>
        <w:t>конвертации</w:t>
      </w:r>
      <w:proofErr w:type="spellEnd"/>
      <w:r w:rsidRPr="006354ED">
        <w:rPr>
          <w:rFonts w:ascii="Times New Roman" w:hAnsi="Times New Roman" w:cs="Times New Roman"/>
          <w:sz w:val="28"/>
          <w:szCs w:val="28"/>
          <w:lang w:val="en-US" w:eastAsia="ru-RU"/>
        </w:rPr>
        <w:t>:</w:t>
      </w:r>
    </w:p>
    <w:p w14:paraId="607D2615" w14:textId="0BED3946" w:rsidR="006354ED" w:rsidRPr="00DC3EF6" w:rsidRDefault="006354ED">
      <w:pPr>
        <w:spacing w:line="360" w:lineRule="auto"/>
        <w:ind w:firstLine="709"/>
        <w:jc w:val="both"/>
        <w:rPr>
          <w:rFonts w:ascii="Times New Roman" w:hAnsi="Times New Roman" w:cs="Times New Roman"/>
          <w:sz w:val="28"/>
          <w:szCs w:val="28"/>
          <w:lang w:eastAsia="ru-RU"/>
        </w:rPr>
        <w:pPrChange w:id="673" w:author="Борис Разумовский" w:date="2024-05-12T14:14:00Z">
          <w:pPr>
            <w:ind w:firstLine="709"/>
            <w:jc w:val="both"/>
          </w:pPr>
        </w:pPrChange>
      </w:pPr>
      <w:r w:rsidRPr="006354ED">
        <w:rPr>
          <w:rFonts w:ascii="Times New Roman" w:hAnsi="Times New Roman" w:cs="Times New Roman"/>
          <w:sz w:val="28"/>
          <w:szCs w:val="28"/>
          <w:lang w:val="en-US" w:eastAsia="ru-RU"/>
        </w:rPr>
        <w:t xml:space="preserve">    </w:t>
      </w:r>
      <w:r w:rsidRPr="00DC3EF6">
        <w:rPr>
          <w:rFonts w:ascii="Times New Roman" w:hAnsi="Times New Roman" w:cs="Times New Roman"/>
          <w:sz w:val="28"/>
          <w:szCs w:val="28"/>
          <w:lang w:eastAsia="ru-RU"/>
        </w:rPr>
        <w:t>- Скрипт выполняет обход всех файлов в указанной директории и её поддиректориях, используя `</w:t>
      </w:r>
      <w:proofErr w:type="spellStart"/>
      <w:proofErr w:type="gramStart"/>
      <w:r w:rsidRPr="006354ED">
        <w:rPr>
          <w:rFonts w:ascii="Times New Roman" w:hAnsi="Times New Roman" w:cs="Times New Roman"/>
          <w:sz w:val="28"/>
          <w:szCs w:val="28"/>
          <w:lang w:val="en-US" w:eastAsia="ru-RU"/>
        </w:rPr>
        <w:t>os</w:t>
      </w:r>
      <w:proofErr w:type="spellEnd"/>
      <w:r w:rsidRPr="00DC3EF6">
        <w:rPr>
          <w:rFonts w:ascii="Times New Roman" w:hAnsi="Times New Roman" w:cs="Times New Roman"/>
          <w:sz w:val="28"/>
          <w:szCs w:val="28"/>
          <w:lang w:eastAsia="ru-RU"/>
        </w:rPr>
        <w:t>.</w:t>
      </w:r>
      <w:r w:rsidRPr="006354ED">
        <w:rPr>
          <w:rFonts w:ascii="Times New Roman" w:hAnsi="Times New Roman" w:cs="Times New Roman"/>
          <w:sz w:val="28"/>
          <w:szCs w:val="28"/>
          <w:lang w:val="en-US" w:eastAsia="ru-RU"/>
        </w:rPr>
        <w:t>walk</w:t>
      </w:r>
      <w:proofErr w:type="gramEnd"/>
      <w:r w:rsidRPr="00DC3EF6">
        <w:rPr>
          <w:rFonts w:ascii="Times New Roman" w:hAnsi="Times New Roman" w:cs="Times New Roman"/>
          <w:sz w:val="28"/>
          <w:szCs w:val="28"/>
          <w:lang w:eastAsia="ru-RU"/>
        </w:rPr>
        <w:t>()`, и собирает пути к файлам с расширением `.</w:t>
      </w:r>
      <w:r w:rsidRPr="006354ED">
        <w:rPr>
          <w:rFonts w:ascii="Times New Roman" w:hAnsi="Times New Roman" w:cs="Times New Roman"/>
          <w:sz w:val="28"/>
          <w:szCs w:val="28"/>
          <w:lang w:val="en-US" w:eastAsia="ru-RU"/>
        </w:rPr>
        <w:t>doc</w:t>
      </w:r>
      <w:r w:rsidRPr="00DC3EF6">
        <w:rPr>
          <w:rFonts w:ascii="Times New Roman" w:hAnsi="Times New Roman" w:cs="Times New Roman"/>
          <w:sz w:val="28"/>
          <w:szCs w:val="28"/>
          <w:lang w:eastAsia="ru-RU"/>
        </w:rPr>
        <w:t>`.</w:t>
      </w:r>
    </w:p>
    <w:p w14:paraId="3C2ADF60" w14:textId="10BF2A8E" w:rsidR="006354ED" w:rsidRPr="006354ED" w:rsidRDefault="006354ED">
      <w:pPr>
        <w:spacing w:line="360" w:lineRule="auto"/>
        <w:ind w:firstLine="709"/>
        <w:jc w:val="both"/>
        <w:rPr>
          <w:rFonts w:ascii="Times New Roman" w:hAnsi="Times New Roman" w:cs="Times New Roman"/>
          <w:sz w:val="28"/>
          <w:szCs w:val="28"/>
          <w:lang w:val="en-US" w:eastAsia="ru-RU"/>
        </w:rPr>
        <w:pPrChange w:id="674" w:author="Борис Разумовский" w:date="2024-05-12T14:14:00Z">
          <w:pPr>
            <w:ind w:firstLine="709"/>
            <w:jc w:val="both"/>
          </w:pPr>
        </w:pPrChange>
      </w:pPr>
      <w:r w:rsidRPr="006354ED">
        <w:rPr>
          <w:rFonts w:ascii="Times New Roman" w:hAnsi="Times New Roman" w:cs="Times New Roman"/>
          <w:sz w:val="28"/>
          <w:szCs w:val="28"/>
          <w:lang w:val="en-US" w:eastAsia="ru-RU"/>
        </w:rPr>
        <w:t xml:space="preserve">3. </w:t>
      </w:r>
      <w:proofErr w:type="spellStart"/>
      <w:r w:rsidRPr="006354ED">
        <w:rPr>
          <w:rFonts w:ascii="Times New Roman" w:hAnsi="Times New Roman" w:cs="Times New Roman"/>
          <w:sz w:val="28"/>
          <w:szCs w:val="28"/>
          <w:lang w:val="en-US" w:eastAsia="ru-RU"/>
        </w:rPr>
        <w:t>Конвертация</w:t>
      </w:r>
      <w:proofErr w:type="spellEnd"/>
      <w:r w:rsidRPr="006354ED">
        <w:rPr>
          <w:rFonts w:ascii="Times New Roman" w:hAnsi="Times New Roman" w:cs="Times New Roman"/>
          <w:sz w:val="28"/>
          <w:szCs w:val="28"/>
          <w:lang w:val="en-US" w:eastAsia="ru-RU"/>
        </w:rPr>
        <w:t xml:space="preserve"> </w:t>
      </w:r>
      <w:proofErr w:type="spellStart"/>
      <w:r w:rsidRPr="006354ED">
        <w:rPr>
          <w:rFonts w:ascii="Times New Roman" w:hAnsi="Times New Roman" w:cs="Times New Roman"/>
          <w:sz w:val="28"/>
          <w:szCs w:val="28"/>
          <w:lang w:val="en-US" w:eastAsia="ru-RU"/>
        </w:rPr>
        <w:t>файлов</w:t>
      </w:r>
      <w:proofErr w:type="spellEnd"/>
      <w:r w:rsidRPr="006354ED">
        <w:rPr>
          <w:rFonts w:ascii="Times New Roman" w:hAnsi="Times New Roman" w:cs="Times New Roman"/>
          <w:sz w:val="28"/>
          <w:szCs w:val="28"/>
          <w:lang w:val="en-US" w:eastAsia="ru-RU"/>
        </w:rPr>
        <w:t>:</w:t>
      </w:r>
    </w:p>
    <w:p w14:paraId="53C8475B" w14:textId="77777777" w:rsidR="006354ED" w:rsidRPr="00DC3EF6" w:rsidRDefault="006354ED">
      <w:pPr>
        <w:spacing w:line="360" w:lineRule="auto"/>
        <w:ind w:firstLine="709"/>
        <w:jc w:val="both"/>
        <w:rPr>
          <w:rFonts w:ascii="Times New Roman" w:hAnsi="Times New Roman" w:cs="Times New Roman"/>
          <w:sz w:val="28"/>
          <w:szCs w:val="28"/>
          <w:lang w:eastAsia="ru-RU"/>
        </w:rPr>
        <w:pPrChange w:id="675" w:author="Борис Разумовский" w:date="2024-05-12T14:14:00Z">
          <w:pPr>
            <w:ind w:firstLine="709"/>
            <w:jc w:val="both"/>
          </w:pPr>
        </w:pPrChange>
      </w:pPr>
      <w:r w:rsidRPr="006354ED">
        <w:rPr>
          <w:rFonts w:ascii="Times New Roman" w:hAnsi="Times New Roman" w:cs="Times New Roman"/>
          <w:sz w:val="28"/>
          <w:szCs w:val="28"/>
          <w:lang w:val="en-US" w:eastAsia="ru-RU"/>
        </w:rPr>
        <w:lastRenderedPageBreak/>
        <w:t xml:space="preserve">    </w:t>
      </w:r>
      <w:r w:rsidRPr="00DC3EF6">
        <w:rPr>
          <w:rFonts w:ascii="Times New Roman" w:hAnsi="Times New Roman" w:cs="Times New Roman"/>
          <w:sz w:val="28"/>
          <w:szCs w:val="28"/>
          <w:lang w:eastAsia="ru-RU"/>
        </w:rPr>
        <w:t xml:space="preserve">- Для каждого найденного файла создаётся объект документа </w:t>
      </w:r>
      <w:r w:rsidRPr="006354ED">
        <w:rPr>
          <w:rFonts w:ascii="Times New Roman" w:hAnsi="Times New Roman" w:cs="Times New Roman"/>
          <w:sz w:val="28"/>
          <w:szCs w:val="28"/>
          <w:lang w:val="en-US" w:eastAsia="ru-RU"/>
        </w:rPr>
        <w:t>Word</w:t>
      </w:r>
      <w:r w:rsidRPr="00DC3EF6">
        <w:rPr>
          <w:rFonts w:ascii="Times New Roman" w:hAnsi="Times New Roman" w:cs="Times New Roman"/>
          <w:sz w:val="28"/>
          <w:szCs w:val="28"/>
          <w:lang w:eastAsia="ru-RU"/>
        </w:rPr>
        <w:t xml:space="preserve"> с помощью метода `</w:t>
      </w:r>
      <w:proofErr w:type="gramStart"/>
      <w:r w:rsidRPr="006354ED">
        <w:rPr>
          <w:rFonts w:ascii="Times New Roman" w:hAnsi="Times New Roman" w:cs="Times New Roman"/>
          <w:sz w:val="28"/>
          <w:szCs w:val="28"/>
          <w:lang w:val="en-US" w:eastAsia="ru-RU"/>
        </w:rPr>
        <w:t>Dispatch</w:t>
      </w:r>
      <w:r w:rsidRPr="00DC3EF6">
        <w:rPr>
          <w:rFonts w:ascii="Times New Roman" w:hAnsi="Times New Roman" w:cs="Times New Roman"/>
          <w:sz w:val="28"/>
          <w:szCs w:val="28"/>
          <w:lang w:eastAsia="ru-RU"/>
        </w:rPr>
        <w:t>(</w:t>
      </w:r>
      <w:proofErr w:type="gramEnd"/>
      <w:r w:rsidRPr="00DC3EF6">
        <w:rPr>
          <w:rFonts w:ascii="Times New Roman" w:hAnsi="Times New Roman" w:cs="Times New Roman"/>
          <w:sz w:val="28"/>
          <w:szCs w:val="28"/>
          <w:lang w:eastAsia="ru-RU"/>
        </w:rPr>
        <w:t>'</w:t>
      </w:r>
      <w:r w:rsidRPr="006354ED">
        <w:rPr>
          <w:rFonts w:ascii="Times New Roman" w:hAnsi="Times New Roman" w:cs="Times New Roman"/>
          <w:sz w:val="28"/>
          <w:szCs w:val="28"/>
          <w:lang w:val="en-US" w:eastAsia="ru-RU"/>
        </w:rPr>
        <w:t>Word</w:t>
      </w:r>
      <w:r w:rsidRPr="00DC3EF6">
        <w:rPr>
          <w:rFonts w:ascii="Times New Roman" w:hAnsi="Times New Roman" w:cs="Times New Roman"/>
          <w:sz w:val="28"/>
          <w:szCs w:val="28"/>
          <w:lang w:eastAsia="ru-RU"/>
        </w:rPr>
        <w:t>.</w:t>
      </w:r>
      <w:r w:rsidRPr="006354ED">
        <w:rPr>
          <w:rFonts w:ascii="Times New Roman" w:hAnsi="Times New Roman" w:cs="Times New Roman"/>
          <w:sz w:val="28"/>
          <w:szCs w:val="28"/>
          <w:lang w:val="en-US" w:eastAsia="ru-RU"/>
        </w:rPr>
        <w:t>Application</w:t>
      </w:r>
      <w:r w:rsidRPr="00DC3EF6">
        <w:rPr>
          <w:rFonts w:ascii="Times New Roman" w:hAnsi="Times New Roman" w:cs="Times New Roman"/>
          <w:sz w:val="28"/>
          <w:szCs w:val="28"/>
          <w:lang w:eastAsia="ru-RU"/>
        </w:rPr>
        <w:t>')` из библиотеки `</w:t>
      </w:r>
      <w:r w:rsidRPr="006354ED">
        <w:rPr>
          <w:rFonts w:ascii="Times New Roman" w:hAnsi="Times New Roman" w:cs="Times New Roman"/>
          <w:sz w:val="28"/>
          <w:szCs w:val="28"/>
          <w:lang w:val="en-US" w:eastAsia="ru-RU"/>
        </w:rPr>
        <w:t>win</w:t>
      </w:r>
      <w:r w:rsidRPr="00DC3EF6">
        <w:rPr>
          <w:rFonts w:ascii="Times New Roman" w:hAnsi="Times New Roman" w:cs="Times New Roman"/>
          <w:sz w:val="28"/>
          <w:szCs w:val="28"/>
          <w:lang w:eastAsia="ru-RU"/>
        </w:rPr>
        <w:t>32</w:t>
      </w:r>
      <w:r w:rsidRPr="006354ED">
        <w:rPr>
          <w:rFonts w:ascii="Times New Roman" w:hAnsi="Times New Roman" w:cs="Times New Roman"/>
          <w:sz w:val="28"/>
          <w:szCs w:val="28"/>
          <w:lang w:val="en-US" w:eastAsia="ru-RU"/>
        </w:rPr>
        <w:t>com</w:t>
      </w:r>
      <w:r w:rsidRPr="00DC3EF6">
        <w:rPr>
          <w:rFonts w:ascii="Times New Roman" w:hAnsi="Times New Roman" w:cs="Times New Roman"/>
          <w:sz w:val="28"/>
          <w:szCs w:val="28"/>
          <w:lang w:eastAsia="ru-RU"/>
        </w:rPr>
        <w:t>`.</w:t>
      </w:r>
    </w:p>
    <w:p w14:paraId="456653F6" w14:textId="77777777" w:rsidR="006354ED" w:rsidRPr="00DC3EF6" w:rsidDel="005E0677" w:rsidRDefault="006354ED">
      <w:pPr>
        <w:spacing w:line="360" w:lineRule="auto"/>
        <w:ind w:firstLine="709"/>
        <w:jc w:val="both"/>
        <w:rPr>
          <w:del w:id="676" w:author="Борис Разумовский" w:date="2024-05-12T23:19:00Z"/>
          <w:rFonts w:ascii="Times New Roman" w:hAnsi="Times New Roman" w:cs="Times New Roman"/>
          <w:sz w:val="28"/>
          <w:szCs w:val="28"/>
          <w:lang w:eastAsia="ru-RU"/>
          <w:rPrChange w:id="677" w:author="Nikita" w:date="2024-05-11T21:15:00Z">
            <w:rPr>
              <w:del w:id="678" w:author="Борис Разумовский" w:date="2024-05-12T23:19:00Z"/>
              <w:rFonts w:ascii="Times New Roman" w:hAnsi="Times New Roman" w:cs="Times New Roman"/>
              <w:sz w:val="28"/>
              <w:szCs w:val="28"/>
              <w:lang w:val="en-US" w:eastAsia="ru-RU"/>
            </w:rPr>
          </w:rPrChange>
        </w:rPr>
        <w:pPrChange w:id="679" w:author="Борис Разумовский" w:date="2024-05-12T14:14:00Z">
          <w:pPr>
            <w:ind w:firstLine="709"/>
            <w:jc w:val="both"/>
          </w:pPr>
        </w:pPrChange>
      </w:pPr>
      <w:r w:rsidRPr="00DC3EF6">
        <w:rPr>
          <w:rFonts w:ascii="Times New Roman" w:hAnsi="Times New Roman" w:cs="Times New Roman"/>
          <w:sz w:val="28"/>
          <w:szCs w:val="28"/>
          <w:lang w:eastAsia="ru-RU"/>
        </w:rPr>
        <w:t xml:space="preserve">    </w:t>
      </w:r>
      <w:r w:rsidRPr="00DC3EF6">
        <w:rPr>
          <w:rFonts w:ascii="Times New Roman" w:hAnsi="Times New Roman" w:cs="Times New Roman"/>
          <w:sz w:val="28"/>
          <w:szCs w:val="28"/>
          <w:lang w:eastAsia="ru-RU"/>
          <w:rPrChange w:id="680" w:author="Nikita" w:date="2024-05-11T21:15:00Z">
            <w:rPr>
              <w:rFonts w:ascii="Times New Roman" w:hAnsi="Times New Roman" w:cs="Times New Roman"/>
              <w:sz w:val="28"/>
              <w:szCs w:val="28"/>
              <w:lang w:val="en-US" w:eastAsia="ru-RU"/>
            </w:rPr>
          </w:rPrChange>
        </w:rPr>
        <w:t>- Каждый документ открывается, сохраняется в формате `.</w:t>
      </w:r>
      <w:r w:rsidRPr="006354ED">
        <w:rPr>
          <w:rFonts w:ascii="Times New Roman" w:hAnsi="Times New Roman" w:cs="Times New Roman"/>
          <w:sz w:val="28"/>
          <w:szCs w:val="28"/>
          <w:lang w:val="en-US" w:eastAsia="ru-RU"/>
        </w:rPr>
        <w:t>docx</w:t>
      </w:r>
      <w:r w:rsidRPr="00DC3EF6">
        <w:rPr>
          <w:rFonts w:ascii="Times New Roman" w:hAnsi="Times New Roman" w:cs="Times New Roman"/>
          <w:sz w:val="28"/>
          <w:szCs w:val="28"/>
          <w:lang w:eastAsia="ru-RU"/>
          <w:rPrChange w:id="681" w:author="Nikita" w:date="2024-05-11T21:15:00Z">
            <w:rPr>
              <w:rFonts w:ascii="Times New Roman" w:hAnsi="Times New Roman" w:cs="Times New Roman"/>
              <w:sz w:val="28"/>
              <w:szCs w:val="28"/>
              <w:lang w:val="en-US" w:eastAsia="ru-RU"/>
            </w:rPr>
          </w:rPrChange>
        </w:rPr>
        <w:t>` с добавлением '</w:t>
      </w:r>
      <w:r w:rsidRPr="006354ED">
        <w:rPr>
          <w:rFonts w:ascii="Times New Roman" w:hAnsi="Times New Roman" w:cs="Times New Roman"/>
          <w:sz w:val="28"/>
          <w:szCs w:val="28"/>
          <w:lang w:val="en-US" w:eastAsia="ru-RU"/>
        </w:rPr>
        <w:t>x</w:t>
      </w:r>
      <w:r w:rsidRPr="00DC3EF6">
        <w:rPr>
          <w:rFonts w:ascii="Times New Roman" w:hAnsi="Times New Roman" w:cs="Times New Roman"/>
          <w:sz w:val="28"/>
          <w:szCs w:val="28"/>
          <w:lang w:eastAsia="ru-RU"/>
          <w:rPrChange w:id="682" w:author="Nikita" w:date="2024-05-11T21:15:00Z">
            <w:rPr>
              <w:rFonts w:ascii="Times New Roman" w:hAnsi="Times New Roman" w:cs="Times New Roman"/>
              <w:sz w:val="28"/>
              <w:szCs w:val="28"/>
              <w:lang w:val="en-US" w:eastAsia="ru-RU"/>
            </w:rPr>
          </w:rPrChange>
        </w:rPr>
        <w:t>' к существующему имени файла, и затем закрывается.</w:t>
      </w:r>
    </w:p>
    <w:p w14:paraId="01AFDF69" w14:textId="77777777" w:rsidR="006354ED" w:rsidRPr="00DC3EF6" w:rsidRDefault="006354ED" w:rsidP="005E0677">
      <w:pPr>
        <w:spacing w:line="360" w:lineRule="auto"/>
        <w:ind w:firstLine="709"/>
        <w:jc w:val="both"/>
        <w:rPr>
          <w:rFonts w:ascii="Times New Roman" w:hAnsi="Times New Roman" w:cs="Times New Roman"/>
          <w:sz w:val="28"/>
          <w:szCs w:val="28"/>
          <w:lang w:eastAsia="ru-RU"/>
          <w:rPrChange w:id="683" w:author="Nikita" w:date="2024-05-11T21:15:00Z">
            <w:rPr>
              <w:rFonts w:ascii="Times New Roman" w:hAnsi="Times New Roman" w:cs="Times New Roman"/>
              <w:sz w:val="28"/>
              <w:szCs w:val="28"/>
              <w:lang w:val="en-US" w:eastAsia="ru-RU"/>
            </w:rPr>
          </w:rPrChange>
        </w:rPr>
        <w:pPrChange w:id="684" w:author="Борис Разумовский" w:date="2024-05-12T23:19:00Z">
          <w:pPr>
            <w:ind w:firstLine="709"/>
            <w:jc w:val="both"/>
          </w:pPr>
        </w:pPrChange>
      </w:pPr>
    </w:p>
    <w:p w14:paraId="531A66DB" w14:textId="5DA55BE6" w:rsidR="006354ED" w:rsidRPr="00DC3EF6" w:rsidRDefault="006354ED">
      <w:pPr>
        <w:spacing w:line="360" w:lineRule="auto"/>
        <w:ind w:firstLine="709"/>
        <w:jc w:val="both"/>
        <w:rPr>
          <w:rFonts w:ascii="Times New Roman" w:hAnsi="Times New Roman" w:cs="Times New Roman"/>
          <w:sz w:val="28"/>
          <w:szCs w:val="28"/>
          <w:lang w:eastAsia="ru-RU"/>
          <w:rPrChange w:id="685" w:author="Nikita" w:date="2024-05-11T21:15:00Z">
            <w:rPr>
              <w:rFonts w:ascii="Times New Roman" w:hAnsi="Times New Roman" w:cs="Times New Roman"/>
              <w:sz w:val="28"/>
              <w:szCs w:val="28"/>
              <w:lang w:val="en-US" w:eastAsia="ru-RU"/>
            </w:rPr>
          </w:rPrChange>
        </w:rPr>
        <w:pPrChange w:id="686" w:author="Борис Разумовский" w:date="2024-05-12T14:14:00Z">
          <w:pPr>
            <w:ind w:firstLine="709"/>
            <w:jc w:val="both"/>
          </w:pPr>
        </w:pPrChange>
      </w:pPr>
      <w:r w:rsidRPr="00DC3EF6">
        <w:rPr>
          <w:rFonts w:ascii="Times New Roman" w:hAnsi="Times New Roman" w:cs="Times New Roman"/>
          <w:sz w:val="28"/>
          <w:szCs w:val="28"/>
          <w:lang w:eastAsia="ru-RU"/>
          <w:rPrChange w:id="687" w:author="Nikita" w:date="2024-05-11T21:15:00Z">
            <w:rPr>
              <w:rFonts w:ascii="Times New Roman" w:hAnsi="Times New Roman" w:cs="Times New Roman"/>
              <w:sz w:val="28"/>
              <w:szCs w:val="28"/>
              <w:lang w:val="en-US" w:eastAsia="ru-RU"/>
            </w:rPr>
          </w:rPrChange>
        </w:rPr>
        <w:t>4. Очистка:</w:t>
      </w:r>
    </w:p>
    <w:p w14:paraId="5636C302" w14:textId="6BE71CDD" w:rsidR="006354ED" w:rsidRPr="00DC3EF6" w:rsidRDefault="006354ED">
      <w:pPr>
        <w:spacing w:line="360" w:lineRule="auto"/>
        <w:ind w:firstLine="709"/>
        <w:jc w:val="both"/>
        <w:rPr>
          <w:rFonts w:ascii="Times New Roman" w:hAnsi="Times New Roman" w:cs="Times New Roman"/>
          <w:sz w:val="28"/>
          <w:szCs w:val="28"/>
          <w:lang w:eastAsia="ru-RU"/>
          <w:rPrChange w:id="688" w:author="Nikita" w:date="2024-05-11T21:15:00Z">
            <w:rPr>
              <w:rFonts w:ascii="Times New Roman" w:hAnsi="Times New Roman" w:cs="Times New Roman"/>
              <w:sz w:val="28"/>
              <w:szCs w:val="28"/>
              <w:lang w:val="en-US" w:eastAsia="ru-RU"/>
            </w:rPr>
          </w:rPrChange>
        </w:rPr>
        <w:pPrChange w:id="689" w:author="Борис Разумовский" w:date="2024-05-12T14:14:00Z">
          <w:pPr>
            <w:ind w:firstLine="709"/>
            <w:jc w:val="both"/>
          </w:pPr>
        </w:pPrChange>
      </w:pPr>
      <w:r w:rsidRPr="00DC3EF6">
        <w:rPr>
          <w:rFonts w:ascii="Times New Roman" w:hAnsi="Times New Roman" w:cs="Times New Roman"/>
          <w:sz w:val="28"/>
          <w:szCs w:val="28"/>
          <w:lang w:eastAsia="ru-RU"/>
          <w:rPrChange w:id="690" w:author="Nikita" w:date="2024-05-11T21:15:00Z">
            <w:rPr>
              <w:rFonts w:ascii="Times New Roman" w:hAnsi="Times New Roman" w:cs="Times New Roman"/>
              <w:sz w:val="28"/>
              <w:szCs w:val="28"/>
              <w:lang w:val="en-US" w:eastAsia="ru-RU"/>
            </w:rPr>
          </w:rPrChange>
        </w:rPr>
        <w:t xml:space="preserve">    - После конвертации исходные файлы `.</w:t>
      </w:r>
      <w:r w:rsidRPr="006354ED">
        <w:rPr>
          <w:rFonts w:ascii="Times New Roman" w:hAnsi="Times New Roman" w:cs="Times New Roman"/>
          <w:sz w:val="28"/>
          <w:szCs w:val="28"/>
          <w:lang w:val="en-US" w:eastAsia="ru-RU"/>
        </w:rPr>
        <w:t>doc</w:t>
      </w:r>
      <w:r w:rsidRPr="00DC3EF6">
        <w:rPr>
          <w:rFonts w:ascii="Times New Roman" w:hAnsi="Times New Roman" w:cs="Times New Roman"/>
          <w:sz w:val="28"/>
          <w:szCs w:val="28"/>
          <w:lang w:eastAsia="ru-RU"/>
          <w:rPrChange w:id="691" w:author="Nikita" w:date="2024-05-11T21:15:00Z">
            <w:rPr>
              <w:rFonts w:ascii="Times New Roman" w:hAnsi="Times New Roman" w:cs="Times New Roman"/>
              <w:sz w:val="28"/>
              <w:szCs w:val="28"/>
              <w:lang w:val="en-US" w:eastAsia="ru-RU"/>
            </w:rPr>
          </w:rPrChange>
        </w:rPr>
        <w:t xml:space="preserve">` удаляются для освобождения дискового пространства и </w:t>
      </w:r>
      <w:proofErr w:type="spellStart"/>
      <w:r w:rsidRPr="00DC3EF6">
        <w:rPr>
          <w:rFonts w:ascii="Times New Roman" w:hAnsi="Times New Roman" w:cs="Times New Roman"/>
          <w:sz w:val="28"/>
          <w:szCs w:val="28"/>
          <w:lang w:eastAsia="ru-RU"/>
          <w:rPrChange w:id="692" w:author="Nikita" w:date="2024-05-11T21:15:00Z">
            <w:rPr>
              <w:rFonts w:ascii="Times New Roman" w:hAnsi="Times New Roman" w:cs="Times New Roman"/>
              <w:sz w:val="28"/>
              <w:szCs w:val="28"/>
              <w:lang w:val="en-US" w:eastAsia="ru-RU"/>
            </w:rPr>
          </w:rPrChange>
        </w:rPr>
        <w:t>избежания</w:t>
      </w:r>
      <w:proofErr w:type="spellEnd"/>
      <w:r w:rsidRPr="00DC3EF6">
        <w:rPr>
          <w:rFonts w:ascii="Times New Roman" w:hAnsi="Times New Roman" w:cs="Times New Roman"/>
          <w:sz w:val="28"/>
          <w:szCs w:val="28"/>
          <w:lang w:eastAsia="ru-RU"/>
          <w:rPrChange w:id="693" w:author="Nikita" w:date="2024-05-11T21:15:00Z">
            <w:rPr>
              <w:rFonts w:ascii="Times New Roman" w:hAnsi="Times New Roman" w:cs="Times New Roman"/>
              <w:sz w:val="28"/>
              <w:szCs w:val="28"/>
              <w:lang w:val="en-US" w:eastAsia="ru-RU"/>
            </w:rPr>
          </w:rPrChange>
        </w:rPr>
        <w:t xml:space="preserve"> дублирования данных.</w:t>
      </w:r>
    </w:p>
    <w:p w14:paraId="7E4CD7CD" w14:textId="1C4B3450" w:rsidR="006354ED" w:rsidRPr="00DC3EF6" w:rsidRDefault="006354ED">
      <w:pPr>
        <w:spacing w:line="360" w:lineRule="auto"/>
        <w:ind w:firstLine="709"/>
        <w:jc w:val="both"/>
        <w:rPr>
          <w:rFonts w:ascii="Times New Roman" w:hAnsi="Times New Roman" w:cs="Times New Roman"/>
          <w:sz w:val="28"/>
          <w:szCs w:val="28"/>
          <w:lang w:eastAsia="ru-RU"/>
          <w:rPrChange w:id="694" w:author="Nikita" w:date="2024-05-11T21:15:00Z">
            <w:rPr>
              <w:rFonts w:ascii="Times New Roman" w:hAnsi="Times New Roman" w:cs="Times New Roman"/>
              <w:sz w:val="28"/>
              <w:szCs w:val="28"/>
              <w:lang w:val="en-US" w:eastAsia="ru-RU"/>
            </w:rPr>
          </w:rPrChange>
        </w:rPr>
        <w:pPrChange w:id="695" w:author="Борис Разумовский" w:date="2024-05-12T14:14:00Z">
          <w:pPr>
            <w:ind w:firstLine="709"/>
            <w:jc w:val="both"/>
          </w:pPr>
        </w:pPrChange>
      </w:pPr>
      <w:r w:rsidRPr="00DC3EF6">
        <w:rPr>
          <w:rFonts w:ascii="Times New Roman" w:hAnsi="Times New Roman" w:cs="Times New Roman"/>
          <w:sz w:val="28"/>
          <w:szCs w:val="28"/>
          <w:lang w:eastAsia="ru-RU"/>
        </w:rPr>
        <w:t xml:space="preserve">По завершении процесса конвертации, </w:t>
      </w:r>
      <w:r w:rsidRPr="006354ED">
        <w:rPr>
          <w:rFonts w:ascii="Times New Roman" w:hAnsi="Times New Roman" w:cs="Times New Roman"/>
          <w:sz w:val="28"/>
          <w:szCs w:val="28"/>
          <w:lang w:val="en-US" w:eastAsia="ru-RU"/>
        </w:rPr>
        <w:t>Word</w:t>
      </w:r>
      <w:r w:rsidRPr="00DC3EF6">
        <w:rPr>
          <w:rFonts w:ascii="Times New Roman" w:hAnsi="Times New Roman" w:cs="Times New Roman"/>
          <w:sz w:val="28"/>
          <w:szCs w:val="28"/>
          <w:lang w:eastAsia="ru-RU"/>
        </w:rPr>
        <w:t xml:space="preserve"> полностью закрывается с помощью метода `</w:t>
      </w:r>
      <w:proofErr w:type="gramStart"/>
      <w:r w:rsidRPr="006354ED">
        <w:rPr>
          <w:rFonts w:ascii="Times New Roman" w:hAnsi="Times New Roman" w:cs="Times New Roman"/>
          <w:sz w:val="28"/>
          <w:szCs w:val="28"/>
          <w:lang w:val="en-US" w:eastAsia="ru-RU"/>
        </w:rPr>
        <w:t>Quit</w:t>
      </w:r>
      <w:r w:rsidRPr="00DC3EF6">
        <w:rPr>
          <w:rFonts w:ascii="Times New Roman" w:hAnsi="Times New Roman" w:cs="Times New Roman"/>
          <w:sz w:val="28"/>
          <w:szCs w:val="28"/>
          <w:lang w:eastAsia="ru-RU"/>
        </w:rPr>
        <w:t>(</w:t>
      </w:r>
      <w:proofErr w:type="gramEnd"/>
      <w:r w:rsidRPr="00DC3EF6">
        <w:rPr>
          <w:rFonts w:ascii="Times New Roman" w:hAnsi="Times New Roman" w:cs="Times New Roman"/>
          <w:sz w:val="28"/>
          <w:szCs w:val="28"/>
          <w:lang w:eastAsia="ru-RU"/>
        </w:rPr>
        <w:t xml:space="preserve">)`, что гарантирует корректное освобождение системных ресурсов. </w:t>
      </w:r>
      <w:r w:rsidRPr="00DC3EF6">
        <w:rPr>
          <w:rFonts w:ascii="Times New Roman" w:hAnsi="Times New Roman" w:cs="Times New Roman"/>
          <w:sz w:val="28"/>
          <w:szCs w:val="28"/>
          <w:lang w:eastAsia="ru-RU"/>
          <w:rPrChange w:id="696" w:author="Nikita" w:date="2024-05-11T21:15:00Z">
            <w:rPr>
              <w:rFonts w:ascii="Times New Roman" w:hAnsi="Times New Roman" w:cs="Times New Roman"/>
              <w:sz w:val="28"/>
              <w:szCs w:val="28"/>
              <w:lang w:val="en-US" w:eastAsia="ru-RU"/>
            </w:rPr>
          </w:rPrChange>
        </w:rPr>
        <w:t xml:space="preserve">Все действия </w:t>
      </w:r>
      <w:proofErr w:type="spellStart"/>
      <w:r w:rsidRPr="00DC3EF6">
        <w:rPr>
          <w:rFonts w:ascii="Times New Roman" w:hAnsi="Times New Roman" w:cs="Times New Roman"/>
          <w:sz w:val="28"/>
          <w:szCs w:val="28"/>
          <w:lang w:eastAsia="ru-RU"/>
          <w:rPrChange w:id="697" w:author="Nikita" w:date="2024-05-11T21:15:00Z">
            <w:rPr>
              <w:rFonts w:ascii="Times New Roman" w:hAnsi="Times New Roman" w:cs="Times New Roman"/>
              <w:sz w:val="28"/>
              <w:szCs w:val="28"/>
              <w:lang w:val="en-US" w:eastAsia="ru-RU"/>
            </w:rPr>
          </w:rPrChange>
        </w:rPr>
        <w:t>логируются</w:t>
      </w:r>
      <w:proofErr w:type="spellEnd"/>
      <w:r w:rsidRPr="00DC3EF6">
        <w:rPr>
          <w:rFonts w:ascii="Times New Roman" w:hAnsi="Times New Roman" w:cs="Times New Roman"/>
          <w:sz w:val="28"/>
          <w:szCs w:val="28"/>
          <w:lang w:eastAsia="ru-RU"/>
          <w:rPrChange w:id="698" w:author="Nikita" w:date="2024-05-11T21:15:00Z">
            <w:rPr>
              <w:rFonts w:ascii="Times New Roman" w:hAnsi="Times New Roman" w:cs="Times New Roman"/>
              <w:sz w:val="28"/>
              <w:szCs w:val="28"/>
              <w:lang w:val="en-US" w:eastAsia="ru-RU"/>
            </w:rPr>
          </w:rPrChange>
        </w:rPr>
        <w:t>, включая изменения в рабочем каталоге и статусы конвертации, что обеспечивает прозрачность процесса и возможность отладки в случае возникновения ошибок.</w:t>
      </w:r>
    </w:p>
    <w:p w14:paraId="1257F0D9" w14:textId="64FFD4CC" w:rsidR="00A273EA" w:rsidRPr="00DC3EF6" w:rsidRDefault="006354ED">
      <w:pPr>
        <w:spacing w:line="360" w:lineRule="auto"/>
        <w:ind w:firstLine="709"/>
        <w:jc w:val="both"/>
        <w:rPr>
          <w:rFonts w:ascii="Times New Roman" w:hAnsi="Times New Roman" w:cs="Times New Roman"/>
          <w:sz w:val="28"/>
          <w:szCs w:val="28"/>
          <w:lang w:eastAsia="ru-RU"/>
          <w:rPrChange w:id="699" w:author="Nikita" w:date="2024-05-11T21:15:00Z">
            <w:rPr>
              <w:rFonts w:ascii="Times New Roman" w:hAnsi="Times New Roman" w:cs="Times New Roman"/>
              <w:sz w:val="28"/>
              <w:szCs w:val="28"/>
              <w:lang w:val="en-US" w:eastAsia="ru-RU"/>
            </w:rPr>
          </w:rPrChange>
        </w:rPr>
        <w:pPrChange w:id="700" w:author="Борис Разумовский" w:date="2024-05-12T14:14:00Z">
          <w:pPr>
            <w:ind w:firstLine="709"/>
            <w:jc w:val="both"/>
          </w:pPr>
        </w:pPrChange>
      </w:pPr>
      <w:r w:rsidRPr="00DC3EF6">
        <w:rPr>
          <w:rFonts w:ascii="Times New Roman" w:hAnsi="Times New Roman" w:cs="Times New Roman"/>
          <w:sz w:val="28"/>
          <w:szCs w:val="28"/>
          <w:lang w:eastAsia="ru-RU"/>
          <w:rPrChange w:id="701" w:author="Nikita" w:date="2024-05-11T21:15:00Z">
            <w:rPr>
              <w:rFonts w:ascii="Times New Roman" w:hAnsi="Times New Roman" w:cs="Times New Roman"/>
              <w:sz w:val="28"/>
              <w:szCs w:val="28"/>
              <w:lang w:val="en-US" w:eastAsia="ru-RU"/>
            </w:rPr>
          </w:rPrChange>
        </w:rPr>
        <w:t>Этот метод конвертации файлов является ключевым шагом в подготовке данных к дальнейшему анализу и обработке, обеспечивая не только единообразие форматов, но и совместимость с современными инструментами программирования и анализа данных.</w:t>
      </w:r>
    </w:p>
    <w:p w14:paraId="2FD6A8EE" w14:textId="776E671E" w:rsidR="00F421DA" w:rsidRDefault="00043173">
      <w:pPr>
        <w:pStyle w:val="2"/>
        <w:numPr>
          <w:ilvl w:val="1"/>
          <w:numId w:val="7"/>
        </w:numPr>
        <w:tabs>
          <w:tab w:val="clear" w:pos="1361"/>
        </w:tabs>
        <w:jc w:val="both"/>
      </w:pPr>
      <w:bookmarkStart w:id="702" w:name="_Toc166448303"/>
      <w:r>
        <w:t>Обновление Базы данных</w:t>
      </w:r>
      <w:bookmarkEnd w:id="702"/>
    </w:p>
    <w:p w14:paraId="354B0898" w14:textId="3390DE34" w:rsidR="00F421DA" w:rsidRPr="00F421DA" w:rsidRDefault="00F421DA">
      <w:pPr>
        <w:spacing w:line="360" w:lineRule="auto"/>
        <w:ind w:firstLine="709"/>
        <w:jc w:val="both"/>
        <w:rPr>
          <w:rFonts w:ascii="Times New Roman" w:hAnsi="Times New Roman" w:cs="Times New Roman"/>
          <w:sz w:val="28"/>
          <w:szCs w:val="28"/>
        </w:rPr>
        <w:pPrChange w:id="703" w:author="Борис Разумовский" w:date="2024-05-12T14:14:00Z">
          <w:pPr>
            <w:ind w:firstLine="709"/>
            <w:jc w:val="both"/>
          </w:pPr>
        </w:pPrChange>
      </w:pPr>
      <w:r w:rsidRPr="00F421DA">
        <w:rPr>
          <w:rFonts w:ascii="Times New Roman" w:hAnsi="Times New Roman" w:cs="Times New Roman"/>
          <w:sz w:val="28"/>
          <w:szCs w:val="28"/>
        </w:rPr>
        <w:t xml:space="preserve">Перед началом процесса </w:t>
      </w:r>
      <w:proofErr w:type="spellStart"/>
      <w:r w:rsidRPr="00F421DA">
        <w:rPr>
          <w:rFonts w:ascii="Times New Roman" w:hAnsi="Times New Roman" w:cs="Times New Roman"/>
          <w:sz w:val="28"/>
          <w:szCs w:val="28"/>
        </w:rPr>
        <w:t>парсинга</w:t>
      </w:r>
      <w:proofErr w:type="spellEnd"/>
      <w:r w:rsidRPr="00F421DA">
        <w:rPr>
          <w:rFonts w:ascii="Times New Roman" w:hAnsi="Times New Roman" w:cs="Times New Roman"/>
          <w:sz w:val="28"/>
          <w:szCs w:val="28"/>
        </w:rPr>
        <w:t xml:space="preserve"> данных из документов, конвертированных в формат `.</w:t>
      </w:r>
      <w:proofErr w:type="spellStart"/>
      <w:r w:rsidRPr="00F421DA">
        <w:rPr>
          <w:rFonts w:ascii="Times New Roman" w:hAnsi="Times New Roman" w:cs="Times New Roman"/>
          <w:sz w:val="28"/>
          <w:szCs w:val="28"/>
        </w:rPr>
        <w:t>docx</w:t>
      </w:r>
      <w:proofErr w:type="spellEnd"/>
      <w:r w:rsidRPr="00F421DA">
        <w:rPr>
          <w:rFonts w:ascii="Times New Roman" w:hAnsi="Times New Roman" w:cs="Times New Roman"/>
          <w:sz w:val="28"/>
          <w:szCs w:val="28"/>
        </w:rPr>
        <w:t>`, необходимо выполнить важную операцию — обновление ссылок на документы в базе данных. После конвертации файлов из формата `.</w:t>
      </w:r>
      <w:proofErr w:type="spellStart"/>
      <w:r w:rsidRPr="00F421DA">
        <w:rPr>
          <w:rFonts w:ascii="Times New Roman" w:hAnsi="Times New Roman" w:cs="Times New Roman"/>
          <w:sz w:val="28"/>
          <w:szCs w:val="28"/>
        </w:rPr>
        <w:t>doc</w:t>
      </w:r>
      <w:proofErr w:type="spellEnd"/>
      <w:r w:rsidRPr="00F421DA">
        <w:rPr>
          <w:rFonts w:ascii="Times New Roman" w:hAnsi="Times New Roman" w:cs="Times New Roman"/>
          <w:sz w:val="28"/>
          <w:szCs w:val="28"/>
        </w:rPr>
        <w:t>` в `.</w:t>
      </w:r>
      <w:proofErr w:type="spellStart"/>
      <w:r w:rsidRPr="00F421DA">
        <w:rPr>
          <w:rFonts w:ascii="Times New Roman" w:hAnsi="Times New Roman" w:cs="Times New Roman"/>
          <w:sz w:val="28"/>
          <w:szCs w:val="28"/>
        </w:rPr>
        <w:t>docx</w:t>
      </w:r>
      <w:proofErr w:type="spellEnd"/>
      <w:r w:rsidRPr="00F421DA">
        <w:rPr>
          <w:rFonts w:ascii="Times New Roman" w:hAnsi="Times New Roman" w:cs="Times New Roman"/>
          <w:sz w:val="28"/>
          <w:szCs w:val="28"/>
        </w:rPr>
        <w:t>`, ссылки на эти файлы, хранящиеся в базе данных, остались в старом формате, что может привести к ошибкам при попытках доступа к файлам. Следовательно, требуется корректировка путей в базе данных для обеспечения их актуальности и корректности.</w:t>
      </w:r>
    </w:p>
    <w:p w14:paraId="1A957295" w14:textId="77777777" w:rsidR="00F421DA" w:rsidRPr="00F421DA" w:rsidRDefault="00F421DA">
      <w:pPr>
        <w:spacing w:line="360" w:lineRule="auto"/>
        <w:ind w:firstLine="709"/>
        <w:jc w:val="both"/>
        <w:rPr>
          <w:rFonts w:ascii="Times New Roman" w:hAnsi="Times New Roman" w:cs="Times New Roman"/>
          <w:sz w:val="28"/>
          <w:szCs w:val="28"/>
        </w:rPr>
        <w:pPrChange w:id="704" w:author="Борис Разумовский" w:date="2024-05-12T14:14:00Z">
          <w:pPr>
            <w:ind w:firstLine="709"/>
            <w:jc w:val="both"/>
          </w:pPr>
        </w:pPrChange>
      </w:pPr>
      <w:r w:rsidRPr="00F421DA">
        <w:rPr>
          <w:rFonts w:ascii="Times New Roman" w:hAnsi="Times New Roman" w:cs="Times New Roman"/>
          <w:sz w:val="28"/>
          <w:szCs w:val="28"/>
        </w:rPr>
        <w:lastRenderedPageBreak/>
        <w:t xml:space="preserve">Для обновления ссылок на документы в базе данных используется язык SQL в контексте </w:t>
      </w:r>
      <w:proofErr w:type="spellStart"/>
      <w:r w:rsidRPr="00F421DA">
        <w:rPr>
          <w:rFonts w:ascii="Times New Roman" w:hAnsi="Times New Roman" w:cs="Times New Roman"/>
          <w:sz w:val="28"/>
          <w:szCs w:val="28"/>
        </w:rPr>
        <w:t>Python</w:t>
      </w:r>
      <w:proofErr w:type="spellEnd"/>
      <w:r w:rsidRPr="00F421DA">
        <w:rPr>
          <w:rFonts w:ascii="Times New Roman" w:hAnsi="Times New Roman" w:cs="Times New Roman"/>
          <w:sz w:val="28"/>
          <w:szCs w:val="28"/>
        </w:rPr>
        <w:t xml:space="preserve">-библиотеки `sqlite3`, что позволяет взаимодействовать с локальной </w:t>
      </w:r>
      <w:proofErr w:type="spellStart"/>
      <w:r w:rsidRPr="00F421DA">
        <w:rPr>
          <w:rFonts w:ascii="Times New Roman" w:hAnsi="Times New Roman" w:cs="Times New Roman"/>
          <w:sz w:val="28"/>
          <w:szCs w:val="28"/>
        </w:rPr>
        <w:t>SQLite</w:t>
      </w:r>
      <w:proofErr w:type="spellEnd"/>
      <w:r w:rsidRPr="00F421DA">
        <w:rPr>
          <w:rFonts w:ascii="Times New Roman" w:hAnsi="Times New Roman" w:cs="Times New Roman"/>
          <w:sz w:val="28"/>
          <w:szCs w:val="28"/>
        </w:rPr>
        <w:t xml:space="preserve"> базой данных.</w:t>
      </w:r>
    </w:p>
    <w:p w14:paraId="680E142F" w14:textId="77777777" w:rsidR="00B479B6" w:rsidRDefault="00043173">
      <w:pPr>
        <w:keepNext/>
        <w:spacing w:line="360" w:lineRule="auto"/>
        <w:ind w:firstLine="709"/>
        <w:jc w:val="both"/>
        <w:rPr>
          <w:ins w:id="705" w:author="Борис Разумовский" w:date="2024-05-12T14:28:00Z"/>
        </w:rPr>
        <w:pPrChange w:id="706" w:author="Борис Разумовский" w:date="2024-05-12T14:28:00Z">
          <w:pPr>
            <w:spacing w:line="360" w:lineRule="auto"/>
            <w:ind w:firstLine="709"/>
            <w:jc w:val="both"/>
          </w:pPr>
        </w:pPrChange>
      </w:pPr>
      <w:r>
        <w:rPr>
          <w:noProof/>
          <w:lang w:eastAsia="ru-RU"/>
        </w:rPr>
        <w:drawing>
          <wp:inline distT="0" distB="0" distL="0" distR="0" wp14:anchorId="2E1E54F8" wp14:editId="3F6ABF3C">
            <wp:extent cx="3457575" cy="404749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8472" cy="4083662"/>
                    </a:xfrm>
                    <a:prstGeom prst="rect">
                      <a:avLst/>
                    </a:prstGeom>
                  </pic:spPr>
                </pic:pic>
              </a:graphicData>
            </a:graphic>
          </wp:inline>
        </w:drawing>
      </w:r>
    </w:p>
    <w:p w14:paraId="72597CEB" w14:textId="48E93BEE" w:rsidR="00F421DA" w:rsidRPr="00F421DA" w:rsidRDefault="00B479B6">
      <w:pPr>
        <w:pStyle w:val="af4"/>
        <w:jc w:val="both"/>
        <w:rPr>
          <w:rFonts w:ascii="Times New Roman" w:hAnsi="Times New Roman" w:cs="Times New Roman"/>
          <w:sz w:val="28"/>
          <w:szCs w:val="28"/>
        </w:rPr>
        <w:pPrChange w:id="707" w:author="Борис Разумовский" w:date="2024-05-12T14:28:00Z">
          <w:pPr>
            <w:ind w:firstLine="709"/>
            <w:jc w:val="both"/>
          </w:pPr>
        </w:pPrChange>
      </w:pPr>
      <w:proofErr w:type="spellStart"/>
      <w:ins w:id="708" w:author="Борис Разумовский" w:date="2024-05-12T14:28:00Z">
        <w:r>
          <w:t>Фргамент</w:t>
        </w:r>
        <w:proofErr w:type="spellEnd"/>
        <w:r>
          <w:t xml:space="preserve"> кода из файла </w:t>
        </w:r>
        <w:proofErr w:type="spellStart"/>
        <w:proofErr w:type="gramStart"/>
        <w:r>
          <w:rPr>
            <w:lang w:val="en-US"/>
          </w:rPr>
          <w:t>helper.ipynb</w:t>
        </w:r>
      </w:ins>
      <w:proofErr w:type="spellEnd"/>
      <w:proofErr w:type="gramEnd"/>
    </w:p>
    <w:p w14:paraId="6E1A2573" w14:textId="675F542B" w:rsidR="00F421DA" w:rsidRPr="00F421DA" w:rsidRDefault="00F421DA">
      <w:pPr>
        <w:spacing w:line="360" w:lineRule="auto"/>
        <w:ind w:firstLine="709"/>
        <w:jc w:val="both"/>
        <w:rPr>
          <w:rFonts w:ascii="Times New Roman" w:hAnsi="Times New Roman" w:cs="Times New Roman"/>
          <w:sz w:val="28"/>
          <w:szCs w:val="28"/>
        </w:rPr>
        <w:pPrChange w:id="709" w:author="Борис Разумовский" w:date="2024-05-12T14:14:00Z">
          <w:pPr>
            <w:ind w:firstLine="709"/>
            <w:jc w:val="both"/>
          </w:pPr>
        </w:pPrChange>
      </w:pPr>
      <w:r w:rsidRPr="00F421DA">
        <w:rPr>
          <w:rFonts w:ascii="Times New Roman" w:hAnsi="Times New Roman" w:cs="Times New Roman"/>
          <w:sz w:val="28"/>
          <w:szCs w:val="28"/>
        </w:rPr>
        <w:t>1. Подключение к базе данных:</w:t>
      </w:r>
    </w:p>
    <w:p w14:paraId="7C1BA423" w14:textId="77777777" w:rsidR="00F421DA" w:rsidRPr="00F421DA" w:rsidRDefault="00F421DA">
      <w:pPr>
        <w:spacing w:line="360" w:lineRule="auto"/>
        <w:ind w:firstLine="709"/>
        <w:jc w:val="both"/>
        <w:rPr>
          <w:rFonts w:ascii="Times New Roman" w:hAnsi="Times New Roman" w:cs="Times New Roman"/>
          <w:sz w:val="28"/>
          <w:szCs w:val="28"/>
        </w:rPr>
        <w:pPrChange w:id="710" w:author="Борис Разумовский" w:date="2024-05-12T14:14:00Z">
          <w:pPr>
            <w:ind w:firstLine="709"/>
            <w:jc w:val="both"/>
          </w:pPr>
        </w:pPrChange>
      </w:pPr>
      <w:r w:rsidRPr="00F421DA">
        <w:rPr>
          <w:rFonts w:ascii="Times New Roman" w:hAnsi="Times New Roman" w:cs="Times New Roman"/>
          <w:sz w:val="28"/>
          <w:szCs w:val="28"/>
        </w:rPr>
        <w:t xml:space="preserve">    - С помощью функции `</w:t>
      </w:r>
      <w:proofErr w:type="spellStart"/>
      <w:proofErr w:type="gramStart"/>
      <w:r w:rsidRPr="00F421DA">
        <w:rPr>
          <w:rFonts w:ascii="Times New Roman" w:hAnsi="Times New Roman" w:cs="Times New Roman"/>
          <w:sz w:val="28"/>
          <w:szCs w:val="28"/>
        </w:rPr>
        <w:t>connect</w:t>
      </w:r>
      <w:proofErr w:type="spellEnd"/>
      <w:r w:rsidRPr="00F421DA">
        <w:rPr>
          <w:rFonts w:ascii="Times New Roman" w:hAnsi="Times New Roman" w:cs="Times New Roman"/>
          <w:sz w:val="28"/>
          <w:szCs w:val="28"/>
        </w:rPr>
        <w:t>(</w:t>
      </w:r>
      <w:proofErr w:type="gramEnd"/>
      <w:r w:rsidRPr="00F421DA">
        <w:rPr>
          <w:rFonts w:ascii="Times New Roman" w:hAnsi="Times New Roman" w:cs="Times New Roman"/>
          <w:sz w:val="28"/>
          <w:szCs w:val="28"/>
        </w:rPr>
        <w:t>)` устанавливается соединение с файлом базы данных `</w:t>
      </w:r>
      <w:proofErr w:type="spellStart"/>
      <w:r w:rsidRPr="00F421DA">
        <w:rPr>
          <w:rFonts w:ascii="Times New Roman" w:hAnsi="Times New Roman" w:cs="Times New Roman"/>
          <w:sz w:val="28"/>
          <w:szCs w:val="28"/>
        </w:rPr>
        <w:t>legal_cases.db</w:t>
      </w:r>
      <w:proofErr w:type="spellEnd"/>
      <w:r w:rsidRPr="00F421DA">
        <w:rPr>
          <w:rFonts w:ascii="Times New Roman" w:hAnsi="Times New Roman" w:cs="Times New Roman"/>
          <w:sz w:val="28"/>
          <w:szCs w:val="28"/>
        </w:rPr>
        <w:t>`. Это действие возвращает объект соединения.</w:t>
      </w:r>
    </w:p>
    <w:p w14:paraId="5817BDCB" w14:textId="4F2CD215" w:rsidR="00F421DA" w:rsidRPr="00F421DA" w:rsidRDefault="00F421DA">
      <w:pPr>
        <w:spacing w:line="360" w:lineRule="auto"/>
        <w:ind w:firstLine="709"/>
        <w:jc w:val="both"/>
        <w:rPr>
          <w:rFonts w:ascii="Times New Roman" w:hAnsi="Times New Roman" w:cs="Times New Roman"/>
          <w:sz w:val="28"/>
          <w:szCs w:val="28"/>
        </w:rPr>
        <w:pPrChange w:id="711" w:author="Борис Разумовский" w:date="2024-05-12T14:14:00Z">
          <w:pPr>
            <w:ind w:firstLine="709"/>
            <w:jc w:val="both"/>
          </w:pPr>
        </w:pPrChange>
      </w:pPr>
      <w:r w:rsidRPr="00F421DA">
        <w:rPr>
          <w:rFonts w:ascii="Times New Roman" w:hAnsi="Times New Roman" w:cs="Times New Roman"/>
          <w:sz w:val="28"/>
          <w:szCs w:val="28"/>
        </w:rPr>
        <w:t xml:space="preserve">    - Далее создается объект курсора с помощью метода `</w:t>
      </w:r>
      <w:proofErr w:type="spellStart"/>
      <w:proofErr w:type="gramStart"/>
      <w:r w:rsidRPr="00F421DA">
        <w:rPr>
          <w:rFonts w:ascii="Times New Roman" w:hAnsi="Times New Roman" w:cs="Times New Roman"/>
          <w:sz w:val="28"/>
          <w:szCs w:val="28"/>
        </w:rPr>
        <w:t>cursor</w:t>
      </w:r>
      <w:proofErr w:type="spellEnd"/>
      <w:r w:rsidRPr="00F421DA">
        <w:rPr>
          <w:rFonts w:ascii="Times New Roman" w:hAnsi="Times New Roman" w:cs="Times New Roman"/>
          <w:sz w:val="28"/>
          <w:szCs w:val="28"/>
        </w:rPr>
        <w:t>(</w:t>
      </w:r>
      <w:proofErr w:type="gramEnd"/>
      <w:r w:rsidRPr="00F421DA">
        <w:rPr>
          <w:rFonts w:ascii="Times New Roman" w:hAnsi="Times New Roman" w:cs="Times New Roman"/>
          <w:sz w:val="28"/>
          <w:szCs w:val="28"/>
        </w:rPr>
        <w:t>)`. Курсор используется для выполнения SQL-запросов.</w:t>
      </w:r>
    </w:p>
    <w:p w14:paraId="21D90657" w14:textId="6D1F99F2" w:rsidR="00F421DA" w:rsidRPr="00F421DA" w:rsidRDefault="00F421DA">
      <w:pPr>
        <w:spacing w:line="360" w:lineRule="auto"/>
        <w:ind w:firstLine="709"/>
        <w:jc w:val="both"/>
        <w:rPr>
          <w:rFonts w:ascii="Times New Roman" w:hAnsi="Times New Roman" w:cs="Times New Roman"/>
          <w:sz w:val="28"/>
          <w:szCs w:val="28"/>
        </w:rPr>
        <w:pPrChange w:id="712" w:author="Борис Разумовский" w:date="2024-05-12T14:14:00Z">
          <w:pPr>
            <w:ind w:firstLine="709"/>
            <w:jc w:val="both"/>
          </w:pPr>
        </w:pPrChange>
      </w:pPr>
      <w:r w:rsidRPr="00F421DA">
        <w:rPr>
          <w:rFonts w:ascii="Times New Roman" w:hAnsi="Times New Roman" w:cs="Times New Roman"/>
          <w:sz w:val="28"/>
          <w:szCs w:val="28"/>
        </w:rPr>
        <w:t>2. Формирование SQL-запроса для обновления данных:</w:t>
      </w:r>
    </w:p>
    <w:p w14:paraId="1DD4F92C" w14:textId="77777777" w:rsidR="00F421DA" w:rsidRPr="00F421DA" w:rsidRDefault="00F421DA">
      <w:pPr>
        <w:spacing w:line="360" w:lineRule="auto"/>
        <w:ind w:firstLine="709"/>
        <w:jc w:val="both"/>
        <w:rPr>
          <w:rFonts w:ascii="Times New Roman" w:hAnsi="Times New Roman" w:cs="Times New Roman"/>
          <w:sz w:val="28"/>
          <w:szCs w:val="28"/>
        </w:rPr>
        <w:pPrChange w:id="713" w:author="Борис Разумовский" w:date="2024-05-12T14:14:00Z">
          <w:pPr>
            <w:ind w:firstLine="709"/>
            <w:jc w:val="both"/>
          </w:pPr>
        </w:pPrChange>
      </w:pPr>
      <w:r w:rsidRPr="00F421DA">
        <w:rPr>
          <w:rFonts w:ascii="Times New Roman" w:hAnsi="Times New Roman" w:cs="Times New Roman"/>
          <w:sz w:val="28"/>
          <w:szCs w:val="28"/>
        </w:rPr>
        <w:t xml:space="preserve">    - Запрос строится таким образом, чтобы проверить каждую запись в столбце `</w:t>
      </w:r>
      <w:proofErr w:type="spellStart"/>
      <w:r w:rsidRPr="00F421DA">
        <w:rPr>
          <w:rFonts w:ascii="Times New Roman" w:hAnsi="Times New Roman" w:cs="Times New Roman"/>
          <w:sz w:val="28"/>
          <w:szCs w:val="28"/>
        </w:rPr>
        <w:t>Ссылка_на_документ</w:t>
      </w:r>
      <w:proofErr w:type="spellEnd"/>
      <w:r w:rsidRPr="00F421DA">
        <w:rPr>
          <w:rFonts w:ascii="Times New Roman" w:hAnsi="Times New Roman" w:cs="Times New Roman"/>
          <w:sz w:val="28"/>
          <w:szCs w:val="28"/>
        </w:rPr>
        <w:t>` таблицы `</w:t>
      </w:r>
      <w:proofErr w:type="spellStart"/>
      <w:r w:rsidRPr="00F421DA">
        <w:rPr>
          <w:rFonts w:ascii="Times New Roman" w:hAnsi="Times New Roman" w:cs="Times New Roman"/>
          <w:sz w:val="28"/>
          <w:szCs w:val="28"/>
        </w:rPr>
        <w:t>collection</w:t>
      </w:r>
      <w:proofErr w:type="spellEnd"/>
      <w:r w:rsidRPr="00F421DA">
        <w:rPr>
          <w:rFonts w:ascii="Times New Roman" w:hAnsi="Times New Roman" w:cs="Times New Roman"/>
          <w:sz w:val="28"/>
          <w:szCs w:val="28"/>
        </w:rPr>
        <w:t>`.</w:t>
      </w:r>
    </w:p>
    <w:p w14:paraId="0E67BDFE" w14:textId="77777777" w:rsidR="00F421DA" w:rsidRPr="00F421DA" w:rsidRDefault="00F421DA">
      <w:pPr>
        <w:spacing w:line="360" w:lineRule="auto"/>
        <w:ind w:firstLine="709"/>
        <w:jc w:val="both"/>
        <w:rPr>
          <w:rFonts w:ascii="Times New Roman" w:hAnsi="Times New Roman" w:cs="Times New Roman"/>
          <w:sz w:val="28"/>
          <w:szCs w:val="28"/>
        </w:rPr>
        <w:pPrChange w:id="714" w:author="Борис Разумовский" w:date="2024-05-12T14:14:00Z">
          <w:pPr>
            <w:ind w:firstLine="709"/>
            <w:jc w:val="both"/>
          </w:pPr>
        </w:pPrChange>
      </w:pPr>
      <w:r w:rsidRPr="00F421DA">
        <w:rPr>
          <w:rFonts w:ascii="Times New Roman" w:hAnsi="Times New Roman" w:cs="Times New Roman"/>
          <w:sz w:val="28"/>
          <w:szCs w:val="28"/>
        </w:rPr>
        <w:lastRenderedPageBreak/>
        <w:t xml:space="preserve">    - С помощью функции `</w:t>
      </w:r>
      <w:proofErr w:type="spellStart"/>
      <w:proofErr w:type="gramStart"/>
      <w:r w:rsidRPr="00F421DA">
        <w:rPr>
          <w:rFonts w:ascii="Times New Roman" w:hAnsi="Times New Roman" w:cs="Times New Roman"/>
          <w:sz w:val="28"/>
          <w:szCs w:val="28"/>
        </w:rPr>
        <w:t>substr</w:t>
      </w:r>
      <w:proofErr w:type="spellEnd"/>
      <w:r w:rsidRPr="00F421DA">
        <w:rPr>
          <w:rFonts w:ascii="Times New Roman" w:hAnsi="Times New Roman" w:cs="Times New Roman"/>
          <w:sz w:val="28"/>
          <w:szCs w:val="28"/>
        </w:rPr>
        <w:t>(</w:t>
      </w:r>
      <w:proofErr w:type="gramEnd"/>
      <w:r w:rsidRPr="00F421DA">
        <w:rPr>
          <w:rFonts w:ascii="Times New Roman" w:hAnsi="Times New Roman" w:cs="Times New Roman"/>
          <w:sz w:val="28"/>
          <w:szCs w:val="28"/>
        </w:rPr>
        <w:t>)` проверяется, заканчивается ли текущая ссылка на документ расширением `.</w:t>
      </w:r>
      <w:proofErr w:type="spellStart"/>
      <w:r w:rsidRPr="00F421DA">
        <w:rPr>
          <w:rFonts w:ascii="Times New Roman" w:hAnsi="Times New Roman" w:cs="Times New Roman"/>
          <w:sz w:val="28"/>
          <w:szCs w:val="28"/>
        </w:rPr>
        <w:t>doc</w:t>
      </w:r>
      <w:proofErr w:type="spellEnd"/>
      <w:r w:rsidRPr="00F421DA">
        <w:rPr>
          <w:rFonts w:ascii="Times New Roman" w:hAnsi="Times New Roman" w:cs="Times New Roman"/>
          <w:sz w:val="28"/>
          <w:szCs w:val="28"/>
        </w:rPr>
        <w:t>`. Если условие выполняется, то к текущему значению ссылки добавляется символ 'x', тем самым преобразуя расширение в `.</w:t>
      </w:r>
      <w:proofErr w:type="spellStart"/>
      <w:r w:rsidRPr="00F421DA">
        <w:rPr>
          <w:rFonts w:ascii="Times New Roman" w:hAnsi="Times New Roman" w:cs="Times New Roman"/>
          <w:sz w:val="28"/>
          <w:szCs w:val="28"/>
        </w:rPr>
        <w:t>docx</w:t>
      </w:r>
      <w:proofErr w:type="spellEnd"/>
      <w:r w:rsidRPr="00F421DA">
        <w:rPr>
          <w:rFonts w:ascii="Times New Roman" w:hAnsi="Times New Roman" w:cs="Times New Roman"/>
          <w:sz w:val="28"/>
          <w:szCs w:val="28"/>
        </w:rPr>
        <w:t>`.</w:t>
      </w:r>
    </w:p>
    <w:p w14:paraId="3CF064CF" w14:textId="77777777" w:rsidR="00F421DA" w:rsidRPr="00F421DA" w:rsidDel="00B479B6" w:rsidRDefault="00F421DA">
      <w:pPr>
        <w:spacing w:line="360" w:lineRule="auto"/>
        <w:ind w:firstLine="709"/>
        <w:jc w:val="both"/>
        <w:rPr>
          <w:del w:id="715" w:author="Борис Разумовский" w:date="2024-05-12T14:28:00Z"/>
          <w:rFonts w:ascii="Times New Roman" w:hAnsi="Times New Roman" w:cs="Times New Roman"/>
          <w:sz w:val="28"/>
          <w:szCs w:val="28"/>
        </w:rPr>
        <w:pPrChange w:id="716" w:author="Борис Разумовский" w:date="2024-05-12T14:14:00Z">
          <w:pPr>
            <w:ind w:firstLine="709"/>
            <w:jc w:val="both"/>
          </w:pPr>
        </w:pPrChange>
      </w:pPr>
      <w:r w:rsidRPr="00F421DA">
        <w:rPr>
          <w:rFonts w:ascii="Times New Roman" w:hAnsi="Times New Roman" w:cs="Times New Roman"/>
          <w:sz w:val="28"/>
          <w:szCs w:val="28"/>
        </w:rPr>
        <w:t xml:space="preserve">    - Обновление происходит только для тех строк, где ссылка на документ содержит `.</w:t>
      </w:r>
      <w:proofErr w:type="spellStart"/>
      <w:r w:rsidRPr="00F421DA">
        <w:rPr>
          <w:rFonts w:ascii="Times New Roman" w:hAnsi="Times New Roman" w:cs="Times New Roman"/>
          <w:sz w:val="28"/>
          <w:szCs w:val="28"/>
        </w:rPr>
        <w:t>doc</w:t>
      </w:r>
      <w:proofErr w:type="spellEnd"/>
      <w:r w:rsidRPr="00F421DA">
        <w:rPr>
          <w:rFonts w:ascii="Times New Roman" w:hAnsi="Times New Roman" w:cs="Times New Roman"/>
          <w:sz w:val="28"/>
          <w:szCs w:val="28"/>
        </w:rPr>
        <w:t>`.</w:t>
      </w:r>
    </w:p>
    <w:p w14:paraId="6D582121" w14:textId="77777777" w:rsidR="00F421DA" w:rsidRPr="00F421DA" w:rsidRDefault="00F421DA">
      <w:pPr>
        <w:spacing w:line="360" w:lineRule="auto"/>
        <w:ind w:firstLine="709"/>
        <w:jc w:val="both"/>
        <w:rPr>
          <w:rFonts w:ascii="Times New Roman" w:hAnsi="Times New Roman" w:cs="Times New Roman"/>
          <w:sz w:val="28"/>
          <w:szCs w:val="28"/>
        </w:rPr>
        <w:pPrChange w:id="717" w:author="Борис Разумовский" w:date="2024-05-12T14:28:00Z">
          <w:pPr>
            <w:ind w:firstLine="709"/>
            <w:jc w:val="both"/>
          </w:pPr>
        </w:pPrChange>
      </w:pPr>
    </w:p>
    <w:p w14:paraId="68FBD736" w14:textId="35478265" w:rsidR="00F421DA" w:rsidRPr="00F421DA" w:rsidRDefault="00F421DA">
      <w:pPr>
        <w:spacing w:line="360" w:lineRule="auto"/>
        <w:ind w:firstLine="709"/>
        <w:jc w:val="both"/>
        <w:rPr>
          <w:rFonts w:ascii="Times New Roman" w:hAnsi="Times New Roman" w:cs="Times New Roman"/>
          <w:sz w:val="28"/>
          <w:szCs w:val="28"/>
        </w:rPr>
        <w:pPrChange w:id="718" w:author="Борис Разумовский" w:date="2024-05-12T14:14:00Z">
          <w:pPr>
            <w:ind w:firstLine="709"/>
            <w:jc w:val="both"/>
          </w:pPr>
        </w:pPrChange>
      </w:pPr>
      <w:r w:rsidRPr="00F421DA">
        <w:rPr>
          <w:rFonts w:ascii="Times New Roman" w:hAnsi="Times New Roman" w:cs="Times New Roman"/>
          <w:sz w:val="28"/>
          <w:szCs w:val="28"/>
        </w:rPr>
        <w:t>3. Выполнение SQL-запроса:</w:t>
      </w:r>
    </w:p>
    <w:p w14:paraId="207C25EF" w14:textId="77777777" w:rsidR="00F421DA" w:rsidRPr="00F421DA" w:rsidRDefault="00F421DA">
      <w:pPr>
        <w:spacing w:line="360" w:lineRule="auto"/>
        <w:ind w:firstLine="709"/>
        <w:jc w:val="both"/>
        <w:rPr>
          <w:rFonts w:ascii="Times New Roman" w:hAnsi="Times New Roman" w:cs="Times New Roman"/>
          <w:sz w:val="28"/>
          <w:szCs w:val="28"/>
        </w:rPr>
        <w:pPrChange w:id="719" w:author="Борис Разумовский" w:date="2024-05-12T14:14:00Z">
          <w:pPr>
            <w:ind w:firstLine="709"/>
            <w:jc w:val="both"/>
          </w:pPr>
        </w:pPrChange>
      </w:pPr>
      <w:r w:rsidRPr="00F421DA">
        <w:rPr>
          <w:rFonts w:ascii="Times New Roman" w:hAnsi="Times New Roman" w:cs="Times New Roman"/>
          <w:sz w:val="28"/>
          <w:szCs w:val="28"/>
        </w:rPr>
        <w:t xml:space="preserve">    - Запрос выполняется методом `</w:t>
      </w:r>
      <w:proofErr w:type="spellStart"/>
      <w:proofErr w:type="gramStart"/>
      <w:r w:rsidRPr="00F421DA">
        <w:rPr>
          <w:rFonts w:ascii="Times New Roman" w:hAnsi="Times New Roman" w:cs="Times New Roman"/>
          <w:sz w:val="28"/>
          <w:szCs w:val="28"/>
        </w:rPr>
        <w:t>execute</w:t>
      </w:r>
      <w:proofErr w:type="spellEnd"/>
      <w:r w:rsidRPr="00F421DA">
        <w:rPr>
          <w:rFonts w:ascii="Times New Roman" w:hAnsi="Times New Roman" w:cs="Times New Roman"/>
          <w:sz w:val="28"/>
          <w:szCs w:val="28"/>
        </w:rPr>
        <w:t>(</w:t>
      </w:r>
      <w:proofErr w:type="gramEnd"/>
      <w:r w:rsidRPr="00F421DA">
        <w:rPr>
          <w:rFonts w:ascii="Times New Roman" w:hAnsi="Times New Roman" w:cs="Times New Roman"/>
          <w:sz w:val="28"/>
          <w:szCs w:val="28"/>
        </w:rPr>
        <w:t>)`, после чего изменения фиксируются в базе данных методом `</w:t>
      </w:r>
      <w:proofErr w:type="spellStart"/>
      <w:r w:rsidRPr="00F421DA">
        <w:rPr>
          <w:rFonts w:ascii="Times New Roman" w:hAnsi="Times New Roman" w:cs="Times New Roman"/>
          <w:sz w:val="28"/>
          <w:szCs w:val="28"/>
        </w:rPr>
        <w:t>commit</w:t>
      </w:r>
      <w:proofErr w:type="spellEnd"/>
      <w:r w:rsidRPr="00F421DA">
        <w:rPr>
          <w:rFonts w:ascii="Times New Roman" w:hAnsi="Times New Roman" w:cs="Times New Roman"/>
          <w:sz w:val="28"/>
          <w:szCs w:val="28"/>
        </w:rPr>
        <w:t>()`.</w:t>
      </w:r>
    </w:p>
    <w:p w14:paraId="55C80A34" w14:textId="77777777" w:rsidR="00F421DA" w:rsidRPr="00F421DA" w:rsidRDefault="00F421DA">
      <w:pPr>
        <w:spacing w:line="360" w:lineRule="auto"/>
        <w:ind w:firstLine="709"/>
        <w:jc w:val="both"/>
        <w:rPr>
          <w:rFonts w:ascii="Times New Roman" w:hAnsi="Times New Roman" w:cs="Times New Roman"/>
          <w:sz w:val="28"/>
          <w:szCs w:val="28"/>
        </w:rPr>
        <w:pPrChange w:id="720" w:author="Борис Разумовский" w:date="2024-05-12T14:14:00Z">
          <w:pPr>
            <w:ind w:firstLine="709"/>
            <w:jc w:val="both"/>
          </w:pPr>
        </w:pPrChange>
      </w:pPr>
      <w:r w:rsidRPr="00F421DA">
        <w:rPr>
          <w:rFonts w:ascii="Times New Roman" w:hAnsi="Times New Roman" w:cs="Times New Roman"/>
          <w:sz w:val="28"/>
          <w:szCs w:val="28"/>
        </w:rPr>
        <w:t xml:space="preserve">    - В случае успешного выполнения запроса выводится сообщение об успешном обновлении.</w:t>
      </w:r>
    </w:p>
    <w:p w14:paraId="041E66D4" w14:textId="13623FE6" w:rsidR="00F421DA" w:rsidRPr="00F421DA" w:rsidRDefault="00F421DA">
      <w:pPr>
        <w:spacing w:line="360" w:lineRule="auto"/>
        <w:ind w:firstLine="709"/>
        <w:jc w:val="both"/>
        <w:rPr>
          <w:rFonts w:ascii="Times New Roman" w:hAnsi="Times New Roman" w:cs="Times New Roman"/>
          <w:sz w:val="28"/>
          <w:szCs w:val="28"/>
        </w:rPr>
        <w:pPrChange w:id="721" w:author="Борис Разумовский" w:date="2024-05-12T14:14:00Z">
          <w:pPr>
            <w:ind w:firstLine="709"/>
            <w:jc w:val="both"/>
          </w:pPr>
        </w:pPrChange>
      </w:pPr>
      <w:r w:rsidRPr="00F421DA">
        <w:rPr>
          <w:rFonts w:ascii="Times New Roman" w:hAnsi="Times New Roman" w:cs="Times New Roman"/>
          <w:sz w:val="28"/>
          <w:szCs w:val="28"/>
        </w:rPr>
        <w:t xml:space="preserve">    - Если в процессе выполнения запроса произошла ошибка, она перехватывается в блоке `</w:t>
      </w:r>
      <w:proofErr w:type="spellStart"/>
      <w:r w:rsidRPr="00F421DA">
        <w:rPr>
          <w:rFonts w:ascii="Times New Roman" w:hAnsi="Times New Roman" w:cs="Times New Roman"/>
          <w:sz w:val="28"/>
          <w:szCs w:val="28"/>
        </w:rPr>
        <w:t>except</w:t>
      </w:r>
      <w:proofErr w:type="spellEnd"/>
      <w:r w:rsidRPr="00F421DA">
        <w:rPr>
          <w:rFonts w:ascii="Times New Roman" w:hAnsi="Times New Roman" w:cs="Times New Roman"/>
          <w:sz w:val="28"/>
          <w:szCs w:val="28"/>
        </w:rPr>
        <w:t>` и выводится сообщение об ошибке.</w:t>
      </w:r>
    </w:p>
    <w:p w14:paraId="1D5B96AE" w14:textId="08FCB4DB" w:rsidR="00F421DA" w:rsidRPr="00F421DA" w:rsidRDefault="00F421DA">
      <w:pPr>
        <w:spacing w:line="360" w:lineRule="auto"/>
        <w:ind w:firstLine="709"/>
        <w:jc w:val="both"/>
        <w:rPr>
          <w:rFonts w:ascii="Times New Roman" w:hAnsi="Times New Roman" w:cs="Times New Roman"/>
          <w:sz w:val="28"/>
          <w:szCs w:val="28"/>
        </w:rPr>
        <w:pPrChange w:id="722" w:author="Борис Разумовский" w:date="2024-05-12T14:14:00Z">
          <w:pPr>
            <w:ind w:firstLine="709"/>
            <w:jc w:val="both"/>
          </w:pPr>
        </w:pPrChange>
      </w:pPr>
      <w:r w:rsidRPr="00F421DA">
        <w:rPr>
          <w:rFonts w:ascii="Times New Roman" w:hAnsi="Times New Roman" w:cs="Times New Roman"/>
          <w:sz w:val="28"/>
          <w:szCs w:val="28"/>
        </w:rPr>
        <w:t>4. Закрытие соединения с базой данных:</w:t>
      </w:r>
    </w:p>
    <w:p w14:paraId="4E678430" w14:textId="28C28B1D" w:rsidR="00F421DA" w:rsidRPr="00F421DA" w:rsidRDefault="00F421DA">
      <w:pPr>
        <w:spacing w:line="360" w:lineRule="auto"/>
        <w:ind w:firstLine="709"/>
        <w:jc w:val="both"/>
        <w:rPr>
          <w:rFonts w:ascii="Times New Roman" w:hAnsi="Times New Roman" w:cs="Times New Roman"/>
          <w:sz w:val="28"/>
          <w:szCs w:val="28"/>
        </w:rPr>
        <w:pPrChange w:id="723" w:author="Борис Разумовский" w:date="2024-05-12T14:14:00Z">
          <w:pPr>
            <w:ind w:firstLine="709"/>
            <w:jc w:val="both"/>
          </w:pPr>
        </w:pPrChange>
      </w:pPr>
      <w:r w:rsidRPr="00F421DA">
        <w:rPr>
          <w:rFonts w:ascii="Times New Roman" w:hAnsi="Times New Roman" w:cs="Times New Roman"/>
          <w:sz w:val="28"/>
          <w:szCs w:val="28"/>
        </w:rPr>
        <w:t xml:space="preserve">    - После выполнения обновления соединение с базой данных закрывается методом `</w:t>
      </w:r>
      <w:proofErr w:type="spellStart"/>
      <w:proofErr w:type="gramStart"/>
      <w:r w:rsidRPr="00F421DA">
        <w:rPr>
          <w:rFonts w:ascii="Times New Roman" w:hAnsi="Times New Roman" w:cs="Times New Roman"/>
          <w:sz w:val="28"/>
          <w:szCs w:val="28"/>
        </w:rPr>
        <w:t>close</w:t>
      </w:r>
      <w:proofErr w:type="spellEnd"/>
      <w:r w:rsidRPr="00F421DA">
        <w:rPr>
          <w:rFonts w:ascii="Times New Roman" w:hAnsi="Times New Roman" w:cs="Times New Roman"/>
          <w:sz w:val="28"/>
          <w:szCs w:val="28"/>
        </w:rPr>
        <w:t>(</w:t>
      </w:r>
      <w:proofErr w:type="gramEnd"/>
      <w:r w:rsidRPr="00F421DA">
        <w:rPr>
          <w:rFonts w:ascii="Times New Roman" w:hAnsi="Times New Roman" w:cs="Times New Roman"/>
          <w:sz w:val="28"/>
          <w:szCs w:val="28"/>
        </w:rPr>
        <w:t>)`, чтобы освободить системные ресурсы и предотвратить утечку данных.</w:t>
      </w:r>
    </w:p>
    <w:p w14:paraId="115463A3" w14:textId="4E66257D" w:rsidR="00810D3E" w:rsidRDefault="00F421DA">
      <w:pPr>
        <w:spacing w:line="360" w:lineRule="auto"/>
        <w:ind w:firstLine="709"/>
        <w:jc w:val="both"/>
        <w:rPr>
          <w:rFonts w:ascii="Times New Roman" w:hAnsi="Times New Roman" w:cs="Times New Roman"/>
          <w:sz w:val="36"/>
          <w:szCs w:val="36"/>
        </w:rPr>
        <w:pPrChange w:id="724" w:author="Борис Разумовский" w:date="2024-05-12T14:14:00Z">
          <w:pPr>
            <w:ind w:firstLine="709"/>
            <w:jc w:val="both"/>
          </w:pPr>
        </w:pPrChange>
      </w:pPr>
      <w:r w:rsidRPr="00F421DA">
        <w:rPr>
          <w:rFonts w:ascii="Times New Roman" w:hAnsi="Times New Roman" w:cs="Times New Roman"/>
          <w:sz w:val="28"/>
          <w:szCs w:val="28"/>
        </w:rPr>
        <w:t>Этот шаг обновления ссылок критически важен для поддержания целостности данных и обеспечения бесперебойной работы последующих этапов проекта, связанных с анализом содержимого докумен</w:t>
      </w:r>
      <w:r w:rsidR="00043173">
        <w:rPr>
          <w:rFonts w:ascii="Times New Roman" w:hAnsi="Times New Roman" w:cs="Times New Roman"/>
          <w:sz w:val="28"/>
          <w:szCs w:val="28"/>
        </w:rPr>
        <w:t>тов</w:t>
      </w:r>
      <w:r w:rsidRPr="00F421DA">
        <w:rPr>
          <w:rFonts w:ascii="Times New Roman" w:hAnsi="Times New Roman" w:cs="Times New Roman"/>
          <w:sz w:val="36"/>
          <w:szCs w:val="36"/>
        </w:rPr>
        <w:t>.</w:t>
      </w:r>
    </w:p>
    <w:p w14:paraId="756AD499" w14:textId="59E221AA" w:rsidR="005C42B7" w:rsidRPr="005C42B7" w:rsidRDefault="00043173">
      <w:pPr>
        <w:pStyle w:val="2"/>
        <w:numPr>
          <w:ilvl w:val="1"/>
          <w:numId w:val="6"/>
        </w:numPr>
        <w:jc w:val="both"/>
      </w:pPr>
      <w:bookmarkStart w:id="725" w:name="_Toc166448304"/>
      <w:proofErr w:type="spellStart"/>
      <w:r>
        <w:t>Парсинг</w:t>
      </w:r>
      <w:proofErr w:type="spellEnd"/>
      <w:r>
        <w:t xml:space="preserve"> документов</w:t>
      </w:r>
      <w:bookmarkEnd w:id="725"/>
    </w:p>
    <w:p w14:paraId="6A587878" w14:textId="77777777" w:rsidR="005C42B7" w:rsidRPr="005C42B7" w:rsidRDefault="005C42B7">
      <w:pPr>
        <w:spacing w:line="360" w:lineRule="auto"/>
        <w:ind w:firstLine="709"/>
        <w:jc w:val="both"/>
        <w:rPr>
          <w:rFonts w:ascii="Times New Roman" w:hAnsi="Times New Roman" w:cs="Times New Roman"/>
          <w:sz w:val="28"/>
          <w:szCs w:val="28"/>
        </w:rPr>
        <w:pPrChange w:id="726" w:author="Борис Разумовский" w:date="2024-05-12T14:14:00Z">
          <w:pPr>
            <w:ind w:firstLine="709"/>
            <w:jc w:val="both"/>
          </w:pPr>
        </w:pPrChange>
      </w:pPr>
      <w:r w:rsidRPr="005C42B7">
        <w:rPr>
          <w:rFonts w:ascii="Times New Roman" w:hAnsi="Times New Roman" w:cs="Times New Roman"/>
          <w:sz w:val="28"/>
          <w:szCs w:val="28"/>
        </w:rPr>
        <w:t>Для извлечения юридически значимой информации из конвертированных документов `.</w:t>
      </w:r>
      <w:proofErr w:type="spellStart"/>
      <w:r w:rsidRPr="005C42B7">
        <w:rPr>
          <w:rFonts w:ascii="Times New Roman" w:hAnsi="Times New Roman" w:cs="Times New Roman"/>
          <w:sz w:val="28"/>
          <w:szCs w:val="28"/>
        </w:rPr>
        <w:t>docx</w:t>
      </w:r>
      <w:proofErr w:type="spellEnd"/>
      <w:r w:rsidRPr="005C42B7">
        <w:rPr>
          <w:rFonts w:ascii="Times New Roman" w:hAnsi="Times New Roman" w:cs="Times New Roman"/>
          <w:sz w:val="28"/>
          <w:szCs w:val="28"/>
        </w:rPr>
        <w:t xml:space="preserve">`, был разработан эффективный метод </w:t>
      </w:r>
      <w:proofErr w:type="spellStart"/>
      <w:r w:rsidRPr="005C42B7">
        <w:rPr>
          <w:rFonts w:ascii="Times New Roman" w:hAnsi="Times New Roman" w:cs="Times New Roman"/>
          <w:sz w:val="28"/>
          <w:szCs w:val="28"/>
        </w:rPr>
        <w:t>парсинга</w:t>
      </w:r>
      <w:proofErr w:type="spellEnd"/>
      <w:r w:rsidRPr="005C42B7">
        <w:rPr>
          <w:rFonts w:ascii="Times New Roman" w:hAnsi="Times New Roman" w:cs="Times New Roman"/>
          <w:sz w:val="28"/>
          <w:szCs w:val="28"/>
        </w:rPr>
        <w:t xml:space="preserve">, основанный на использовании регулярных выражений. Чтобы повысить точность и полноту извлечения данных, был создан обширный </w:t>
      </w:r>
      <w:r w:rsidRPr="005C42B7">
        <w:rPr>
          <w:rFonts w:ascii="Times New Roman" w:hAnsi="Times New Roman" w:cs="Times New Roman"/>
          <w:sz w:val="28"/>
          <w:szCs w:val="28"/>
        </w:rPr>
        <w:lastRenderedPageBreak/>
        <w:t>список регулярных выражений, ориентированных на различные юридические термины и форматы ссылок на законодательные акты.</w:t>
      </w:r>
    </w:p>
    <w:p w14:paraId="560580C9" w14:textId="77777777" w:rsidR="00B479B6" w:rsidRDefault="005C42B7">
      <w:pPr>
        <w:keepNext/>
        <w:spacing w:line="360" w:lineRule="auto"/>
        <w:ind w:firstLine="709"/>
        <w:jc w:val="both"/>
        <w:rPr>
          <w:ins w:id="727" w:author="Борис Разумовский" w:date="2024-05-12T14:29:00Z"/>
        </w:rPr>
        <w:pPrChange w:id="728" w:author="Борис Разумовский" w:date="2024-05-12T14:29:00Z">
          <w:pPr>
            <w:spacing w:line="360" w:lineRule="auto"/>
            <w:ind w:firstLine="709"/>
            <w:jc w:val="both"/>
          </w:pPr>
        </w:pPrChange>
      </w:pPr>
      <w:r>
        <w:rPr>
          <w:noProof/>
          <w:lang w:eastAsia="ru-RU"/>
        </w:rPr>
        <w:drawing>
          <wp:inline distT="0" distB="0" distL="0" distR="0" wp14:anchorId="58CC263A" wp14:editId="2B2C61D5">
            <wp:extent cx="5306603" cy="6353175"/>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4577" cy="6410610"/>
                    </a:xfrm>
                    <a:prstGeom prst="rect">
                      <a:avLst/>
                    </a:prstGeom>
                  </pic:spPr>
                </pic:pic>
              </a:graphicData>
            </a:graphic>
          </wp:inline>
        </w:drawing>
      </w:r>
    </w:p>
    <w:p w14:paraId="34AFA614" w14:textId="1D154E67" w:rsidR="005C42B7" w:rsidRPr="005C42B7" w:rsidRDefault="00B479B6">
      <w:pPr>
        <w:pStyle w:val="af4"/>
        <w:jc w:val="both"/>
        <w:rPr>
          <w:rFonts w:ascii="Times New Roman" w:hAnsi="Times New Roman" w:cs="Times New Roman"/>
          <w:sz w:val="28"/>
          <w:szCs w:val="28"/>
        </w:rPr>
        <w:pPrChange w:id="729" w:author="Борис Разумовский" w:date="2024-05-12T14:29:00Z">
          <w:pPr>
            <w:ind w:firstLine="709"/>
            <w:jc w:val="both"/>
          </w:pPr>
        </w:pPrChange>
      </w:pPr>
      <w:ins w:id="730" w:author="Борис Разумовский" w:date="2024-05-12T14:29:00Z">
        <w:r>
          <w:t>Фрагмент кода из фай</w:t>
        </w:r>
      </w:ins>
      <w:ins w:id="731" w:author="Борис Разумовский" w:date="2024-05-12T14:30:00Z">
        <w:r>
          <w:t>ла</w:t>
        </w:r>
      </w:ins>
      <w:ins w:id="732" w:author="Борис Разумовский" w:date="2024-05-12T14:29:00Z">
        <w:r>
          <w:t xml:space="preserve"> </w:t>
        </w:r>
        <w:proofErr w:type="spellStart"/>
        <w:proofErr w:type="gramStart"/>
        <w:r>
          <w:rPr>
            <w:lang w:val="en-US"/>
          </w:rPr>
          <w:t>helper.ipynb</w:t>
        </w:r>
      </w:ins>
      <w:proofErr w:type="spellEnd"/>
      <w:proofErr w:type="gramEnd"/>
    </w:p>
    <w:p w14:paraId="5183223C" w14:textId="2BA49E46" w:rsidR="005C42B7" w:rsidRPr="005C42B7" w:rsidRDefault="005C42B7">
      <w:pPr>
        <w:spacing w:line="360" w:lineRule="auto"/>
        <w:ind w:firstLine="709"/>
        <w:jc w:val="both"/>
        <w:rPr>
          <w:rFonts w:ascii="Times New Roman" w:hAnsi="Times New Roman" w:cs="Times New Roman"/>
          <w:sz w:val="28"/>
          <w:szCs w:val="28"/>
        </w:rPr>
        <w:pPrChange w:id="733" w:author="Борис Разумовский" w:date="2024-05-12T14:14:00Z">
          <w:pPr>
            <w:ind w:firstLine="709"/>
            <w:jc w:val="both"/>
          </w:pPr>
        </w:pPrChange>
      </w:pPr>
      <w:r w:rsidRPr="005C42B7">
        <w:rPr>
          <w:rFonts w:ascii="Times New Roman" w:hAnsi="Times New Roman" w:cs="Times New Roman"/>
          <w:sz w:val="28"/>
          <w:szCs w:val="28"/>
        </w:rPr>
        <w:t>1. Подключение к базе данных:</w:t>
      </w:r>
    </w:p>
    <w:p w14:paraId="2EC530E3" w14:textId="77777777" w:rsidR="005C42B7" w:rsidRPr="005C42B7" w:rsidRDefault="005C42B7">
      <w:pPr>
        <w:spacing w:line="360" w:lineRule="auto"/>
        <w:ind w:firstLine="709"/>
        <w:jc w:val="both"/>
        <w:rPr>
          <w:rFonts w:ascii="Times New Roman" w:hAnsi="Times New Roman" w:cs="Times New Roman"/>
          <w:sz w:val="28"/>
          <w:szCs w:val="28"/>
        </w:rPr>
        <w:pPrChange w:id="734" w:author="Борис Разумовский" w:date="2024-05-12T14:14:00Z">
          <w:pPr>
            <w:ind w:firstLine="709"/>
            <w:jc w:val="both"/>
          </w:pPr>
        </w:pPrChange>
      </w:pPr>
      <w:r w:rsidRPr="005C42B7">
        <w:rPr>
          <w:rFonts w:ascii="Times New Roman" w:hAnsi="Times New Roman" w:cs="Times New Roman"/>
          <w:sz w:val="28"/>
          <w:szCs w:val="28"/>
        </w:rPr>
        <w:t xml:space="preserve">   Инициализация подключения к базе данных </w:t>
      </w:r>
      <w:proofErr w:type="spellStart"/>
      <w:r w:rsidRPr="005C42B7">
        <w:rPr>
          <w:rFonts w:ascii="Times New Roman" w:hAnsi="Times New Roman" w:cs="Times New Roman"/>
          <w:sz w:val="28"/>
          <w:szCs w:val="28"/>
        </w:rPr>
        <w:t>SQLite</w:t>
      </w:r>
      <w:proofErr w:type="spellEnd"/>
      <w:r w:rsidRPr="005C42B7">
        <w:rPr>
          <w:rFonts w:ascii="Times New Roman" w:hAnsi="Times New Roman" w:cs="Times New Roman"/>
          <w:sz w:val="28"/>
          <w:szCs w:val="28"/>
        </w:rPr>
        <w:t xml:space="preserve"> осуществляется для доступа к информации о расположении документов. С помощью SQL-запроса выбираются идентификаторы документов и их пути из таблицы `</w:t>
      </w:r>
      <w:proofErr w:type="spellStart"/>
      <w:r w:rsidRPr="005C42B7">
        <w:rPr>
          <w:rFonts w:ascii="Times New Roman" w:hAnsi="Times New Roman" w:cs="Times New Roman"/>
          <w:sz w:val="28"/>
          <w:szCs w:val="28"/>
        </w:rPr>
        <w:t>collection</w:t>
      </w:r>
      <w:proofErr w:type="spellEnd"/>
      <w:r w:rsidRPr="005C42B7">
        <w:rPr>
          <w:rFonts w:ascii="Times New Roman" w:hAnsi="Times New Roman" w:cs="Times New Roman"/>
          <w:sz w:val="28"/>
          <w:szCs w:val="28"/>
        </w:rPr>
        <w:t>`.</w:t>
      </w:r>
    </w:p>
    <w:p w14:paraId="5DF14D2E" w14:textId="77777777" w:rsidR="005C42B7" w:rsidRPr="005C42B7" w:rsidRDefault="005C42B7">
      <w:pPr>
        <w:spacing w:line="360" w:lineRule="auto"/>
        <w:ind w:firstLine="709"/>
        <w:jc w:val="both"/>
        <w:rPr>
          <w:rFonts w:ascii="Times New Roman" w:hAnsi="Times New Roman" w:cs="Times New Roman"/>
          <w:sz w:val="28"/>
          <w:szCs w:val="28"/>
        </w:rPr>
        <w:pPrChange w:id="735" w:author="Борис Разумовский" w:date="2024-05-12T14:14:00Z">
          <w:pPr>
            <w:ind w:firstLine="709"/>
            <w:jc w:val="both"/>
          </w:pPr>
        </w:pPrChange>
      </w:pPr>
    </w:p>
    <w:p w14:paraId="5238E05D" w14:textId="77777777" w:rsidR="005C42B7" w:rsidRDefault="005C42B7">
      <w:pPr>
        <w:spacing w:line="360" w:lineRule="auto"/>
        <w:ind w:firstLine="709"/>
        <w:jc w:val="both"/>
        <w:rPr>
          <w:rFonts w:ascii="Times New Roman" w:hAnsi="Times New Roman" w:cs="Times New Roman"/>
          <w:sz w:val="28"/>
          <w:szCs w:val="28"/>
        </w:rPr>
        <w:pPrChange w:id="736" w:author="Борис Разумовский" w:date="2024-05-12T14:14:00Z">
          <w:pPr>
            <w:ind w:firstLine="709"/>
            <w:jc w:val="both"/>
          </w:pPr>
        </w:pPrChange>
      </w:pPr>
      <w:r w:rsidRPr="005C42B7">
        <w:rPr>
          <w:rFonts w:ascii="Times New Roman" w:hAnsi="Times New Roman" w:cs="Times New Roman"/>
          <w:sz w:val="28"/>
          <w:szCs w:val="28"/>
        </w:rPr>
        <w:t>2. Извлечение путей к документам:</w:t>
      </w:r>
    </w:p>
    <w:p w14:paraId="3B2C69C2" w14:textId="1705BD39" w:rsidR="005C42B7" w:rsidRPr="005C42B7" w:rsidRDefault="005C42B7">
      <w:pPr>
        <w:spacing w:line="360" w:lineRule="auto"/>
        <w:ind w:firstLine="709"/>
        <w:jc w:val="both"/>
        <w:rPr>
          <w:rFonts w:ascii="Times New Roman" w:hAnsi="Times New Roman" w:cs="Times New Roman"/>
          <w:sz w:val="28"/>
          <w:szCs w:val="28"/>
        </w:rPr>
        <w:pPrChange w:id="737" w:author="Борис Разумовский" w:date="2024-05-12T14:14:00Z">
          <w:pPr>
            <w:ind w:firstLine="709"/>
            <w:jc w:val="both"/>
          </w:pPr>
        </w:pPrChange>
      </w:pPr>
      <w:r w:rsidRPr="005C42B7">
        <w:rPr>
          <w:rFonts w:ascii="Times New Roman" w:hAnsi="Times New Roman" w:cs="Times New Roman"/>
          <w:sz w:val="28"/>
          <w:szCs w:val="28"/>
        </w:rPr>
        <w:t xml:space="preserve"> Выполнение SQL-запроса и сохранение результатов позволяет получить список путей к документам, которые необходимо обработать.</w:t>
      </w:r>
    </w:p>
    <w:p w14:paraId="31E20015" w14:textId="77777777" w:rsidR="005C42B7" w:rsidRPr="005C42B7" w:rsidRDefault="005C42B7">
      <w:pPr>
        <w:spacing w:line="360" w:lineRule="auto"/>
        <w:ind w:firstLine="709"/>
        <w:jc w:val="both"/>
        <w:rPr>
          <w:rFonts w:ascii="Times New Roman" w:hAnsi="Times New Roman" w:cs="Times New Roman"/>
          <w:sz w:val="28"/>
          <w:szCs w:val="28"/>
        </w:rPr>
        <w:pPrChange w:id="738" w:author="Борис Разумовский" w:date="2024-05-12T14:14:00Z">
          <w:pPr>
            <w:ind w:firstLine="709"/>
            <w:jc w:val="both"/>
          </w:pPr>
        </w:pPrChange>
      </w:pPr>
    </w:p>
    <w:p w14:paraId="4629FFD8" w14:textId="3006263C" w:rsidR="005C42B7" w:rsidRPr="005C42B7" w:rsidRDefault="005C42B7">
      <w:pPr>
        <w:spacing w:line="360" w:lineRule="auto"/>
        <w:ind w:firstLine="709"/>
        <w:jc w:val="both"/>
        <w:rPr>
          <w:rFonts w:ascii="Times New Roman" w:hAnsi="Times New Roman" w:cs="Times New Roman"/>
          <w:sz w:val="28"/>
          <w:szCs w:val="28"/>
        </w:rPr>
        <w:pPrChange w:id="739" w:author="Борис Разумовский" w:date="2024-05-12T14:14:00Z">
          <w:pPr>
            <w:ind w:firstLine="709"/>
            <w:jc w:val="both"/>
          </w:pPr>
        </w:pPrChange>
      </w:pPr>
      <w:r w:rsidRPr="005C42B7">
        <w:rPr>
          <w:rFonts w:ascii="Times New Roman" w:hAnsi="Times New Roman" w:cs="Times New Roman"/>
          <w:sz w:val="28"/>
          <w:szCs w:val="28"/>
        </w:rPr>
        <w:t xml:space="preserve">3. </w:t>
      </w:r>
      <w:proofErr w:type="spellStart"/>
      <w:r w:rsidRPr="005C42B7">
        <w:rPr>
          <w:rFonts w:ascii="Times New Roman" w:hAnsi="Times New Roman" w:cs="Times New Roman"/>
          <w:sz w:val="28"/>
          <w:szCs w:val="28"/>
        </w:rPr>
        <w:t>Парсинг</w:t>
      </w:r>
      <w:proofErr w:type="spellEnd"/>
      <w:r w:rsidRPr="005C42B7">
        <w:rPr>
          <w:rFonts w:ascii="Times New Roman" w:hAnsi="Times New Roman" w:cs="Times New Roman"/>
          <w:sz w:val="28"/>
          <w:szCs w:val="28"/>
        </w:rPr>
        <w:t xml:space="preserve"> документов:</w:t>
      </w:r>
    </w:p>
    <w:p w14:paraId="3497ADA0" w14:textId="77777777" w:rsidR="005C42B7" w:rsidRDefault="005C42B7">
      <w:pPr>
        <w:spacing w:line="360" w:lineRule="auto"/>
        <w:ind w:firstLine="709"/>
        <w:jc w:val="both"/>
        <w:rPr>
          <w:rFonts w:ascii="Times New Roman" w:hAnsi="Times New Roman" w:cs="Times New Roman"/>
          <w:sz w:val="28"/>
          <w:szCs w:val="28"/>
        </w:rPr>
        <w:pPrChange w:id="740" w:author="Борис Разумовский" w:date="2024-05-12T14:14:00Z">
          <w:pPr>
            <w:ind w:firstLine="709"/>
            <w:jc w:val="both"/>
          </w:pPr>
        </w:pPrChange>
      </w:pPr>
      <w:r w:rsidRPr="005C42B7">
        <w:rPr>
          <w:rFonts w:ascii="Times New Roman" w:hAnsi="Times New Roman" w:cs="Times New Roman"/>
          <w:sz w:val="28"/>
          <w:szCs w:val="28"/>
        </w:rPr>
        <w:t xml:space="preserve">   Функция `</w:t>
      </w:r>
      <w:proofErr w:type="spellStart"/>
      <w:r w:rsidRPr="005C42B7">
        <w:rPr>
          <w:rFonts w:ascii="Times New Roman" w:hAnsi="Times New Roman" w:cs="Times New Roman"/>
          <w:sz w:val="28"/>
          <w:szCs w:val="28"/>
        </w:rPr>
        <w:t>parser_</w:t>
      </w:r>
      <w:proofErr w:type="gramStart"/>
      <w:r w:rsidRPr="005C42B7">
        <w:rPr>
          <w:rFonts w:ascii="Times New Roman" w:hAnsi="Times New Roman" w:cs="Times New Roman"/>
          <w:sz w:val="28"/>
          <w:szCs w:val="28"/>
        </w:rPr>
        <w:t>doc</w:t>
      </w:r>
      <w:proofErr w:type="spellEnd"/>
      <w:r w:rsidRPr="005C42B7">
        <w:rPr>
          <w:rFonts w:ascii="Times New Roman" w:hAnsi="Times New Roman" w:cs="Times New Roman"/>
          <w:sz w:val="28"/>
          <w:szCs w:val="28"/>
        </w:rPr>
        <w:t>(</w:t>
      </w:r>
      <w:proofErr w:type="gramEnd"/>
      <w:r w:rsidRPr="005C42B7">
        <w:rPr>
          <w:rFonts w:ascii="Times New Roman" w:hAnsi="Times New Roman" w:cs="Times New Roman"/>
          <w:sz w:val="28"/>
          <w:szCs w:val="28"/>
        </w:rPr>
        <w:t>)` отвечает за обработку каждого документа. В ней документ открывается и анализируется на предмет наличия юридических ссылок с использованием списка регулярных выражений.</w:t>
      </w:r>
    </w:p>
    <w:p w14:paraId="5A8B5C83" w14:textId="44251A66" w:rsidR="005C42B7" w:rsidRPr="005C42B7" w:rsidRDefault="005C42B7">
      <w:pPr>
        <w:spacing w:line="360" w:lineRule="auto"/>
        <w:ind w:firstLine="709"/>
        <w:jc w:val="both"/>
        <w:rPr>
          <w:rFonts w:ascii="Times New Roman" w:hAnsi="Times New Roman" w:cs="Times New Roman"/>
          <w:sz w:val="28"/>
          <w:szCs w:val="28"/>
        </w:rPr>
        <w:pPrChange w:id="741" w:author="Борис Разумовский" w:date="2024-05-12T14:14:00Z">
          <w:pPr>
            <w:ind w:firstLine="709"/>
            <w:jc w:val="both"/>
          </w:pPr>
        </w:pPrChange>
      </w:pPr>
      <w:r w:rsidRPr="005C42B7">
        <w:rPr>
          <w:rFonts w:ascii="Times New Roman" w:hAnsi="Times New Roman" w:cs="Times New Roman"/>
          <w:sz w:val="28"/>
          <w:szCs w:val="28"/>
        </w:rPr>
        <w:t xml:space="preserve"> Работа функции `</w:t>
      </w:r>
      <w:proofErr w:type="spellStart"/>
      <w:r w:rsidRPr="005C42B7">
        <w:rPr>
          <w:rFonts w:ascii="Times New Roman" w:hAnsi="Times New Roman" w:cs="Times New Roman"/>
          <w:sz w:val="28"/>
          <w:szCs w:val="28"/>
        </w:rPr>
        <w:t>parser_</w:t>
      </w:r>
      <w:proofErr w:type="gramStart"/>
      <w:r w:rsidRPr="005C42B7">
        <w:rPr>
          <w:rFonts w:ascii="Times New Roman" w:hAnsi="Times New Roman" w:cs="Times New Roman"/>
          <w:sz w:val="28"/>
          <w:szCs w:val="28"/>
        </w:rPr>
        <w:t>doc</w:t>
      </w:r>
      <w:proofErr w:type="spellEnd"/>
      <w:r w:rsidRPr="005C42B7">
        <w:rPr>
          <w:rFonts w:ascii="Times New Roman" w:hAnsi="Times New Roman" w:cs="Times New Roman"/>
          <w:sz w:val="28"/>
          <w:szCs w:val="28"/>
        </w:rPr>
        <w:t>(</w:t>
      </w:r>
      <w:proofErr w:type="gramEnd"/>
      <w:r w:rsidRPr="005C42B7">
        <w:rPr>
          <w:rFonts w:ascii="Times New Roman" w:hAnsi="Times New Roman" w:cs="Times New Roman"/>
          <w:sz w:val="28"/>
          <w:szCs w:val="28"/>
        </w:rPr>
        <w:t>)`</w:t>
      </w:r>
      <w:r w:rsidRPr="00DC3EF6">
        <w:rPr>
          <w:rFonts w:ascii="Times New Roman" w:hAnsi="Times New Roman" w:cs="Times New Roman"/>
          <w:sz w:val="28"/>
          <w:szCs w:val="28"/>
          <w:rPrChange w:id="742" w:author="Nikita" w:date="2024-05-11T21:15:00Z">
            <w:rPr>
              <w:rFonts w:ascii="Times New Roman" w:hAnsi="Times New Roman" w:cs="Times New Roman"/>
              <w:sz w:val="28"/>
              <w:szCs w:val="28"/>
              <w:lang w:val="en-US"/>
            </w:rPr>
          </w:rPrChange>
        </w:rPr>
        <w:t>:</w:t>
      </w:r>
    </w:p>
    <w:p w14:paraId="2F68E5A2" w14:textId="6CBEA07A" w:rsidR="005C42B7" w:rsidRPr="005C42B7" w:rsidRDefault="005C42B7">
      <w:pPr>
        <w:spacing w:line="360" w:lineRule="auto"/>
        <w:ind w:firstLine="709"/>
        <w:jc w:val="both"/>
        <w:rPr>
          <w:rFonts w:ascii="Times New Roman" w:hAnsi="Times New Roman" w:cs="Times New Roman"/>
          <w:sz w:val="28"/>
          <w:szCs w:val="28"/>
        </w:rPr>
        <w:pPrChange w:id="743" w:author="Борис Разумовский" w:date="2024-05-12T14:14:00Z">
          <w:pPr>
            <w:ind w:firstLine="709"/>
            <w:jc w:val="both"/>
          </w:pPr>
        </w:pPrChange>
      </w:pPr>
      <w:r w:rsidRPr="005C42B7">
        <w:rPr>
          <w:rFonts w:ascii="Times New Roman" w:hAnsi="Times New Roman" w:cs="Times New Roman"/>
          <w:sz w:val="28"/>
          <w:szCs w:val="28"/>
        </w:rPr>
        <w:t>- Открытие документа: Используя библиотеку `</w:t>
      </w:r>
      <w:proofErr w:type="spellStart"/>
      <w:r w:rsidRPr="005C42B7">
        <w:rPr>
          <w:rFonts w:ascii="Times New Roman" w:hAnsi="Times New Roman" w:cs="Times New Roman"/>
          <w:sz w:val="28"/>
          <w:szCs w:val="28"/>
        </w:rPr>
        <w:t>docx</w:t>
      </w:r>
      <w:proofErr w:type="spellEnd"/>
      <w:r w:rsidRPr="005C42B7">
        <w:rPr>
          <w:rFonts w:ascii="Times New Roman" w:hAnsi="Times New Roman" w:cs="Times New Roman"/>
          <w:sz w:val="28"/>
          <w:szCs w:val="28"/>
        </w:rPr>
        <w:t>`, документ открывается по указанному пути.</w:t>
      </w:r>
    </w:p>
    <w:p w14:paraId="663E3BBC" w14:textId="26E0C119" w:rsidR="005C42B7" w:rsidRPr="005C42B7" w:rsidRDefault="005C42B7">
      <w:pPr>
        <w:spacing w:line="360" w:lineRule="auto"/>
        <w:ind w:firstLine="709"/>
        <w:jc w:val="both"/>
        <w:rPr>
          <w:rFonts w:ascii="Times New Roman" w:hAnsi="Times New Roman" w:cs="Times New Roman"/>
          <w:sz w:val="28"/>
          <w:szCs w:val="28"/>
        </w:rPr>
        <w:pPrChange w:id="744" w:author="Борис Разумовский" w:date="2024-05-12T14:14:00Z">
          <w:pPr>
            <w:ind w:firstLine="709"/>
            <w:jc w:val="both"/>
          </w:pPr>
        </w:pPrChange>
      </w:pPr>
      <w:r w:rsidRPr="005C42B7">
        <w:rPr>
          <w:rFonts w:ascii="Times New Roman" w:hAnsi="Times New Roman" w:cs="Times New Roman"/>
          <w:sz w:val="28"/>
          <w:szCs w:val="28"/>
        </w:rPr>
        <w:t>- Сбор текста: Весь текст документа собирается в единую строку, что позволяет эффективнее применять регулярные выражения.</w:t>
      </w:r>
    </w:p>
    <w:p w14:paraId="7C868ADD" w14:textId="0B5F8F39" w:rsidR="005C42B7" w:rsidRPr="005C42B7" w:rsidRDefault="005C42B7">
      <w:pPr>
        <w:spacing w:line="360" w:lineRule="auto"/>
        <w:ind w:firstLine="709"/>
        <w:jc w:val="both"/>
        <w:rPr>
          <w:rFonts w:ascii="Times New Roman" w:hAnsi="Times New Roman" w:cs="Times New Roman"/>
          <w:sz w:val="28"/>
          <w:szCs w:val="28"/>
        </w:rPr>
        <w:pPrChange w:id="745" w:author="Борис Разумовский" w:date="2024-05-12T14:14:00Z">
          <w:pPr>
            <w:ind w:firstLine="709"/>
            <w:jc w:val="both"/>
          </w:pPr>
        </w:pPrChange>
      </w:pPr>
      <w:r w:rsidRPr="005C42B7">
        <w:rPr>
          <w:rFonts w:ascii="Times New Roman" w:hAnsi="Times New Roman" w:cs="Times New Roman"/>
          <w:sz w:val="28"/>
          <w:szCs w:val="28"/>
        </w:rPr>
        <w:t>- Применение регулярных выражений</w:t>
      </w:r>
      <w:proofErr w:type="gramStart"/>
      <w:r w:rsidRPr="005C42B7">
        <w:rPr>
          <w:rFonts w:ascii="Times New Roman" w:hAnsi="Times New Roman" w:cs="Times New Roman"/>
          <w:sz w:val="28"/>
          <w:szCs w:val="28"/>
        </w:rPr>
        <w:t>: Для</w:t>
      </w:r>
      <w:proofErr w:type="gramEnd"/>
      <w:r w:rsidRPr="005C42B7">
        <w:rPr>
          <w:rFonts w:ascii="Times New Roman" w:hAnsi="Times New Roman" w:cs="Times New Roman"/>
          <w:sz w:val="28"/>
          <w:szCs w:val="28"/>
        </w:rPr>
        <w:t xml:space="preserve"> каждого выражения в списке `</w:t>
      </w:r>
      <w:proofErr w:type="spellStart"/>
      <w:r w:rsidRPr="005C42B7">
        <w:rPr>
          <w:rFonts w:ascii="Times New Roman" w:hAnsi="Times New Roman" w:cs="Times New Roman"/>
          <w:sz w:val="28"/>
          <w:szCs w:val="28"/>
        </w:rPr>
        <w:t>patterns</w:t>
      </w:r>
      <w:proofErr w:type="spellEnd"/>
      <w:r w:rsidRPr="005C42B7">
        <w:rPr>
          <w:rFonts w:ascii="Times New Roman" w:hAnsi="Times New Roman" w:cs="Times New Roman"/>
          <w:sz w:val="28"/>
          <w:szCs w:val="28"/>
        </w:rPr>
        <w:t>` происходит поиск соответствий в тексте документа. Выражения специально разработаны для поиска ссылок на законы РФ, статьи Гражданского и Гражданско-процессуального кодексов РФ.</w:t>
      </w:r>
    </w:p>
    <w:p w14:paraId="634EFE47" w14:textId="741B93AA" w:rsidR="005C42B7" w:rsidRPr="005C42B7" w:rsidRDefault="005C42B7">
      <w:pPr>
        <w:spacing w:line="360" w:lineRule="auto"/>
        <w:ind w:firstLine="709"/>
        <w:jc w:val="both"/>
        <w:rPr>
          <w:rFonts w:ascii="Times New Roman" w:hAnsi="Times New Roman" w:cs="Times New Roman"/>
          <w:sz w:val="28"/>
          <w:szCs w:val="28"/>
        </w:rPr>
        <w:pPrChange w:id="746" w:author="Борис Разумовский" w:date="2024-05-12T14:14:00Z">
          <w:pPr>
            <w:ind w:firstLine="709"/>
            <w:jc w:val="both"/>
          </w:pPr>
        </w:pPrChange>
      </w:pPr>
      <w:r w:rsidRPr="005C42B7">
        <w:rPr>
          <w:rFonts w:ascii="Times New Roman" w:hAnsi="Times New Roman" w:cs="Times New Roman"/>
          <w:sz w:val="28"/>
          <w:szCs w:val="28"/>
        </w:rPr>
        <w:t xml:space="preserve">- Категоризация результатов: Найденные соответствия </w:t>
      </w:r>
      <w:proofErr w:type="spellStart"/>
      <w:r w:rsidRPr="005C42B7">
        <w:rPr>
          <w:rFonts w:ascii="Times New Roman" w:hAnsi="Times New Roman" w:cs="Times New Roman"/>
          <w:sz w:val="28"/>
          <w:szCs w:val="28"/>
        </w:rPr>
        <w:t>категоризируются</w:t>
      </w:r>
      <w:proofErr w:type="spellEnd"/>
      <w:r w:rsidRPr="005C42B7">
        <w:rPr>
          <w:rFonts w:ascii="Times New Roman" w:hAnsi="Times New Roman" w:cs="Times New Roman"/>
          <w:sz w:val="28"/>
          <w:szCs w:val="28"/>
        </w:rPr>
        <w:t xml:space="preserve"> и сохраняются в словаре `</w:t>
      </w:r>
      <w:proofErr w:type="spellStart"/>
      <w:r w:rsidRPr="005C42B7">
        <w:rPr>
          <w:rFonts w:ascii="Times New Roman" w:hAnsi="Times New Roman" w:cs="Times New Roman"/>
          <w:sz w:val="28"/>
          <w:szCs w:val="28"/>
        </w:rPr>
        <w:t>found_laws</w:t>
      </w:r>
      <w:proofErr w:type="spellEnd"/>
      <w:r w:rsidRPr="005C42B7">
        <w:rPr>
          <w:rFonts w:ascii="Times New Roman" w:hAnsi="Times New Roman" w:cs="Times New Roman"/>
          <w:sz w:val="28"/>
          <w:szCs w:val="28"/>
        </w:rPr>
        <w:t>` по типам документов, таким как законы, статьи ГК РФ и ГПК РФ.</w:t>
      </w:r>
    </w:p>
    <w:p w14:paraId="40D19575" w14:textId="60FCD8F1" w:rsidR="005C42B7" w:rsidRPr="005C42B7" w:rsidRDefault="005C42B7">
      <w:pPr>
        <w:spacing w:line="360" w:lineRule="auto"/>
        <w:ind w:firstLine="709"/>
        <w:jc w:val="both"/>
        <w:rPr>
          <w:rFonts w:ascii="Times New Roman" w:hAnsi="Times New Roman" w:cs="Times New Roman"/>
          <w:sz w:val="28"/>
          <w:szCs w:val="28"/>
        </w:rPr>
        <w:pPrChange w:id="747" w:author="Борис Разумовский" w:date="2024-05-12T14:14:00Z">
          <w:pPr>
            <w:ind w:firstLine="709"/>
            <w:jc w:val="both"/>
          </w:pPr>
        </w:pPrChange>
      </w:pPr>
      <w:r w:rsidRPr="005C42B7">
        <w:rPr>
          <w:rFonts w:ascii="Times New Roman" w:hAnsi="Times New Roman" w:cs="Times New Roman"/>
          <w:sz w:val="28"/>
          <w:szCs w:val="28"/>
        </w:rPr>
        <w:t>В функции предусмотрена обработка исключений, которая позволяет избежать сбоев в случае возникновения ошибок при чтении документов. В случае ошибки функция возвращает идентификатор документа и пустой словарь, что позволяет легко идентифицировать документы, требующие дополнительной проверки.</w:t>
      </w:r>
    </w:p>
    <w:p w14:paraId="0906AF8B" w14:textId="599024C2" w:rsidR="005C42B7" w:rsidRDefault="005C42B7">
      <w:pPr>
        <w:spacing w:line="360" w:lineRule="auto"/>
        <w:ind w:firstLine="709"/>
        <w:jc w:val="both"/>
        <w:rPr>
          <w:rFonts w:ascii="Times New Roman" w:hAnsi="Times New Roman" w:cs="Times New Roman"/>
          <w:sz w:val="36"/>
          <w:szCs w:val="36"/>
        </w:rPr>
        <w:pPrChange w:id="748" w:author="Борис Разумовский" w:date="2024-05-12T14:14:00Z">
          <w:pPr>
            <w:ind w:firstLine="709"/>
            <w:jc w:val="both"/>
          </w:pPr>
        </w:pPrChange>
      </w:pPr>
      <w:r w:rsidRPr="005C42B7">
        <w:rPr>
          <w:rFonts w:ascii="Times New Roman" w:hAnsi="Times New Roman" w:cs="Times New Roman"/>
          <w:sz w:val="28"/>
          <w:szCs w:val="28"/>
        </w:rPr>
        <w:lastRenderedPageBreak/>
        <w:t xml:space="preserve">Этот подход к </w:t>
      </w:r>
      <w:proofErr w:type="spellStart"/>
      <w:r w:rsidRPr="005C42B7">
        <w:rPr>
          <w:rFonts w:ascii="Times New Roman" w:hAnsi="Times New Roman" w:cs="Times New Roman"/>
          <w:sz w:val="28"/>
          <w:szCs w:val="28"/>
        </w:rPr>
        <w:t>парсингу</w:t>
      </w:r>
      <w:proofErr w:type="spellEnd"/>
      <w:r w:rsidRPr="005C42B7">
        <w:rPr>
          <w:rFonts w:ascii="Times New Roman" w:hAnsi="Times New Roman" w:cs="Times New Roman"/>
          <w:sz w:val="28"/>
          <w:szCs w:val="28"/>
        </w:rPr>
        <w:t xml:space="preserve"> документов обеспечивает высокую степень автоматизации процесса извлечения данных и позволяет систематизировать информацию для последующего анализа и использования в юридических исследованиях. Каждый шаг процесса тщательно продуман, чтобы обеспечить максимальную точность и полноту извлеченных данных, а также для поддержания целостности и актуальности информационной б</w:t>
      </w:r>
      <w:r>
        <w:rPr>
          <w:rFonts w:ascii="Times New Roman" w:hAnsi="Times New Roman" w:cs="Times New Roman"/>
          <w:sz w:val="28"/>
          <w:szCs w:val="28"/>
        </w:rPr>
        <w:t>азы</w:t>
      </w:r>
      <w:r w:rsidRPr="005C42B7">
        <w:rPr>
          <w:rFonts w:ascii="Times New Roman" w:hAnsi="Times New Roman" w:cs="Times New Roman"/>
          <w:sz w:val="36"/>
          <w:szCs w:val="36"/>
        </w:rPr>
        <w:t>.</w:t>
      </w:r>
    </w:p>
    <w:p w14:paraId="09DF0C88" w14:textId="2817E88E" w:rsidR="005C42B7" w:rsidRDefault="0022039B">
      <w:pPr>
        <w:spacing w:line="360" w:lineRule="auto"/>
        <w:ind w:firstLine="709"/>
        <w:jc w:val="both"/>
        <w:rPr>
          <w:rFonts w:ascii="Times New Roman" w:hAnsi="Times New Roman" w:cs="Times New Roman"/>
          <w:color w:val="0D0D0D"/>
          <w:sz w:val="28"/>
          <w:szCs w:val="28"/>
          <w:shd w:val="clear" w:color="auto" w:fill="FFFFFF"/>
        </w:rPr>
        <w:pPrChange w:id="749" w:author="Борис Разумовский" w:date="2024-05-12T14:14:00Z">
          <w:pPr>
            <w:ind w:firstLine="709"/>
            <w:jc w:val="both"/>
          </w:pPr>
        </w:pPrChange>
      </w:pPr>
      <w:r w:rsidRPr="0022039B">
        <w:rPr>
          <w:rFonts w:ascii="Times New Roman" w:hAnsi="Times New Roman" w:cs="Times New Roman"/>
          <w:color w:val="0D0D0D"/>
          <w:sz w:val="28"/>
          <w:szCs w:val="28"/>
          <w:shd w:val="clear" w:color="auto" w:fill="FFFFFF"/>
        </w:rPr>
        <w:t xml:space="preserve">В завершение процесса автоматизированного анализа юридических документов, программа успешно генерировала массив кортежей, каждый из которых представлял собой структурированный результат </w:t>
      </w:r>
      <w:proofErr w:type="spellStart"/>
      <w:r w:rsidRPr="0022039B">
        <w:rPr>
          <w:rFonts w:ascii="Times New Roman" w:hAnsi="Times New Roman" w:cs="Times New Roman"/>
          <w:color w:val="0D0D0D"/>
          <w:sz w:val="28"/>
          <w:szCs w:val="28"/>
          <w:shd w:val="clear" w:color="auto" w:fill="FFFFFF"/>
        </w:rPr>
        <w:t>парсинга</w:t>
      </w:r>
      <w:proofErr w:type="spellEnd"/>
      <w:r w:rsidRPr="0022039B">
        <w:rPr>
          <w:rFonts w:ascii="Times New Roman" w:hAnsi="Times New Roman" w:cs="Times New Roman"/>
          <w:color w:val="0D0D0D"/>
          <w:sz w:val="28"/>
          <w:szCs w:val="28"/>
          <w:shd w:val="clear" w:color="auto" w:fill="FFFFFF"/>
        </w:rPr>
        <w:t xml:space="preserve"> отдельного документа. Каждый кортеж содержал два элемента, отражающих результаты обработки: первый элемент — это уникальный идентификатор (</w:t>
      </w:r>
      <w:proofErr w:type="spellStart"/>
      <w:r w:rsidRPr="0022039B">
        <w:rPr>
          <w:rStyle w:val="HTML"/>
          <w:rFonts w:ascii="Times New Roman" w:eastAsiaTheme="minorHAnsi" w:hAnsi="Times New Roman" w:cs="Times New Roman"/>
          <w:b/>
          <w:bCs/>
          <w:color w:val="0D0D0D"/>
          <w:sz w:val="28"/>
          <w:szCs w:val="28"/>
          <w:bdr w:val="single" w:sz="2" w:space="0" w:color="E3E3E3" w:frame="1"/>
          <w:shd w:val="clear" w:color="auto" w:fill="FFFFFF"/>
        </w:rPr>
        <w:t>id</w:t>
      </w:r>
      <w:proofErr w:type="spellEnd"/>
      <w:r w:rsidRPr="0022039B">
        <w:rPr>
          <w:rFonts w:ascii="Times New Roman" w:hAnsi="Times New Roman" w:cs="Times New Roman"/>
          <w:color w:val="0D0D0D"/>
          <w:sz w:val="28"/>
          <w:szCs w:val="28"/>
          <w:shd w:val="clear" w:color="auto" w:fill="FFFFFF"/>
        </w:rPr>
        <w:t>) каждого дела, хранящийся в базе данных, который обеспечивает возможность точной идентификации и связывания с соответствующим документом. Второй элемент кортежа — это словарь, который структурированно хранит все найденные в документе</w:t>
      </w:r>
      <w:r>
        <w:rPr>
          <w:rFonts w:ascii="Times New Roman" w:hAnsi="Times New Roman" w:cs="Times New Roman"/>
          <w:color w:val="0D0D0D"/>
          <w:sz w:val="28"/>
          <w:szCs w:val="28"/>
          <w:shd w:val="clear" w:color="auto" w:fill="FFFFFF"/>
        </w:rPr>
        <w:t xml:space="preserve"> законы</w:t>
      </w:r>
      <w:r w:rsidRPr="0022039B">
        <w:rPr>
          <w:rFonts w:ascii="Times New Roman" w:hAnsi="Times New Roman" w:cs="Times New Roman"/>
          <w:color w:val="0D0D0D"/>
          <w:sz w:val="28"/>
          <w:szCs w:val="28"/>
          <w:shd w:val="clear" w:color="auto" w:fill="FFFFFF"/>
        </w:rPr>
        <w:t>, разделённые по категория</w:t>
      </w:r>
      <w:r>
        <w:rPr>
          <w:rFonts w:ascii="Times New Roman" w:hAnsi="Times New Roman" w:cs="Times New Roman"/>
          <w:color w:val="0D0D0D"/>
          <w:sz w:val="28"/>
          <w:szCs w:val="28"/>
          <w:shd w:val="clear" w:color="auto" w:fill="FFFFFF"/>
        </w:rPr>
        <w:t>м.</w:t>
      </w:r>
    </w:p>
    <w:p w14:paraId="4104571E" w14:textId="43FC6B39" w:rsidR="0022039B" w:rsidRDefault="0022039B">
      <w:pPr>
        <w:pStyle w:val="2"/>
        <w:numPr>
          <w:ilvl w:val="1"/>
          <w:numId w:val="5"/>
        </w:numPr>
        <w:jc w:val="both"/>
      </w:pPr>
      <w:r>
        <w:t xml:space="preserve"> </w:t>
      </w:r>
      <w:bookmarkStart w:id="750" w:name="_Toc166448305"/>
      <w:r>
        <w:t>Вставляем в данные в Базу Данных</w:t>
      </w:r>
      <w:bookmarkEnd w:id="750"/>
      <w:r>
        <w:t xml:space="preserve"> </w:t>
      </w:r>
    </w:p>
    <w:p w14:paraId="38415366" w14:textId="49707CBF" w:rsidR="0022039B" w:rsidRPr="006B6066" w:rsidRDefault="00025546">
      <w:pPr>
        <w:spacing w:line="360" w:lineRule="auto"/>
        <w:ind w:firstLine="709"/>
        <w:jc w:val="both"/>
        <w:rPr>
          <w:rFonts w:ascii="Times New Roman" w:hAnsi="Times New Roman" w:cs="Times New Roman"/>
          <w:color w:val="0D0D0D"/>
          <w:sz w:val="28"/>
          <w:szCs w:val="28"/>
          <w:shd w:val="clear" w:color="auto" w:fill="FFFFFF"/>
        </w:rPr>
        <w:pPrChange w:id="751" w:author="Борис Разумовский" w:date="2024-05-12T14:14:00Z">
          <w:pPr>
            <w:ind w:firstLine="709"/>
            <w:jc w:val="both"/>
          </w:pPr>
        </w:pPrChange>
      </w:pPr>
      <w:r w:rsidRPr="006B6066">
        <w:rPr>
          <w:rFonts w:ascii="Times New Roman" w:hAnsi="Times New Roman" w:cs="Times New Roman"/>
          <w:color w:val="0D0D0D"/>
          <w:sz w:val="28"/>
          <w:szCs w:val="28"/>
          <w:shd w:val="clear" w:color="auto" w:fill="FFFFFF"/>
        </w:rPr>
        <w:t xml:space="preserve">После успешного </w:t>
      </w:r>
      <w:proofErr w:type="spellStart"/>
      <w:r w:rsidRPr="006B6066">
        <w:rPr>
          <w:rFonts w:ascii="Times New Roman" w:hAnsi="Times New Roman" w:cs="Times New Roman"/>
          <w:color w:val="0D0D0D"/>
          <w:sz w:val="28"/>
          <w:szCs w:val="28"/>
          <w:shd w:val="clear" w:color="auto" w:fill="FFFFFF"/>
        </w:rPr>
        <w:t>парсинга</w:t>
      </w:r>
      <w:proofErr w:type="spellEnd"/>
      <w:r w:rsidRPr="006B6066">
        <w:rPr>
          <w:rFonts w:ascii="Times New Roman" w:hAnsi="Times New Roman" w:cs="Times New Roman"/>
          <w:color w:val="0D0D0D"/>
          <w:sz w:val="28"/>
          <w:szCs w:val="28"/>
          <w:shd w:val="clear" w:color="auto" w:fill="FFFFFF"/>
        </w:rPr>
        <w:t xml:space="preserve"> документов и извлечения нужной юридической информации, следующим критически важным шагом является интеграция этих данных в базу данных. Это позволит сохранить результаты для дальнейшего использования и анализа. Процесс интеграции включает в себя не только сохранение новых данных, но и обновление уже существующих записей в базе данных в случае необходимости.</w:t>
      </w:r>
    </w:p>
    <w:p w14:paraId="360FCC51" w14:textId="77777777" w:rsidR="00025546" w:rsidRDefault="00025546">
      <w:pPr>
        <w:spacing w:line="360" w:lineRule="auto"/>
        <w:ind w:firstLine="709"/>
        <w:jc w:val="both"/>
        <w:rPr>
          <w:noProof/>
        </w:rPr>
        <w:pPrChange w:id="752" w:author="Борис Разумовский" w:date="2024-05-12T14:14:00Z">
          <w:pPr>
            <w:ind w:firstLine="709"/>
            <w:jc w:val="both"/>
          </w:pPr>
        </w:pPrChange>
      </w:pPr>
    </w:p>
    <w:p w14:paraId="3C4606B9" w14:textId="77777777" w:rsidR="006B6066" w:rsidRDefault="00025546">
      <w:pPr>
        <w:spacing w:line="360" w:lineRule="auto"/>
        <w:ind w:firstLine="709"/>
        <w:jc w:val="both"/>
        <w:rPr>
          <w:noProof/>
        </w:rPr>
        <w:pPrChange w:id="753" w:author="Борис Разумовский" w:date="2024-05-12T14:14:00Z">
          <w:pPr>
            <w:ind w:firstLine="709"/>
            <w:jc w:val="both"/>
          </w:pPr>
        </w:pPrChange>
      </w:pPr>
      <w:r>
        <w:rPr>
          <w:noProof/>
          <w:lang w:eastAsia="ru-RU"/>
        </w:rPr>
        <w:lastRenderedPageBreak/>
        <w:drawing>
          <wp:inline distT="0" distB="0" distL="0" distR="0" wp14:anchorId="219E2C6C" wp14:editId="7C7DA65E">
            <wp:extent cx="5940425" cy="55130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513070"/>
                    </a:xfrm>
                    <a:prstGeom prst="rect">
                      <a:avLst/>
                    </a:prstGeom>
                  </pic:spPr>
                </pic:pic>
              </a:graphicData>
            </a:graphic>
          </wp:inline>
        </w:drawing>
      </w:r>
    </w:p>
    <w:p w14:paraId="2DCAE21D" w14:textId="77777777" w:rsidR="00B479B6" w:rsidRPr="005C42B7" w:rsidRDefault="00B479B6" w:rsidP="00B479B6">
      <w:pPr>
        <w:pStyle w:val="af4"/>
        <w:jc w:val="both"/>
        <w:rPr>
          <w:ins w:id="754" w:author="Борис Разумовский" w:date="2024-05-12T14:30:00Z"/>
          <w:rFonts w:ascii="Times New Roman" w:hAnsi="Times New Roman" w:cs="Times New Roman"/>
          <w:sz w:val="28"/>
          <w:szCs w:val="28"/>
        </w:rPr>
      </w:pPr>
      <w:ins w:id="755" w:author="Борис Разумовский" w:date="2024-05-12T14:30:00Z">
        <w:r>
          <w:t xml:space="preserve">Фрагмент кода из файла </w:t>
        </w:r>
        <w:proofErr w:type="spellStart"/>
        <w:proofErr w:type="gramStart"/>
        <w:r>
          <w:rPr>
            <w:lang w:val="en-US"/>
          </w:rPr>
          <w:t>helper.ipynb</w:t>
        </w:r>
        <w:proofErr w:type="spellEnd"/>
        <w:proofErr w:type="gramEnd"/>
      </w:ins>
    </w:p>
    <w:p w14:paraId="7468DEC1" w14:textId="6CEF881F" w:rsidR="00025546" w:rsidRPr="006B6066" w:rsidRDefault="00025546">
      <w:pPr>
        <w:spacing w:line="360" w:lineRule="auto"/>
        <w:ind w:firstLine="709"/>
        <w:jc w:val="both"/>
        <w:rPr>
          <w:noProof/>
        </w:rPr>
        <w:pPrChange w:id="756" w:author="Борис Разумовский" w:date="2024-05-12T14:14:00Z">
          <w:pPr>
            <w:ind w:firstLine="709"/>
            <w:jc w:val="both"/>
          </w:pPr>
        </w:pPrChange>
      </w:pPr>
      <w:r w:rsidRPr="006B6066">
        <w:rPr>
          <w:rFonts w:ascii="Times New Roman" w:hAnsi="Times New Roman" w:cs="Times New Roman"/>
          <w:noProof/>
          <w:sz w:val="28"/>
          <w:szCs w:val="28"/>
        </w:rPr>
        <w:t>Функция `insert_or_update_json_data` создана для того, чтобы автоматизировать процесс вставки или обновления информации в базе данных. Эта функция принимает три параметра: имя базы данных (`db_name`), имя таблицы (`table_name`) и данные (`data`), которые необходимо вставить или обновить.</w:t>
      </w:r>
    </w:p>
    <w:p w14:paraId="6DD8EE95" w14:textId="657CAB9D" w:rsidR="00025546" w:rsidRPr="006B6066" w:rsidRDefault="00025546">
      <w:pPr>
        <w:spacing w:line="360" w:lineRule="auto"/>
        <w:ind w:firstLine="709"/>
        <w:jc w:val="both"/>
        <w:rPr>
          <w:rFonts w:ascii="Times New Roman" w:hAnsi="Times New Roman" w:cs="Times New Roman"/>
          <w:noProof/>
          <w:sz w:val="28"/>
          <w:szCs w:val="28"/>
        </w:rPr>
        <w:pPrChange w:id="757" w:author="Борис Разумовский" w:date="2024-05-12T14:14:00Z">
          <w:pPr>
            <w:ind w:firstLine="709"/>
            <w:jc w:val="both"/>
          </w:pPr>
        </w:pPrChange>
      </w:pPr>
      <w:r w:rsidRPr="006B6066">
        <w:rPr>
          <w:rFonts w:ascii="Times New Roman" w:hAnsi="Times New Roman" w:cs="Times New Roman"/>
          <w:noProof/>
          <w:sz w:val="28"/>
          <w:szCs w:val="28"/>
        </w:rPr>
        <w:t>С помощью библиотеки `sqlite3` устанавливается соединение с базой данных, указанной в параметре `db_name`. Соединение используется для создания курсора, который позволяет выполнять SQL-запросы.</w:t>
      </w:r>
    </w:p>
    <w:p w14:paraId="18DCCA00" w14:textId="7AD0A004" w:rsidR="00025546" w:rsidRPr="006B6066" w:rsidRDefault="00025546">
      <w:pPr>
        <w:spacing w:line="360" w:lineRule="auto"/>
        <w:ind w:firstLine="709"/>
        <w:jc w:val="both"/>
        <w:rPr>
          <w:rFonts w:ascii="Times New Roman" w:hAnsi="Times New Roman" w:cs="Times New Roman"/>
          <w:noProof/>
          <w:sz w:val="28"/>
          <w:szCs w:val="28"/>
        </w:rPr>
        <w:pPrChange w:id="758" w:author="Борис Разумовский" w:date="2024-05-12T14:14:00Z">
          <w:pPr>
            <w:ind w:firstLine="709"/>
            <w:jc w:val="both"/>
          </w:pPr>
        </w:pPrChange>
      </w:pPr>
      <w:r w:rsidRPr="006B6066">
        <w:rPr>
          <w:rFonts w:ascii="Times New Roman" w:hAnsi="Times New Roman" w:cs="Times New Roman"/>
          <w:noProof/>
          <w:sz w:val="28"/>
          <w:szCs w:val="28"/>
        </w:rPr>
        <w:t xml:space="preserve">SQL-запрос, подготовленный для выполнения операции вставки с возможностью обновления в случае конфликта, использует конструкцию </w:t>
      </w:r>
      <w:r w:rsidRPr="006B6066">
        <w:rPr>
          <w:rFonts w:ascii="Times New Roman" w:hAnsi="Times New Roman" w:cs="Times New Roman"/>
          <w:noProof/>
          <w:sz w:val="28"/>
          <w:szCs w:val="28"/>
        </w:rPr>
        <w:lastRenderedPageBreak/>
        <w:t>`INSERT INTO ... ON CONFLICT ... DO UPDATE`. Это обеспечивает добавление новых данных, а при наличии записи с таким же ID происходит обновление поля `Законы`.</w:t>
      </w:r>
    </w:p>
    <w:p w14:paraId="5C5356A6" w14:textId="4F354672" w:rsidR="00025546" w:rsidRPr="006B6066" w:rsidRDefault="00025546">
      <w:pPr>
        <w:spacing w:line="360" w:lineRule="auto"/>
        <w:ind w:firstLine="709"/>
        <w:jc w:val="both"/>
        <w:rPr>
          <w:rFonts w:ascii="Times New Roman" w:hAnsi="Times New Roman" w:cs="Times New Roman"/>
          <w:noProof/>
          <w:sz w:val="28"/>
          <w:szCs w:val="28"/>
        </w:rPr>
        <w:pPrChange w:id="759" w:author="Борис Разумовский" w:date="2024-05-12T14:14:00Z">
          <w:pPr>
            <w:ind w:firstLine="709"/>
            <w:jc w:val="both"/>
          </w:pPr>
        </w:pPrChange>
      </w:pPr>
      <w:r w:rsidRPr="006B6066">
        <w:rPr>
          <w:rFonts w:ascii="Times New Roman" w:hAnsi="Times New Roman" w:cs="Times New Roman"/>
          <w:noProof/>
          <w:sz w:val="28"/>
          <w:szCs w:val="28"/>
        </w:rPr>
        <w:t>Перед выполнением запроса данные, представляющие собой словарь законов, преобразуются в формат JSON с помощью библиотеки `json`. Это позволяет сохранить структурированную информацию в одном поле базы данных. Для каждой записи формируется кортеж, содержащий ID и сериализованные в JSON данные. Эти кортежи вставляются или обновляются в базе данных с помощью метода `executemany`, который позволяет эффективно обработать множество записей одновременно.</w:t>
      </w:r>
    </w:p>
    <w:p w14:paraId="037B50AD" w14:textId="49DC5EC0" w:rsidR="00025546" w:rsidRPr="006B6066" w:rsidRDefault="00025546">
      <w:pPr>
        <w:spacing w:line="360" w:lineRule="auto"/>
        <w:ind w:firstLine="709"/>
        <w:jc w:val="both"/>
        <w:rPr>
          <w:rFonts w:ascii="Times New Roman" w:hAnsi="Times New Roman" w:cs="Times New Roman"/>
          <w:noProof/>
          <w:sz w:val="28"/>
          <w:szCs w:val="28"/>
        </w:rPr>
        <w:pPrChange w:id="760" w:author="Борис Разумовский" w:date="2024-05-12T14:14:00Z">
          <w:pPr>
            <w:ind w:firstLine="709"/>
            <w:jc w:val="both"/>
          </w:pPr>
        </w:pPrChange>
      </w:pPr>
      <w:r w:rsidRPr="006B6066">
        <w:rPr>
          <w:rFonts w:ascii="Times New Roman" w:hAnsi="Times New Roman" w:cs="Times New Roman"/>
          <w:noProof/>
          <w:sz w:val="28"/>
          <w:szCs w:val="28"/>
        </w:rPr>
        <w:t>В процессе вставки данных могут возникнуть ошибки, например, связанные с нарушением целостности данных или проблемами доступа к базе данных. Для обработки таких ситуаций используется блок `try-except`. При возникновении исключения выводится сообщение об ошибке. Независимо от результата выполнения запроса, соединение с базой данных закрывается для освобождения ресурсов.</w:t>
      </w:r>
    </w:p>
    <w:p w14:paraId="308B5564" w14:textId="2CD2C169" w:rsidR="00025546" w:rsidRPr="006B6066" w:rsidRDefault="00025546">
      <w:pPr>
        <w:spacing w:line="360" w:lineRule="auto"/>
        <w:ind w:firstLine="709"/>
        <w:jc w:val="both"/>
        <w:rPr>
          <w:rFonts w:ascii="Times New Roman" w:hAnsi="Times New Roman" w:cs="Times New Roman"/>
          <w:noProof/>
          <w:sz w:val="28"/>
          <w:szCs w:val="28"/>
        </w:rPr>
        <w:pPrChange w:id="761" w:author="Борис Разумовский" w:date="2024-05-12T14:14:00Z">
          <w:pPr>
            <w:ind w:firstLine="709"/>
            <w:jc w:val="both"/>
          </w:pPr>
        </w:pPrChange>
      </w:pPr>
      <w:r w:rsidRPr="006B6066">
        <w:rPr>
          <w:rFonts w:ascii="Times New Roman" w:hAnsi="Times New Roman" w:cs="Times New Roman"/>
          <w:noProof/>
          <w:sz w:val="28"/>
          <w:szCs w:val="28"/>
        </w:rPr>
        <w:t>Интеграция обработанных данных в базу данных является ключевым элементом процесса управления юридической информацией. Это не только обеспечивает сохранность данных, но и упрощает их последующий анализ и обеспечивает легкий доступ к ним для всех заинтересованных сторон.</w:t>
      </w:r>
    </w:p>
    <w:p w14:paraId="5DDA3655" w14:textId="17634E7F" w:rsidR="00025546" w:rsidRPr="00B479B6" w:rsidDel="00B479B6" w:rsidRDefault="00025546">
      <w:pPr>
        <w:pStyle w:val="5"/>
        <w:rPr>
          <w:del w:id="762" w:author="Борис Разумовский" w:date="2024-05-12T14:30:00Z"/>
          <w:rFonts w:ascii="Times New Roman" w:hAnsi="Times New Roman" w:cs="Times New Roman"/>
          <w:b/>
          <w:bCs/>
          <w:sz w:val="28"/>
          <w:szCs w:val="28"/>
          <w:rPrChange w:id="763" w:author="Борис Разумовский" w:date="2024-05-12T14:34:00Z">
            <w:rPr>
              <w:del w:id="764" w:author="Борис Разумовский" w:date="2024-05-12T14:30:00Z"/>
              <w:noProof/>
            </w:rPr>
          </w:rPrChange>
        </w:rPr>
        <w:pPrChange w:id="765" w:author="Борис Разумовский" w:date="2024-05-12T14:34:00Z">
          <w:pPr>
            <w:ind w:firstLine="709"/>
            <w:jc w:val="both"/>
          </w:pPr>
        </w:pPrChange>
      </w:pPr>
    </w:p>
    <w:p w14:paraId="57C71C07" w14:textId="1ADF19ED" w:rsidR="00AB3DCE" w:rsidRPr="00B479B6" w:rsidDel="00B479B6" w:rsidRDefault="00AB3DCE">
      <w:pPr>
        <w:pStyle w:val="5"/>
        <w:rPr>
          <w:del w:id="766" w:author="Борис Разумовский" w:date="2024-05-12T14:30:00Z"/>
          <w:rFonts w:ascii="Times New Roman" w:hAnsi="Times New Roman" w:cs="Times New Roman"/>
          <w:b/>
          <w:bCs/>
          <w:sz w:val="28"/>
          <w:szCs w:val="28"/>
          <w:rPrChange w:id="767" w:author="Борис Разумовский" w:date="2024-05-12T14:34:00Z">
            <w:rPr>
              <w:del w:id="768" w:author="Борис Разумовский" w:date="2024-05-12T14:30:00Z"/>
              <w:rFonts w:ascii="Times New Roman" w:hAnsi="Times New Roman" w:cs="Times New Roman"/>
              <w:sz w:val="28"/>
              <w:szCs w:val="28"/>
            </w:rPr>
          </w:rPrChange>
        </w:rPr>
        <w:pPrChange w:id="769" w:author="Борис Разумовский" w:date="2024-05-12T14:34:00Z">
          <w:pPr>
            <w:jc w:val="both"/>
          </w:pPr>
        </w:pPrChange>
      </w:pPr>
      <w:del w:id="770" w:author="Борис Разумовский" w:date="2024-05-12T14:30:00Z">
        <w:r w:rsidRPr="00B479B6" w:rsidDel="00B479B6">
          <w:rPr>
            <w:rFonts w:ascii="Times New Roman" w:hAnsi="Times New Roman" w:cs="Times New Roman"/>
            <w:b/>
            <w:bCs/>
            <w:sz w:val="28"/>
            <w:szCs w:val="28"/>
            <w:rPrChange w:id="771" w:author="Борис Разумовский" w:date="2024-05-12T14:34:00Z">
              <w:rPr>
                <w:rFonts w:ascii="Times New Roman" w:hAnsi="Times New Roman" w:cs="Times New Roman"/>
                <w:sz w:val="28"/>
                <w:szCs w:val="28"/>
              </w:rPr>
            </w:rPrChange>
          </w:rPr>
          <w:br w:type="page"/>
        </w:r>
      </w:del>
    </w:p>
    <w:p w14:paraId="1E054050" w14:textId="5FF6A3F5" w:rsidR="00AB3DCE" w:rsidRPr="00B479B6" w:rsidRDefault="00AB3DCE">
      <w:pPr>
        <w:pStyle w:val="5"/>
        <w:rPr>
          <w:rFonts w:ascii="Times New Roman" w:hAnsi="Times New Roman" w:cs="Times New Roman"/>
          <w:b/>
          <w:bCs/>
          <w:sz w:val="28"/>
          <w:szCs w:val="28"/>
          <w:rPrChange w:id="772" w:author="Борис Разумовский" w:date="2024-05-12T14:34:00Z">
            <w:rPr/>
          </w:rPrChange>
        </w:rPr>
        <w:pPrChange w:id="773" w:author="Борис Разумовский" w:date="2024-05-12T14:34:00Z">
          <w:pPr>
            <w:pStyle w:val="ab"/>
            <w:jc w:val="both"/>
          </w:pPr>
        </w:pPrChange>
      </w:pPr>
      <w:bookmarkStart w:id="774" w:name="_Toc166448306"/>
      <w:r w:rsidRPr="00B479B6">
        <w:rPr>
          <w:rStyle w:val="a5"/>
          <w:rFonts w:eastAsiaTheme="majorEastAsia"/>
          <w:caps w:val="0"/>
          <w:color w:val="auto"/>
          <w:lang w:eastAsia="en-US"/>
          <w:rPrChange w:id="775" w:author="Борис Разумовский" w:date="2024-05-12T14:34:00Z">
            <w:rPr>
              <w:rStyle w:val="a5"/>
              <w:rFonts w:eastAsiaTheme="majorEastAsia"/>
            </w:rPr>
          </w:rPrChange>
        </w:rPr>
        <w:t>Глава 3.</w:t>
      </w:r>
      <w:bookmarkEnd w:id="774"/>
      <w:r w:rsidRPr="00B479B6">
        <w:rPr>
          <w:rFonts w:ascii="Times New Roman" w:hAnsi="Times New Roman" w:cs="Times New Roman"/>
          <w:b/>
          <w:bCs/>
          <w:color w:val="auto"/>
          <w:sz w:val="28"/>
          <w:szCs w:val="28"/>
          <w:rPrChange w:id="776" w:author="Борис Разумовский" w:date="2024-05-12T14:34:00Z">
            <w:rPr/>
          </w:rPrChange>
        </w:rPr>
        <w:t xml:space="preserve"> Построение графа</w:t>
      </w:r>
    </w:p>
    <w:p w14:paraId="3186BEB2" w14:textId="39861CCD" w:rsidR="00733DED" w:rsidRDefault="00B604E1">
      <w:pPr>
        <w:pStyle w:val="2"/>
        <w:numPr>
          <w:ilvl w:val="1"/>
          <w:numId w:val="12"/>
        </w:numPr>
        <w:jc w:val="both"/>
      </w:pPr>
      <w:bookmarkStart w:id="777" w:name="_Toc166448307"/>
      <w:r>
        <w:t>Зачем нужен граф?</w:t>
      </w:r>
      <w:bookmarkEnd w:id="777"/>
    </w:p>
    <w:p w14:paraId="029B4935" w14:textId="51EBF44A" w:rsidR="00733DED" w:rsidRPr="00733DED" w:rsidRDefault="00733DED">
      <w:pPr>
        <w:spacing w:line="360" w:lineRule="auto"/>
        <w:ind w:firstLine="709"/>
        <w:jc w:val="both"/>
        <w:rPr>
          <w:rFonts w:ascii="Times New Roman" w:hAnsi="Times New Roman" w:cs="Times New Roman"/>
          <w:sz w:val="28"/>
          <w:szCs w:val="28"/>
        </w:rPr>
        <w:pPrChange w:id="778" w:author="Борис Разумовский" w:date="2024-05-12T14:14:00Z">
          <w:pPr>
            <w:ind w:firstLine="709"/>
            <w:jc w:val="both"/>
          </w:pPr>
        </w:pPrChange>
      </w:pPr>
      <w:r w:rsidRPr="00733DED">
        <w:rPr>
          <w:rFonts w:ascii="Times New Roman" w:hAnsi="Times New Roman" w:cs="Times New Roman"/>
          <w:sz w:val="28"/>
          <w:szCs w:val="28"/>
        </w:rPr>
        <w:t>Теперь, когда все необходимые данные успешно интегрированы и хранятся в базе данных, у нас образовалась согласованная и структурированная информационная система, содержащая данные из различных источников. Это создает идеальные условия для дальнейшего анализа и визуализации информации, что позволяет приступить к следующему значимому этапу проекта — построению графа взаимосвязей.</w:t>
      </w:r>
    </w:p>
    <w:p w14:paraId="2878CC21" w14:textId="64079AF0" w:rsidR="00733DED" w:rsidRPr="00733DED" w:rsidRDefault="00733DED">
      <w:pPr>
        <w:spacing w:line="360" w:lineRule="auto"/>
        <w:ind w:firstLine="709"/>
        <w:jc w:val="both"/>
        <w:rPr>
          <w:rFonts w:ascii="Times New Roman" w:hAnsi="Times New Roman" w:cs="Times New Roman"/>
          <w:sz w:val="28"/>
          <w:szCs w:val="28"/>
        </w:rPr>
        <w:pPrChange w:id="779" w:author="Борис Разумовский" w:date="2024-05-12T14:14:00Z">
          <w:pPr>
            <w:ind w:firstLine="709"/>
            <w:jc w:val="both"/>
          </w:pPr>
        </w:pPrChange>
      </w:pPr>
      <w:r w:rsidRPr="00733DED">
        <w:rPr>
          <w:rFonts w:ascii="Times New Roman" w:hAnsi="Times New Roman" w:cs="Times New Roman"/>
          <w:sz w:val="28"/>
          <w:szCs w:val="28"/>
        </w:rPr>
        <w:lastRenderedPageBreak/>
        <w:t>Использование графов в анализе данных представляет собой мощный инструмент, который позволяет визуализировать и анализировать сложные взаимосвязи между различными элементами данных. В контексте юридической информации, построение графа может помочь выявить связи между различными законами, статьями кодексов, судебными делами и другими юридически значимыми объектами. Такой подход позволяет:</w:t>
      </w:r>
    </w:p>
    <w:p w14:paraId="3D3BD3D2" w14:textId="4920FC5C" w:rsidR="00733DED" w:rsidRPr="00733DED" w:rsidRDefault="00733DED">
      <w:pPr>
        <w:spacing w:line="360" w:lineRule="auto"/>
        <w:ind w:firstLine="709"/>
        <w:jc w:val="both"/>
        <w:rPr>
          <w:rFonts w:ascii="Times New Roman" w:hAnsi="Times New Roman" w:cs="Times New Roman"/>
          <w:sz w:val="28"/>
          <w:szCs w:val="28"/>
        </w:rPr>
        <w:pPrChange w:id="780" w:author="Борис Разумовский" w:date="2024-05-12T14:14:00Z">
          <w:pPr>
            <w:ind w:firstLine="709"/>
            <w:jc w:val="both"/>
          </w:pPr>
        </w:pPrChange>
      </w:pPr>
      <w:r w:rsidRPr="00733DED">
        <w:rPr>
          <w:rFonts w:ascii="Times New Roman" w:hAnsi="Times New Roman" w:cs="Times New Roman"/>
          <w:sz w:val="28"/>
          <w:szCs w:val="28"/>
        </w:rPr>
        <w:t>- Определить ключевые законы и статьи, которые чаще всего используются в определенных категориях дел.</w:t>
      </w:r>
    </w:p>
    <w:p w14:paraId="3B3A0438" w14:textId="3DBAE5FE" w:rsidR="00733DED" w:rsidRPr="00733DED" w:rsidRDefault="00733DED">
      <w:pPr>
        <w:spacing w:line="360" w:lineRule="auto"/>
        <w:ind w:firstLine="709"/>
        <w:jc w:val="both"/>
        <w:rPr>
          <w:rFonts w:ascii="Times New Roman" w:hAnsi="Times New Roman" w:cs="Times New Roman"/>
          <w:sz w:val="28"/>
          <w:szCs w:val="28"/>
        </w:rPr>
        <w:pPrChange w:id="781" w:author="Борис Разумовский" w:date="2024-05-12T14:14:00Z">
          <w:pPr>
            <w:ind w:firstLine="709"/>
            <w:jc w:val="both"/>
          </w:pPr>
        </w:pPrChange>
      </w:pPr>
      <w:r w:rsidRPr="00733DED">
        <w:rPr>
          <w:rFonts w:ascii="Times New Roman" w:hAnsi="Times New Roman" w:cs="Times New Roman"/>
          <w:sz w:val="28"/>
          <w:szCs w:val="28"/>
        </w:rPr>
        <w:t>- Выявить возможные законодательные пробелы или пересечения, основываясь на частоте и контексте упоминаний определенных норм в различных делах.</w:t>
      </w:r>
    </w:p>
    <w:p w14:paraId="3BC0A585" w14:textId="6235FE98" w:rsidR="00733DED" w:rsidRPr="00733DED" w:rsidRDefault="00733DED">
      <w:pPr>
        <w:spacing w:line="360" w:lineRule="auto"/>
        <w:ind w:firstLine="709"/>
        <w:jc w:val="both"/>
        <w:rPr>
          <w:rFonts w:ascii="Times New Roman" w:hAnsi="Times New Roman" w:cs="Times New Roman"/>
          <w:sz w:val="28"/>
          <w:szCs w:val="28"/>
        </w:rPr>
        <w:pPrChange w:id="782" w:author="Борис Разумовский" w:date="2024-05-12T14:14:00Z">
          <w:pPr>
            <w:ind w:firstLine="709"/>
            <w:jc w:val="both"/>
          </w:pPr>
        </w:pPrChange>
      </w:pPr>
      <w:r w:rsidRPr="00733DED">
        <w:rPr>
          <w:rFonts w:ascii="Times New Roman" w:hAnsi="Times New Roman" w:cs="Times New Roman"/>
          <w:sz w:val="28"/>
          <w:szCs w:val="28"/>
        </w:rPr>
        <w:t>- Анализировать тренды и изменения в законодательстве на основе динамики ссылок на законы и статьи во времени.</w:t>
      </w:r>
    </w:p>
    <w:p w14:paraId="65CADD77" w14:textId="0CDE9655" w:rsidR="00B604E1" w:rsidRDefault="00B604E1">
      <w:pPr>
        <w:pStyle w:val="2"/>
        <w:numPr>
          <w:ilvl w:val="1"/>
          <w:numId w:val="12"/>
        </w:numPr>
        <w:jc w:val="both"/>
      </w:pPr>
      <w:bookmarkStart w:id="783" w:name="_Toc166448308"/>
      <w:r>
        <w:t>Построение графа</w:t>
      </w:r>
      <w:bookmarkEnd w:id="783"/>
      <w:r>
        <w:t xml:space="preserve"> </w:t>
      </w:r>
    </w:p>
    <w:p w14:paraId="458B7E6F" w14:textId="77777777" w:rsidR="000F1C13" w:rsidRDefault="000F1C13">
      <w:pPr>
        <w:spacing w:line="360" w:lineRule="auto"/>
        <w:ind w:firstLine="709"/>
        <w:jc w:val="both"/>
        <w:rPr>
          <w:rFonts w:ascii="Times New Roman" w:hAnsi="Times New Roman" w:cs="Times New Roman"/>
          <w:sz w:val="28"/>
          <w:szCs w:val="28"/>
        </w:rPr>
        <w:pPrChange w:id="784" w:author="Борис Разумовский" w:date="2024-05-12T14:14:00Z">
          <w:pPr>
            <w:ind w:firstLine="709"/>
            <w:jc w:val="both"/>
          </w:pPr>
        </w:pPrChange>
      </w:pPr>
      <w:r w:rsidRPr="000F1C13">
        <w:rPr>
          <w:rFonts w:ascii="Times New Roman" w:hAnsi="Times New Roman" w:cs="Times New Roman"/>
          <w:sz w:val="28"/>
          <w:szCs w:val="28"/>
        </w:rPr>
        <w:t>Теперь, когда вся необходимая информация систематически организована и хранится в базе данных, предстоит выполнить важный этап анализа данных — построение графа взаимосвязей между судебными делами. В этом графе каждое дело будет представлено в виде вершины, а связи (рёбра) между ними будут формироваться на основе совместного использования одного или нескольких законов. Этот подход позволяет наглядно демонстрировать, как различные дела связаны через общее законодательство, и понять, какие законы являются наиболее значимыми в различных юридических контекстах.</w:t>
      </w:r>
    </w:p>
    <w:p w14:paraId="3AF14E6B" w14:textId="6FA5C0F1" w:rsidR="000F1C13" w:rsidRPr="00DC3EF6" w:rsidRDefault="000F1C13">
      <w:pPr>
        <w:spacing w:line="360" w:lineRule="auto"/>
        <w:ind w:firstLine="709"/>
        <w:jc w:val="both"/>
        <w:rPr>
          <w:rFonts w:ascii="Times New Roman" w:hAnsi="Times New Roman" w:cs="Times New Roman"/>
          <w:sz w:val="28"/>
          <w:szCs w:val="28"/>
          <w:rPrChange w:id="785" w:author="Nikita" w:date="2024-05-11T21:15:00Z">
            <w:rPr>
              <w:rFonts w:ascii="Times New Roman" w:hAnsi="Times New Roman" w:cs="Times New Roman"/>
              <w:sz w:val="28"/>
              <w:szCs w:val="28"/>
              <w:lang w:val="en-US"/>
            </w:rPr>
          </w:rPrChange>
        </w:rPr>
        <w:pPrChange w:id="786" w:author="Борис Разумовский" w:date="2024-05-12T14:14:00Z">
          <w:pPr>
            <w:ind w:firstLine="709"/>
            <w:jc w:val="both"/>
          </w:pPr>
        </w:pPrChange>
      </w:pPr>
      <w:r w:rsidRPr="000F1C13">
        <w:rPr>
          <w:rFonts w:ascii="Times New Roman" w:hAnsi="Times New Roman" w:cs="Times New Roman"/>
          <w:sz w:val="28"/>
          <w:szCs w:val="28"/>
        </w:rPr>
        <w:t>Структура графа</w:t>
      </w:r>
      <w:r w:rsidRPr="00DC3EF6">
        <w:rPr>
          <w:rFonts w:ascii="Times New Roman" w:hAnsi="Times New Roman" w:cs="Times New Roman"/>
          <w:sz w:val="28"/>
          <w:szCs w:val="28"/>
          <w:rPrChange w:id="787" w:author="Nikita" w:date="2024-05-11T21:15:00Z">
            <w:rPr>
              <w:rFonts w:ascii="Times New Roman" w:hAnsi="Times New Roman" w:cs="Times New Roman"/>
              <w:sz w:val="28"/>
              <w:szCs w:val="28"/>
              <w:lang w:val="en-US"/>
            </w:rPr>
          </w:rPrChange>
        </w:rPr>
        <w:t>:</w:t>
      </w:r>
    </w:p>
    <w:p w14:paraId="565A3497" w14:textId="46661C28" w:rsidR="000F1C13" w:rsidRPr="000F1C13" w:rsidRDefault="000F1C13">
      <w:pPr>
        <w:spacing w:line="360" w:lineRule="auto"/>
        <w:ind w:firstLine="709"/>
        <w:jc w:val="both"/>
        <w:rPr>
          <w:rFonts w:ascii="Times New Roman" w:hAnsi="Times New Roman" w:cs="Times New Roman"/>
          <w:sz w:val="28"/>
          <w:szCs w:val="28"/>
        </w:rPr>
        <w:pPrChange w:id="788" w:author="Борис Разумовский" w:date="2024-05-12T14:14:00Z">
          <w:pPr>
            <w:ind w:firstLine="709"/>
            <w:jc w:val="both"/>
          </w:pPr>
        </w:pPrChange>
      </w:pPr>
      <w:r w:rsidRPr="000F1C13">
        <w:rPr>
          <w:rFonts w:ascii="Times New Roman" w:hAnsi="Times New Roman" w:cs="Times New Roman"/>
          <w:sz w:val="28"/>
          <w:szCs w:val="28"/>
        </w:rPr>
        <w:t xml:space="preserve">- Вершины графа: Каждая вершина в графе представляет собой отдельное юридическое дело. Информация о каждом деле, включая его </w:t>
      </w:r>
      <w:r w:rsidRPr="000F1C13">
        <w:rPr>
          <w:rFonts w:ascii="Times New Roman" w:hAnsi="Times New Roman" w:cs="Times New Roman"/>
          <w:sz w:val="28"/>
          <w:szCs w:val="28"/>
        </w:rPr>
        <w:lastRenderedPageBreak/>
        <w:t>уникальный идентификатор и ссылки на применённые законы, извлекается из базы данных.</w:t>
      </w:r>
    </w:p>
    <w:p w14:paraId="5DA056E7" w14:textId="4690E5DF" w:rsidR="000F1C13" w:rsidRPr="000F1C13" w:rsidRDefault="000F1C13">
      <w:pPr>
        <w:spacing w:line="360" w:lineRule="auto"/>
        <w:ind w:firstLine="709"/>
        <w:jc w:val="both"/>
        <w:rPr>
          <w:rFonts w:ascii="Times New Roman" w:hAnsi="Times New Roman" w:cs="Times New Roman"/>
          <w:sz w:val="28"/>
          <w:szCs w:val="28"/>
        </w:rPr>
        <w:pPrChange w:id="789" w:author="Борис Разумовский" w:date="2024-05-12T14:14:00Z">
          <w:pPr>
            <w:ind w:firstLine="709"/>
            <w:jc w:val="both"/>
          </w:pPr>
        </w:pPrChange>
      </w:pPr>
      <w:r w:rsidRPr="000F1C13">
        <w:rPr>
          <w:rFonts w:ascii="Times New Roman" w:hAnsi="Times New Roman" w:cs="Times New Roman"/>
          <w:sz w:val="28"/>
          <w:szCs w:val="28"/>
        </w:rPr>
        <w:t>- Рёбра графа: Рёбра между вершинами устанавливаются на основе пересечения в применении законов между делами. Если два дела ссылаются хотя бы на один общий закон, между их вершинами в графе проводится ребро.</w:t>
      </w:r>
    </w:p>
    <w:p w14:paraId="6B32B1C9" w14:textId="25FBF68C" w:rsidR="000F1C13" w:rsidRPr="000F1C13" w:rsidRDefault="000F1C13">
      <w:pPr>
        <w:spacing w:line="360" w:lineRule="auto"/>
        <w:ind w:firstLine="709"/>
        <w:jc w:val="both"/>
        <w:rPr>
          <w:rFonts w:ascii="Times New Roman" w:hAnsi="Times New Roman" w:cs="Times New Roman"/>
          <w:sz w:val="28"/>
          <w:szCs w:val="28"/>
        </w:rPr>
        <w:pPrChange w:id="790" w:author="Борис Разумовский" w:date="2024-05-12T14:14:00Z">
          <w:pPr>
            <w:ind w:firstLine="709"/>
            <w:jc w:val="both"/>
          </w:pPr>
        </w:pPrChange>
      </w:pPr>
      <w:r>
        <w:rPr>
          <w:noProof/>
          <w:lang w:eastAsia="ru-RU"/>
        </w:rPr>
        <w:drawing>
          <wp:inline distT="0" distB="0" distL="0" distR="0" wp14:anchorId="4E2E1421" wp14:editId="58C70377">
            <wp:extent cx="4124325" cy="45624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4562475"/>
                    </a:xfrm>
                    <a:prstGeom prst="rect">
                      <a:avLst/>
                    </a:prstGeom>
                  </pic:spPr>
                </pic:pic>
              </a:graphicData>
            </a:graphic>
          </wp:inline>
        </w:drawing>
      </w:r>
    </w:p>
    <w:p w14:paraId="72E7E1BB" w14:textId="156B9FD9" w:rsidR="000F1C13" w:rsidRPr="00B479B6" w:rsidRDefault="00B479B6">
      <w:pPr>
        <w:pStyle w:val="af4"/>
        <w:jc w:val="both"/>
        <w:rPr>
          <w:rFonts w:ascii="Times New Roman" w:hAnsi="Times New Roman" w:cs="Times New Roman"/>
          <w:sz w:val="28"/>
          <w:szCs w:val="28"/>
          <w:rPrChange w:id="791" w:author="Борис Разумовский" w:date="2024-05-12T14:31:00Z">
            <w:rPr>
              <w:rFonts w:ascii="Times New Roman" w:hAnsi="Times New Roman" w:cs="Times New Roman"/>
              <w:sz w:val="28"/>
              <w:szCs w:val="28"/>
            </w:rPr>
          </w:rPrChange>
        </w:rPr>
        <w:pPrChange w:id="792" w:author="Борис Разумовский" w:date="2024-05-12T14:31:00Z">
          <w:pPr>
            <w:ind w:firstLine="709"/>
            <w:jc w:val="both"/>
          </w:pPr>
        </w:pPrChange>
      </w:pPr>
      <w:ins w:id="793" w:author="Борис Разумовский" w:date="2024-05-12T14:31:00Z">
        <w:r>
          <w:t xml:space="preserve">Фрагмент кода из файла </w:t>
        </w:r>
        <w:proofErr w:type="spellStart"/>
        <w:r w:rsidRPr="00B479B6">
          <w:t>create_</w:t>
        </w:r>
        <w:proofErr w:type="gramStart"/>
        <w:r w:rsidRPr="00B479B6">
          <w:t>graph.ipynb</w:t>
        </w:r>
      </w:ins>
      <w:proofErr w:type="spellEnd"/>
      <w:proofErr w:type="gramEnd"/>
    </w:p>
    <w:p w14:paraId="55D3A103" w14:textId="3B84B9C1" w:rsidR="000F1C13" w:rsidRPr="000F1C13" w:rsidRDefault="000F1C13">
      <w:pPr>
        <w:spacing w:line="360" w:lineRule="auto"/>
        <w:ind w:firstLine="709"/>
        <w:jc w:val="both"/>
        <w:rPr>
          <w:rFonts w:ascii="Times New Roman" w:hAnsi="Times New Roman" w:cs="Times New Roman"/>
          <w:sz w:val="28"/>
          <w:szCs w:val="28"/>
        </w:rPr>
        <w:pPrChange w:id="794" w:author="Борис Разумовский" w:date="2024-05-12T14:14:00Z">
          <w:pPr>
            <w:ind w:firstLine="709"/>
            <w:jc w:val="both"/>
          </w:pPr>
        </w:pPrChange>
      </w:pPr>
      <w:r w:rsidRPr="000F1C13">
        <w:rPr>
          <w:rFonts w:ascii="Times New Roman" w:hAnsi="Times New Roman" w:cs="Times New Roman"/>
          <w:sz w:val="28"/>
          <w:szCs w:val="28"/>
        </w:rPr>
        <w:t xml:space="preserve">1. Из базы данных извлекаются записи о каждом судебном деле, включая идентификатор дела и связанные с ним законы. Эти законы представлены в формате JSON, который расшифровывается в структуру данных, позволяющую </w:t>
      </w:r>
      <w:proofErr w:type="spellStart"/>
      <w:r w:rsidRPr="000F1C13">
        <w:rPr>
          <w:rFonts w:ascii="Times New Roman" w:hAnsi="Times New Roman" w:cs="Times New Roman"/>
          <w:sz w:val="28"/>
          <w:szCs w:val="28"/>
        </w:rPr>
        <w:t>программно</w:t>
      </w:r>
      <w:proofErr w:type="spellEnd"/>
      <w:r w:rsidRPr="000F1C13">
        <w:rPr>
          <w:rFonts w:ascii="Times New Roman" w:hAnsi="Times New Roman" w:cs="Times New Roman"/>
          <w:sz w:val="28"/>
          <w:szCs w:val="28"/>
        </w:rPr>
        <w:t xml:space="preserve"> их обрабатывать. Затем из этой структуры формируется список уникальных статей законов для каждого дела.</w:t>
      </w:r>
    </w:p>
    <w:p w14:paraId="2B477F1F" w14:textId="6DD6EEF6" w:rsidR="000F1C13" w:rsidRPr="000F1C13" w:rsidRDefault="000F1C13">
      <w:pPr>
        <w:spacing w:line="360" w:lineRule="auto"/>
        <w:ind w:firstLine="709"/>
        <w:jc w:val="both"/>
        <w:rPr>
          <w:rFonts w:ascii="Times New Roman" w:hAnsi="Times New Roman" w:cs="Times New Roman"/>
          <w:sz w:val="28"/>
          <w:szCs w:val="28"/>
        </w:rPr>
        <w:pPrChange w:id="795" w:author="Борис Разумовский" w:date="2024-05-12T14:14:00Z">
          <w:pPr>
            <w:ind w:firstLine="709"/>
            <w:jc w:val="both"/>
          </w:pPr>
        </w:pPrChange>
      </w:pPr>
      <w:r w:rsidRPr="000F1C13">
        <w:rPr>
          <w:rFonts w:ascii="Times New Roman" w:hAnsi="Times New Roman" w:cs="Times New Roman"/>
          <w:sz w:val="28"/>
          <w:szCs w:val="28"/>
        </w:rPr>
        <w:t xml:space="preserve">2. На основе полученных данных создается граф, где каждое судебное дело представлено вершиной. </w:t>
      </w:r>
    </w:p>
    <w:p w14:paraId="0CA78294" w14:textId="5EEF8C18" w:rsidR="000F1C13" w:rsidRPr="000F1C13" w:rsidRDefault="000F1C13">
      <w:pPr>
        <w:spacing w:line="360" w:lineRule="auto"/>
        <w:ind w:firstLine="709"/>
        <w:jc w:val="both"/>
        <w:rPr>
          <w:rFonts w:ascii="Times New Roman" w:hAnsi="Times New Roman" w:cs="Times New Roman"/>
          <w:sz w:val="28"/>
          <w:szCs w:val="28"/>
        </w:rPr>
        <w:pPrChange w:id="796" w:author="Борис Разумовский" w:date="2024-05-12T14:14:00Z">
          <w:pPr>
            <w:ind w:firstLine="709"/>
            <w:jc w:val="both"/>
          </w:pPr>
        </w:pPrChange>
      </w:pPr>
      <w:r w:rsidRPr="000F1C13">
        <w:rPr>
          <w:rFonts w:ascii="Times New Roman" w:hAnsi="Times New Roman" w:cs="Times New Roman"/>
          <w:sz w:val="28"/>
          <w:szCs w:val="28"/>
        </w:rPr>
        <w:lastRenderedPageBreak/>
        <w:t>3. Для каждой пары дел проверяется наличие общих законов. Если такие законы найдены, между соответствующими вершинами (делами) в графе устанавливается ребро. Таким образом, чем больше законов пересекается между двумя делами, тем сильнее связь между ними, что может быть отражено в толщине ребра или других визуальных атрибутах графа.</w:t>
      </w:r>
    </w:p>
    <w:p w14:paraId="11492E20" w14:textId="64DF937A" w:rsidR="000F1C13" w:rsidRPr="000F1C13" w:rsidRDefault="000F1C13">
      <w:pPr>
        <w:spacing w:line="360" w:lineRule="auto"/>
        <w:ind w:firstLine="709"/>
        <w:jc w:val="both"/>
        <w:rPr>
          <w:rFonts w:ascii="Times New Roman" w:hAnsi="Times New Roman" w:cs="Times New Roman"/>
          <w:sz w:val="28"/>
          <w:szCs w:val="28"/>
        </w:rPr>
        <w:pPrChange w:id="797" w:author="Борис Разумовский" w:date="2024-05-12T14:14:00Z">
          <w:pPr>
            <w:ind w:firstLine="709"/>
            <w:jc w:val="both"/>
          </w:pPr>
        </w:pPrChange>
      </w:pPr>
      <w:r w:rsidRPr="000F1C13">
        <w:rPr>
          <w:rFonts w:ascii="Times New Roman" w:hAnsi="Times New Roman" w:cs="Times New Roman"/>
          <w:sz w:val="28"/>
          <w:szCs w:val="28"/>
        </w:rPr>
        <w:t>4.  После построения графа проводится его анализ, например, определяется количество вершин и рёбер. Это помогает оценить общий объем данных и степень взаимосвязанности дел.</w:t>
      </w:r>
    </w:p>
    <w:p w14:paraId="7BF26B24" w14:textId="7297DB14" w:rsidR="00025546" w:rsidRPr="00DC3EF6" w:rsidRDefault="00D979BB">
      <w:pPr>
        <w:spacing w:line="360" w:lineRule="auto"/>
        <w:ind w:firstLine="709"/>
        <w:jc w:val="both"/>
        <w:rPr>
          <w:rFonts w:ascii="Times New Roman" w:hAnsi="Times New Roman" w:cs="Times New Roman"/>
          <w:sz w:val="28"/>
          <w:szCs w:val="28"/>
          <w:rPrChange w:id="798" w:author="Nikita" w:date="2024-05-11T21:15:00Z">
            <w:rPr>
              <w:rFonts w:ascii="Times New Roman" w:hAnsi="Times New Roman" w:cs="Times New Roman"/>
              <w:sz w:val="28"/>
              <w:szCs w:val="28"/>
              <w:lang w:val="en-US"/>
            </w:rPr>
          </w:rPrChange>
        </w:rPr>
        <w:pPrChange w:id="799" w:author="Борис Разумовский" w:date="2024-05-12T14:14:00Z">
          <w:pPr>
            <w:ind w:firstLine="709"/>
            <w:jc w:val="both"/>
          </w:pPr>
        </w:pPrChange>
      </w:pPr>
      <w:r w:rsidRPr="00D979BB">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24441ECB" wp14:editId="46BC7C2F">
            <wp:simplePos x="0" y="0"/>
            <wp:positionH relativeFrom="page">
              <wp:align>center</wp:align>
            </wp:positionH>
            <wp:positionV relativeFrom="paragraph">
              <wp:posOffset>288290</wp:posOffset>
            </wp:positionV>
            <wp:extent cx="5940425" cy="6055995"/>
            <wp:effectExtent l="0" t="0" r="3175" b="190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6055995"/>
                    </a:xfrm>
                    <a:prstGeom prst="rect">
                      <a:avLst/>
                    </a:prstGeom>
                  </pic:spPr>
                </pic:pic>
              </a:graphicData>
            </a:graphic>
          </wp:anchor>
        </w:drawing>
      </w:r>
      <w:r>
        <w:rPr>
          <w:rFonts w:ascii="Times New Roman" w:hAnsi="Times New Roman" w:cs="Times New Roman"/>
          <w:sz w:val="28"/>
          <w:szCs w:val="28"/>
        </w:rPr>
        <w:t>После всех преобразований получен вот такой граф</w:t>
      </w:r>
      <w:r w:rsidRPr="00DC3EF6">
        <w:rPr>
          <w:rFonts w:ascii="Times New Roman" w:hAnsi="Times New Roman" w:cs="Times New Roman"/>
          <w:sz w:val="28"/>
          <w:szCs w:val="28"/>
          <w:rPrChange w:id="800" w:author="Nikita" w:date="2024-05-11T21:15:00Z">
            <w:rPr>
              <w:rFonts w:ascii="Times New Roman" w:hAnsi="Times New Roman" w:cs="Times New Roman"/>
              <w:sz w:val="28"/>
              <w:szCs w:val="28"/>
              <w:lang w:val="en-US"/>
            </w:rPr>
          </w:rPrChange>
        </w:rPr>
        <w:t>:</w:t>
      </w:r>
    </w:p>
    <w:p w14:paraId="123D0944" w14:textId="77777777" w:rsidR="00782C8C" w:rsidRPr="00B479B6" w:rsidRDefault="00782C8C" w:rsidP="009926DF">
      <w:pPr>
        <w:pStyle w:val="a4"/>
        <w:jc w:val="left"/>
        <w:rPr>
          <w:rFonts w:eastAsiaTheme="majorEastAsia"/>
          <w:rPrChange w:id="801" w:author="Борис Разумовский" w:date="2024-05-12T14:34:00Z">
            <w:rPr/>
          </w:rPrChange>
        </w:rPr>
        <w:pPrChange w:id="802" w:author="Борис Разумовский" w:date="2024-05-12T23:13:00Z">
          <w:pPr>
            <w:pStyle w:val="a9"/>
            <w:jc w:val="both"/>
          </w:pPr>
        </w:pPrChange>
      </w:pPr>
      <w:bookmarkStart w:id="803" w:name="_Toc166448309"/>
      <w:r w:rsidRPr="00B479B6">
        <w:rPr>
          <w:rFonts w:eastAsiaTheme="majorEastAsia"/>
          <w:rPrChange w:id="804" w:author="Борис Разумовский" w:date="2024-05-12T14:34:00Z">
            <w:rPr>
              <w:b w:val="0"/>
              <w:bCs w:val="0"/>
              <w:caps w:val="0"/>
            </w:rPr>
          </w:rPrChange>
        </w:rPr>
        <w:lastRenderedPageBreak/>
        <w:t>Заключение</w:t>
      </w:r>
      <w:bookmarkEnd w:id="803"/>
    </w:p>
    <w:p w14:paraId="59F852C5" w14:textId="3A167E21" w:rsidR="00D979BB" w:rsidRPr="00D979BB" w:rsidRDefault="00D979BB">
      <w:pPr>
        <w:spacing w:line="360" w:lineRule="auto"/>
        <w:ind w:firstLine="709"/>
        <w:jc w:val="both"/>
        <w:rPr>
          <w:rFonts w:ascii="Times New Roman" w:hAnsi="Times New Roman" w:cs="Times New Roman"/>
          <w:sz w:val="28"/>
          <w:szCs w:val="28"/>
          <w:lang w:eastAsia="ru-RU"/>
        </w:rPr>
        <w:pPrChange w:id="805" w:author="Борис Разумовский" w:date="2024-05-12T14:14:00Z">
          <w:pPr>
            <w:ind w:firstLine="709"/>
            <w:jc w:val="both"/>
          </w:pPr>
        </w:pPrChange>
      </w:pPr>
      <w:r w:rsidRPr="00D979BB">
        <w:rPr>
          <w:rFonts w:ascii="Times New Roman" w:hAnsi="Times New Roman" w:cs="Times New Roman"/>
          <w:sz w:val="28"/>
          <w:szCs w:val="28"/>
          <w:lang w:eastAsia="ru-RU"/>
        </w:rPr>
        <w:t xml:space="preserve">Использование графа для визуализации и анализа взаимосвязей между судебными делами, основанных на общности применяемых законов, представляет собой мощный аналитический инструмент, который может значительно улучшить понимание сложных юридических процессов. Этот подход позволяет не только наглядно демонстрировать связи между различными делами, но и выявлять ключевые законы и статьи, которые часто фигурируют в разных контекстах. </w:t>
      </w:r>
    </w:p>
    <w:p w14:paraId="6B22E0AF" w14:textId="2251E04C" w:rsidR="00D979BB" w:rsidRPr="00D979BB" w:rsidRDefault="00D979BB">
      <w:pPr>
        <w:spacing w:line="360" w:lineRule="auto"/>
        <w:ind w:firstLine="709"/>
        <w:jc w:val="both"/>
        <w:rPr>
          <w:rFonts w:ascii="Times New Roman" w:hAnsi="Times New Roman" w:cs="Times New Roman"/>
          <w:sz w:val="28"/>
          <w:szCs w:val="28"/>
          <w:lang w:eastAsia="ru-RU"/>
        </w:rPr>
        <w:pPrChange w:id="806" w:author="Борис Разумовский" w:date="2024-05-12T14:14:00Z">
          <w:pPr>
            <w:ind w:firstLine="709"/>
            <w:jc w:val="both"/>
          </w:pPr>
        </w:pPrChange>
      </w:pPr>
      <w:r w:rsidRPr="00D979BB">
        <w:rPr>
          <w:rFonts w:ascii="Times New Roman" w:hAnsi="Times New Roman" w:cs="Times New Roman"/>
          <w:sz w:val="28"/>
          <w:szCs w:val="28"/>
          <w:lang w:eastAsia="ru-RU"/>
        </w:rPr>
        <w:t xml:space="preserve">Применение </w:t>
      </w:r>
      <w:proofErr w:type="spellStart"/>
      <w:r w:rsidRPr="00D979BB">
        <w:rPr>
          <w:rFonts w:ascii="Times New Roman" w:hAnsi="Times New Roman" w:cs="Times New Roman"/>
          <w:sz w:val="28"/>
          <w:szCs w:val="28"/>
          <w:lang w:eastAsia="ru-RU"/>
        </w:rPr>
        <w:t>графовых</w:t>
      </w:r>
      <w:proofErr w:type="spellEnd"/>
      <w:r w:rsidRPr="00D979BB">
        <w:rPr>
          <w:rFonts w:ascii="Times New Roman" w:hAnsi="Times New Roman" w:cs="Times New Roman"/>
          <w:sz w:val="28"/>
          <w:szCs w:val="28"/>
          <w:lang w:eastAsia="ru-RU"/>
        </w:rPr>
        <w:t xml:space="preserve"> моделей обеспечивает следующие преимущества:</w:t>
      </w:r>
    </w:p>
    <w:p w14:paraId="441BCD15" w14:textId="0BF18C83" w:rsidR="00D979BB" w:rsidRPr="00D979BB" w:rsidRDefault="00D979BB">
      <w:pPr>
        <w:spacing w:line="360" w:lineRule="auto"/>
        <w:ind w:firstLine="709"/>
        <w:jc w:val="both"/>
        <w:rPr>
          <w:rFonts w:ascii="Times New Roman" w:hAnsi="Times New Roman" w:cs="Times New Roman"/>
          <w:sz w:val="28"/>
          <w:szCs w:val="28"/>
          <w:lang w:eastAsia="ru-RU"/>
        </w:rPr>
        <w:pPrChange w:id="807" w:author="Борис Разумовский" w:date="2024-05-12T14:14:00Z">
          <w:pPr>
            <w:ind w:firstLine="709"/>
            <w:jc w:val="both"/>
          </w:pPr>
        </w:pPrChange>
      </w:pPr>
      <w:r w:rsidRPr="00D979BB">
        <w:rPr>
          <w:rFonts w:ascii="Times New Roman" w:hAnsi="Times New Roman" w:cs="Times New Roman"/>
          <w:sz w:val="28"/>
          <w:szCs w:val="28"/>
          <w:lang w:eastAsia="ru-RU"/>
        </w:rPr>
        <w:t>1. Глубокий анализ взаимосвязей</w:t>
      </w:r>
      <w:r w:rsidR="00782C8C">
        <w:rPr>
          <w:rFonts w:ascii="Times New Roman" w:hAnsi="Times New Roman" w:cs="Times New Roman"/>
          <w:sz w:val="28"/>
          <w:szCs w:val="28"/>
          <w:lang w:eastAsia="ru-RU"/>
        </w:rPr>
        <w:t>.</w:t>
      </w:r>
      <w:r w:rsidRPr="00D979BB">
        <w:rPr>
          <w:rFonts w:ascii="Times New Roman" w:hAnsi="Times New Roman" w:cs="Times New Roman"/>
          <w:sz w:val="28"/>
          <w:szCs w:val="28"/>
          <w:lang w:eastAsia="ru-RU"/>
        </w:rPr>
        <w:t xml:space="preserve"> Граф помогает увидеть, как связаны дела, что может указывать на общие юридические принципы или часто используемые законодательные нормы. Это особенно ценно для юристов и исследователей, которые стремятся понять закономерности в применении законов.</w:t>
      </w:r>
    </w:p>
    <w:p w14:paraId="449072C6" w14:textId="4900B6F2" w:rsidR="00D979BB" w:rsidRPr="00D979BB" w:rsidRDefault="00D979BB">
      <w:pPr>
        <w:spacing w:line="360" w:lineRule="auto"/>
        <w:ind w:firstLine="709"/>
        <w:jc w:val="both"/>
        <w:rPr>
          <w:rFonts w:ascii="Times New Roman" w:hAnsi="Times New Roman" w:cs="Times New Roman"/>
          <w:sz w:val="28"/>
          <w:szCs w:val="28"/>
          <w:lang w:eastAsia="ru-RU"/>
        </w:rPr>
        <w:pPrChange w:id="808" w:author="Борис Разумовский" w:date="2024-05-12T14:14:00Z">
          <w:pPr>
            <w:ind w:firstLine="709"/>
            <w:jc w:val="both"/>
          </w:pPr>
        </w:pPrChange>
      </w:pPr>
      <w:r w:rsidRPr="00D979BB">
        <w:rPr>
          <w:rFonts w:ascii="Times New Roman" w:hAnsi="Times New Roman" w:cs="Times New Roman"/>
          <w:sz w:val="28"/>
          <w:szCs w:val="28"/>
          <w:lang w:eastAsia="ru-RU"/>
        </w:rPr>
        <w:t>2. Выявление важных узлов</w:t>
      </w:r>
      <w:r w:rsidR="00782C8C">
        <w:rPr>
          <w:rFonts w:ascii="Times New Roman" w:hAnsi="Times New Roman" w:cs="Times New Roman"/>
          <w:sz w:val="28"/>
          <w:szCs w:val="28"/>
          <w:lang w:eastAsia="ru-RU"/>
        </w:rPr>
        <w:t>.</w:t>
      </w:r>
      <w:r w:rsidRPr="00D979BB">
        <w:rPr>
          <w:rFonts w:ascii="Times New Roman" w:hAnsi="Times New Roman" w:cs="Times New Roman"/>
          <w:sz w:val="28"/>
          <w:szCs w:val="28"/>
          <w:lang w:eastAsia="ru-RU"/>
        </w:rPr>
        <w:t xml:space="preserve"> Анализ графа позволяет идентифицировать ключевые дела или законы, которые играют центральную роль в судебной системе. Такие узлы могут служить отправной точкой для дальнейших правовых исследований или для пересмотра и уточнения законодательства.</w:t>
      </w:r>
    </w:p>
    <w:p w14:paraId="4ECC02CF" w14:textId="3B772D98" w:rsidR="00D979BB" w:rsidRPr="00D979BB" w:rsidRDefault="00D979BB">
      <w:pPr>
        <w:spacing w:line="360" w:lineRule="auto"/>
        <w:ind w:firstLine="709"/>
        <w:jc w:val="both"/>
        <w:rPr>
          <w:rFonts w:ascii="Times New Roman" w:hAnsi="Times New Roman" w:cs="Times New Roman"/>
          <w:sz w:val="28"/>
          <w:szCs w:val="28"/>
          <w:lang w:eastAsia="ru-RU"/>
        </w:rPr>
        <w:pPrChange w:id="809" w:author="Борис Разумовский" w:date="2024-05-12T14:14:00Z">
          <w:pPr>
            <w:ind w:firstLine="709"/>
            <w:jc w:val="both"/>
          </w:pPr>
        </w:pPrChange>
      </w:pPr>
      <w:r w:rsidRPr="00D979BB">
        <w:rPr>
          <w:rFonts w:ascii="Times New Roman" w:hAnsi="Times New Roman" w:cs="Times New Roman"/>
          <w:sz w:val="28"/>
          <w:szCs w:val="28"/>
          <w:lang w:eastAsia="ru-RU"/>
        </w:rPr>
        <w:t>3. Улучшение законодательной работы</w:t>
      </w:r>
      <w:r w:rsidR="00782C8C">
        <w:rPr>
          <w:rFonts w:ascii="Times New Roman" w:hAnsi="Times New Roman" w:cs="Times New Roman"/>
          <w:sz w:val="28"/>
          <w:szCs w:val="28"/>
          <w:lang w:eastAsia="ru-RU"/>
        </w:rPr>
        <w:t>.</w:t>
      </w:r>
      <w:r w:rsidRPr="00D979BB">
        <w:rPr>
          <w:rFonts w:ascii="Times New Roman" w:hAnsi="Times New Roman" w:cs="Times New Roman"/>
          <w:sz w:val="28"/>
          <w:szCs w:val="28"/>
          <w:lang w:eastAsia="ru-RU"/>
        </w:rPr>
        <w:t xml:space="preserve"> Понимание того, как законы пересекаются и взаимодействуют в различных делах, может помочь законодателям устранить противоречия в законодательстве и сделать правовую систему более эффективной и справедливой.</w:t>
      </w:r>
    </w:p>
    <w:p w14:paraId="790A4BEB" w14:textId="661CE53A" w:rsidR="00D979BB" w:rsidRPr="00D979BB" w:rsidRDefault="00D979BB">
      <w:pPr>
        <w:spacing w:line="360" w:lineRule="auto"/>
        <w:ind w:firstLine="709"/>
        <w:jc w:val="both"/>
        <w:rPr>
          <w:rFonts w:ascii="Times New Roman" w:hAnsi="Times New Roman" w:cs="Times New Roman"/>
          <w:sz w:val="28"/>
          <w:szCs w:val="28"/>
          <w:lang w:eastAsia="ru-RU"/>
        </w:rPr>
        <w:pPrChange w:id="810" w:author="Борис Разумовский" w:date="2024-05-12T14:14:00Z">
          <w:pPr>
            <w:ind w:firstLine="709"/>
            <w:jc w:val="both"/>
          </w:pPr>
        </w:pPrChange>
      </w:pPr>
      <w:r w:rsidRPr="00D979BB">
        <w:rPr>
          <w:rFonts w:ascii="Times New Roman" w:hAnsi="Times New Roman" w:cs="Times New Roman"/>
          <w:sz w:val="28"/>
          <w:szCs w:val="28"/>
          <w:lang w:eastAsia="ru-RU"/>
        </w:rPr>
        <w:t>4. Образовательные возможности</w:t>
      </w:r>
      <w:r w:rsidR="00782C8C">
        <w:rPr>
          <w:rFonts w:ascii="Times New Roman" w:hAnsi="Times New Roman" w:cs="Times New Roman"/>
          <w:sz w:val="28"/>
          <w:szCs w:val="28"/>
          <w:lang w:eastAsia="ru-RU"/>
        </w:rPr>
        <w:t xml:space="preserve">. </w:t>
      </w:r>
      <w:r w:rsidRPr="00D979BB">
        <w:rPr>
          <w:rFonts w:ascii="Times New Roman" w:hAnsi="Times New Roman" w:cs="Times New Roman"/>
          <w:sz w:val="28"/>
          <w:szCs w:val="28"/>
          <w:lang w:eastAsia="ru-RU"/>
        </w:rPr>
        <w:t>Графы могут быть использованы в образовательных целях для демонстрации студентам-юристам сложности и многогранности судебной практики, а также для обучения их навыкам анализа юридических данных.</w:t>
      </w:r>
    </w:p>
    <w:p w14:paraId="3BB1F23C" w14:textId="7D92C712" w:rsidR="00D979BB" w:rsidRPr="00D979BB" w:rsidRDefault="00D979BB">
      <w:pPr>
        <w:spacing w:line="360" w:lineRule="auto"/>
        <w:ind w:firstLine="709"/>
        <w:jc w:val="both"/>
        <w:rPr>
          <w:rFonts w:ascii="Times New Roman" w:hAnsi="Times New Roman" w:cs="Times New Roman"/>
          <w:sz w:val="28"/>
          <w:szCs w:val="28"/>
          <w:lang w:eastAsia="ru-RU"/>
        </w:rPr>
        <w:pPrChange w:id="811" w:author="Борис Разумовский" w:date="2024-05-12T14:14:00Z">
          <w:pPr>
            <w:ind w:firstLine="709"/>
            <w:jc w:val="both"/>
          </w:pPr>
        </w:pPrChange>
      </w:pPr>
      <w:r w:rsidRPr="00D979BB">
        <w:rPr>
          <w:rFonts w:ascii="Times New Roman" w:hAnsi="Times New Roman" w:cs="Times New Roman"/>
          <w:sz w:val="28"/>
          <w:szCs w:val="28"/>
          <w:lang w:eastAsia="ru-RU"/>
        </w:rPr>
        <w:lastRenderedPageBreak/>
        <w:t>5. Оптимизация юридической практики</w:t>
      </w:r>
      <w:r w:rsidR="00782C8C">
        <w:rPr>
          <w:rFonts w:ascii="Times New Roman" w:hAnsi="Times New Roman" w:cs="Times New Roman"/>
          <w:sz w:val="28"/>
          <w:szCs w:val="28"/>
          <w:lang w:eastAsia="ru-RU"/>
        </w:rPr>
        <w:t>.</w:t>
      </w:r>
      <w:r w:rsidRPr="00D979BB">
        <w:rPr>
          <w:rFonts w:ascii="Times New Roman" w:hAnsi="Times New Roman" w:cs="Times New Roman"/>
          <w:sz w:val="28"/>
          <w:szCs w:val="28"/>
          <w:lang w:eastAsia="ru-RU"/>
        </w:rPr>
        <w:t xml:space="preserve"> Для практикующих юристов анализ такого графа может помочь определить наиболее эффективные стратегии защиты или обвинения, исходя из ранее использованных успешных или неудачных юридических аргументаций.</w:t>
      </w:r>
    </w:p>
    <w:p w14:paraId="757EAA0D" w14:textId="0ADD2182" w:rsidR="00B479B6" w:rsidRPr="009926DF" w:rsidRDefault="00D979BB" w:rsidP="009926DF">
      <w:pPr>
        <w:spacing w:line="360" w:lineRule="auto"/>
        <w:ind w:firstLine="709"/>
        <w:jc w:val="both"/>
        <w:rPr>
          <w:ins w:id="812" w:author="Борис Разумовский" w:date="2024-05-12T14:33:00Z"/>
          <w:rFonts w:ascii="Times New Roman" w:hAnsi="Times New Roman" w:cs="Times New Roman"/>
          <w:sz w:val="28"/>
          <w:szCs w:val="28"/>
          <w:lang w:eastAsia="ru-RU"/>
          <w:rPrChange w:id="813" w:author="Борис Разумовский" w:date="2024-05-12T23:14:00Z">
            <w:rPr>
              <w:ins w:id="814" w:author="Борис Разумовский" w:date="2024-05-12T14:33:00Z"/>
              <w:lang w:eastAsia="ru-RU"/>
            </w:rPr>
          </w:rPrChange>
        </w:rPr>
        <w:pPrChange w:id="815" w:author="Борис Разумовский" w:date="2024-05-12T23:14:00Z">
          <w:pPr>
            <w:spacing w:line="360" w:lineRule="auto"/>
            <w:ind w:firstLine="709"/>
            <w:jc w:val="both"/>
          </w:pPr>
        </w:pPrChange>
      </w:pPr>
      <w:r w:rsidRPr="00D979BB">
        <w:rPr>
          <w:rFonts w:ascii="Times New Roman" w:hAnsi="Times New Roman" w:cs="Times New Roman"/>
          <w:sz w:val="28"/>
          <w:szCs w:val="28"/>
          <w:lang w:eastAsia="ru-RU"/>
        </w:rPr>
        <w:t>В заключение, использование графа для анализа юридических взаимосвязей не только расширяет понимание текущего применения законодательства, но и открывает новые направления для улучшения и развития юридической системы в целом. Это делает его неотъемлемым инструментом в арсенале современного юриста или законодателя</w:t>
      </w:r>
      <w:ins w:id="816" w:author="Борис Разумовский" w:date="2024-05-12T14:33:00Z">
        <w:r w:rsidR="00B479B6">
          <w:rPr>
            <w:rFonts w:ascii="Times New Roman" w:hAnsi="Times New Roman" w:cs="Times New Roman"/>
            <w:sz w:val="28"/>
            <w:szCs w:val="28"/>
            <w:lang w:eastAsia="ru-RU"/>
          </w:rPr>
          <w:t>.</w:t>
        </w:r>
      </w:ins>
      <w:del w:id="817" w:author="Борис Разумовский" w:date="2024-05-12T14:32:00Z">
        <w:r w:rsidRPr="00D979BB" w:rsidDel="00B479B6">
          <w:rPr>
            <w:rFonts w:ascii="Times New Roman" w:hAnsi="Times New Roman" w:cs="Times New Roman"/>
            <w:sz w:val="28"/>
            <w:szCs w:val="28"/>
            <w:lang w:eastAsia="ru-RU"/>
          </w:rPr>
          <w:delText>.</w:delText>
        </w:r>
      </w:del>
    </w:p>
    <w:p w14:paraId="67742E3A" w14:textId="77777777" w:rsidR="00B479B6" w:rsidRPr="00B479B6" w:rsidRDefault="00B479B6" w:rsidP="005E0677">
      <w:pPr>
        <w:pStyle w:val="a4"/>
        <w:jc w:val="left"/>
        <w:rPr>
          <w:ins w:id="818" w:author="Борис Разумовский" w:date="2024-05-12T14:33:00Z"/>
          <w:rFonts w:eastAsiaTheme="majorEastAsia"/>
          <w:rPrChange w:id="819" w:author="Борис Разумовский" w:date="2024-05-12T14:33:00Z">
            <w:rPr>
              <w:ins w:id="820" w:author="Борис Разумовский" w:date="2024-05-12T14:33:00Z"/>
            </w:rPr>
          </w:rPrChange>
        </w:rPr>
        <w:pPrChange w:id="821" w:author="Борис Разумовский" w:date="2024-05-12T23:17:00Z">
          <w:pPr/>
        </w:pPrChange>
      </w:pPr>
      <w:bookmarkStart w:id="822" w:name="_Toc166448310"/>
      <w:ins w:id="823" w:author="Борис Разумовский" w:date="2024-05-12T14:33:00Z">
        <w:r w:rsidRPr="00B479B6">
          <w:rPr>
            <w:rFonts w:eastAsiaTheme="majorEastAsia"/>
            <w:rPrChange w:id="824" w:author="Борис Разумовский" w:date="2024-05-12T14:33:00Z">
              <w:rPr/>
            </w:rPrChange>
          </w:rPr>
          <w:lastRenderedPageBreak/>
          <w:t>Список использованных источников</w:t>
        </w:r>
        <w:bookmarkEnd w:id="822"/>
      </w:ins>
    </w:p>
    <w:p w14:paraId="5874DDA5" w14:textId="1D8689F5" w:rsidR="00B479B6" w:rsidRDefault="00146263" w:rsidP="00146263">
      <w:pPr>
        <w:pStyle w:val="af5"/>
        <w:numPr>
          <w:ilvl w:val="0"/>
          <w:numId w:val="14"/>
        </w:numPr>
        <w:spacing w:line="360" w:lineRule="auto"/>
        <w:jc w:val="both"/>
        <w:rPr>
          <w:ins w:id="825" w:author="Борис Разумовский" w:date="2024-05-12T15:09:00Z"/>
          <w:rFonts w:ascii="Times New Roman" w:hAnsi="Times New Roman" w:cs="Times New Roman"/>
          <w:sz w:val="28"/>
          <w:szCs w:val="28"/>
          <w:lang w:eastAsia="ru-RU"/>
        </w:rPr>
      </w:pPr>
      <w:ins w:id="826" w:author="Борис Разумовский" w:date="2024-05-12T15:08:00Z">
        <w:r>
          <w:rPr>
            <w:rFonts w:ascii="Times New Roman" w:hAnsi="Times New Roman" w:cs="Times New Roman"/>
            <w:sz w:val="28"/>
            <w:szCs w:val="28"/>
            <w:lang w:eastAsia="ru-RU"/>
          </w:rPr>
          <w:t xml:space="preserve">Собрание всех юридических дел по городу Москве </w:t>
        </w:r>
      </w:ins>
      <w:ins w:id="827" w:author="Борис Разумовский" w:date="2024-05-12T15:09:00Z">
        <w:r>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fldChar w:fldCharType="begin"/>
        </w:r>
        <w:r>
          <w:rPr>
            <w:rFonts w:ascii="Times New Roman" w:hAnsi="Times New Roman" w:cs="Times New Roman"/>
            <w:sz w:val="28"/>
            <w:szCs w:val="28"/>
            <w:lang w:eastAsia="ru-RU"/>
          </w:rPr>
          <w:instrText xml:space="preserve"> HYPERLINK "</w:instrText>
        </w:r>
        <w:r w:rsidRPr="00146263">
          <w:rPr>
            <w:rFonts w:ascii="Times New Roman" w:hAnsi="Times New Roman" w:cs="Times New Roman"/>
            <w:sz w:val="28"/>
            <w:szCs w:val="28"/>
            <w:lang w:eastAsia="ru-RU"/>
          </w:rPr>
          <w:instrText>https://mos-gorsud.ru/</w:instrText>
        </w:r>
        <w:r>
          <w:rPr>
            <w:rFonts w:ascii="Times New Roman" w:hAnsi="Times New Roman" w:cs="Times New Roman"/>
            <w:sz w:val="28"/>
            <w:szCs w:val="28"/>
            <w:lang w:eastAsia="ru-RU"/>
          </w:rPr>
          <w:instrText xml:space="preserve">" </w:instrText>
        </w:r>
        <w:r>
          <w:rPr>
            <w:rFonts w:ascii="Times New Roman" w:hAnsi="Times New Roman" w:cs="Times New Roman"/>
            <w:sz w:val="28"/>
            <w:szCs w:val="28"/>
            <w:lang w:eastAsia="ru-RU"/>
          </w:rPr>
          <w:fldChar w:fldCharType="separate"/>
        </w:r>
        <w:r w:rsidRPr="00B37063">
          <w:rPr>
            <w:rStyle w:val="a6"/>
            <w:rFonts w:ascii="Times New Roman" w:hAnsi="Times New Roman" w:cs="Times New Roman"/>
            <w:sz w:val="28"/>
            <w:szCs w:val="28"/>
            <w:lang w:eastAsia="ru-RU"/>
          </w:rPr>
          <w:t>https://mos-gorsud.ru/</w:t>
        </w:r>
        <w:r>
          <w:rPr>
            <w:rFonts w:ascii="Times New Roman" w:hAnsi="Times New Roman" w:cs="Times New Roman"/>
            <w:sz w:val="28"/>
            <w:szCs w:val="28"/>
            <w:lang w:eastAsia="ru-RU"/>
          </w:rPr>
          <w:fldChar w:fldCharType="end"/>
        </w:r>
      </w:ins>
    </w:p>
    <w:p w14:paraId="79BF945F" w14:textId="6AD9C7CC" w:rsidR="00146263" w:rsidRDefault="00146263" w:rsidP="00146263">
      <w:pPr>
        <w:pStyle w:val="af5"/>
        <w:numPr>
          <w:ilvl w:val="0"/>
          <w:numId w:val="14"/>
        </w:numPr>
        <w:spacing w:line="360" w:lineRule="auto"/>
        <w:jc w:val="both"/>
        <w:rPr>
          <w:ins w:id="828" w:author="Борис Разумовский" w:date="2024-05-12T15:09:00Z"/>
          <w:rFonts w:ascii="Times New Roman" w:hAnsi="Times New Roman" w:cs="Times New Roman"/>
          <w:sz w:val="28"/>
          <w:szCs w:val="28"/>
          <w:lang w:eastAsia="ru-RU"/>
        </w:rPr>
      </w:pPr>
      <w:ins w:id="829" w:author="Борис Разумовский" w:date="2024-05-12T15:13:00Z">
        <w:r>
          <w:rPr>
            <w:rFonts w:ascii="Times New Roman" w:hAnsi="Times New Roman" w:cs="Times New Roman"/>
            <w:sz w:val="28"/>
            <w:szCs w:val="28"/>
            <w:lang w:eastAsia="ru-RU"/>
          </w:rPr>
          <w:t>Обучающий в</w:t>
        </w:r>
      </w:ins>
      <w:ins w:id="830" w:author="Борис Разумовский" w:date="2024-05-12T15:09:00Z">
        <w:r>
          <w:rPr>
            <w:rFonts w:ascii="Times New Roman" w:hAnsi="Times New Roman" w:cs="Times New Roman"/>
            <w:sz w:val="28"/>
            <w:szCs w:val="28"/>
            <w:lang w:eastAsia="ru-RU"/>
          </w:rPr>
          <w:t xml:space="preserve">идеохостинг - </w:t>
        </w:r>
        <w:r>
          <w:rPr>
            <w:rFonts w:ascii="Times New Roman" w:hAnsi="Times New Roman" w:cs="Times New Roman"/>
            <w:sz w:val="28"/>
            <w:szCs w:val="28"/>
            <w:lang w:eastAsia="ru-RU"/>
          </w:rPr>
          <w:fldChar w:fldCharType="begin"/>
        </w:r>
        <w:r>
          <w:rPr>
            <w:rFonts w:ascii="Times New Roman" w:hAnsi="Times New Roman" w:cs="Times New Roman"/>
            <w:sz w:val="28"/>
            <w:szCs w:val="28"/>
            <w:lang w:eastAsia="ru-RU"/>
          </w:rPr>
          <w:instrText xml:space="preserve"> HYPERLINK "</w:instrText>
        </w:r>
        <w:r w:rsidRPr="00146263">
          <w:rPr>
            <w:rFonts w:ascii="Times New Roman" w:hAnsi="Times New Roman" w:cs="Times New Roman"/>
            <w:sz w:val="28"/>
            <w:szCs w:val="28"/>
            <w:lang w:eastAsia="ru-RU"/>
          </w:rPr>
          <w:instrText>https://www.youtube.com/</w:instrText>
        </w:r>
        <w:r>
          <w:rPr>
            <w:rFonts w:ascii="Times New Roman" w:hAnsi="Times New Roman" w:cs="Times New Roman"/>
            <w:sz w:val="28"/>
            <w:szCs w:val="28"/>
            <w:lang w:eastAsia="ru-RU"/>
          </w:rPr>
          <w:instrText xml:space="preserve">" </w:instrText>
        </w:r>
        <w:r>
          <w:rPr>
            <w:rFonts w:ascii="Times New Roman" w:hAnsi="Times New Roman" w:cs="Times New Roman"/>
            <w:sz w:val="28"/>
            <w:szCs w:val="28"/>
            <w:lang w:eastAsia="ru-RU"/>
          </w:rPr>
          <w:fldChar w:fldCharType="separate"/>
        </w:r>
        <w:r w:rsidRPr="00B37063">
          <w:rPr>
            <w:rStyle w:val="a6"/>
            <w:rFonts w:ascii="Times New Roman" w:hAnsi="Times New Roman" w:cs="Times New Roman"/>
            <w:sz w:val="28"/>
            <w:szCs w:val="28"/>
            <w:lang w:eastAsia="ru-RU"/>
          </w:rPr>
          <w:t>https://www.youtube.com/</w:t>
        </w:r>
        <w:r>
          <w:rPr>
            <w:rFonts w:ascii="Times New Roman" w:hAnsi="Times New Roman" w:cs="Times New Roman"/>
            <w:sz w:val="28"/>
            <w:szCs w:val="28"/>
            <w:lang w:eastAsia="ru-RU"/>
          </w:rPr>
          <w:fldChar w:fldCharType="end"/>
        </w:r>
      </w:ins>
    </w:p>
    <w:p w14:paraId="2E6FAEF7" w14:textId="43426604" w:rsidR="00146263" w:rsidRPr="00146263" w:rsidRDefault="00146263" w:rsidP="00146263">
      <w:pPr>
        <w:pStyle w:val="af5"/>
        <w:numPr>
          <w:ilvl w:val="0"/>
          <w:numId w:val="14"/>
        </w:numPr>
        <w:spacing w:line="360" w:lineRule="auto"/>
        <w:jc w:val="both"/>
        <w:rPr>
          <w:ins w:id="831" w:author="Борис Разумовский" w:date="2024-05-12T15:11:00Z"/>
          <w:rFonts w:ascii="Times New Roman" w:hAnsi="Times New Roman" w:cs="Times New Roman"/>
          <w:sz w:val="36"/>
          <w:szCs w:val="36"/>
          <w:lang w:eastAsia="ru-RU"/>
          <w:rPrChange w:id="832" w:author="Борис Разумовский" w:date="2024-05-12T15:11:00Z">
            <w:rPr>
              <w:ins w:id="833" w:author="Борис Разумовский" w:date="2024-05-12T15:11:00Z"/>
              <w:rFonts w:ascii="Times New Roman" w:hAnsi="Times New Roman" w:cs="Times New Roman"/>
              <w:color w:val="333333"/>
              <w:sz w:val="28"/>
              <w:szCs w:val="28"/>
              <w:shd w:val="clear" w:color="auto" w:fill="FFFFFF"/>
            </w:rPr>
          </w:rPrChange>
        </w:rPr>
      </w:pPr>
      <w:ins w:id="834" w:author="Борис Разумовский" w:date="2024-05-12T15:10:00Z">
        <w:r>
          <w:rPr>
            <w:rFonts w:ascii="Times New Roman" w:hAnsi="Times New Roman" w:cs="Times New Roman"/>
            <w:color w:val="333333"/>
            <w:sz w:val="28"/>
            <w:szCs w:val="28"/>
            <w:shd w:val="clear" w:color="auto" w:fill="FFFFFF"/>
          </w:rPr>
          <w:t>С</w:t>
        </w:r>
        <w:r w:rsidRPr="00146263">
          <w:rPr>
            <w:rFonts w:ascii="Times New Roman" w:hAnsi="Times New Roman" w:cs="Times New Roman"/>
            <w:color w:val="333333"/>
            <w:sz w:val="28"/>
            <w:szCs w:val="28"/>
            <w:shd w:val="clear" w:color="auto" w:fill="FFFFFF"/>
            <w:rPrChange w:id="835" w:author="Борис Разумовский" w:date="2024-05-12T15:10:00Z">
              <w:rPr>
                <w:rFonts w:ascii="Arial" w:hAnsi="Arial" w:cs="Arial"/>
                <w:color w:val="333333"/>
                <w:shd w:val="clear" w:color="auto" w:fill="FFFFFF"/>
              </w:rPr>
            </w:rPrChange>
          </w:rPr>
          <w:t>ервис IT-специалистов</w:t>
        </w:r>
        <w:r>
          <w:rPr>
            <w:rFonts w:ascii="Times New Roman" w:hAnsi="Times New Roman" w:cs="Times New Roman"/>
            <w:color w:val="333333"/>
            <w:sz w:val="28"/>
            <w:szCs w:val="28"/>
            <w:shd w:val="clear" w:color="auto" w:fill="FFFFFF"/>
          </w:rPr>
          <w:t xml:space="preserve"> - </w:t>
        </w:r>
      </w:ins>
      <w:proofErr w:type="spellStart"/>
      <w:ins w:id="836" w:author="Борис Разумовский" w:date="2024-05-12T15:11:00Z">
        <w:r w:rsidRPr="00146263">
          <w:rPr>
            <w:rFonts w:ascii="Times New Roman" w:hAnsi="Times New Roman" w:cs="Times New Roman"/>
            <w:color w:val="333333"/>
            <w:sz w:val="28"/>
            <w:szCs w:val="28"/>
            <w:shd w:val="clear" w:color="auto" w:fill="FFFFFF"/>
            <w:rPrChange w:id="837" w:author="Борис Разумовский" w:date="2024-05-12T15:11:00Z">
              <w:rPr>
                <w:rFonts w:ascii="Arial" w:hAnsi="Arial" w:cs="Arial"/>
                <w:color w:val="333333"/>
                <w:shd w:val="clear" w:color="auto" w:fill="FFFFFF"/>
              </w:rPr>
            </w:rPrChange>
          </w:rPr>
          <w:t>Stack</w:t>
        </w:r>
        <w:proofErr w:type="spellEnd"/>
        <w:r w:rsidRPr="00146263">
          <w:rPr>
            <w:rFonts w:ascii="Times New Roman" w:hAnsi="Times New Roman" w:cs="Times New Roman"/>
            <w:color w:val="333333"/>
            <w:sz w:val="28"/>
            <w:szCs w:val="28"/>
            <w:shd w:val="clear" w:color="auto" w:fill="FFFFFF"/>
            <w:rPrChange w:id="838" w:author="Борис Разумовский" w:date="2024-05-12T15:11:00Z">
              <w:rPr>
                <w:rFonts w:ascii="Arial" w:hAnsi="Arial" w:cs="Arial"/>
                <w:color w:val="333333"/>
                <w:shd w:val="clear" w:color="auto" w:fill="FFFFFF"/>
              </w:rPr>
            </w:rPrChange>
          </w:rPr>
          <w:t xml:space="preserve"> </w:t>
        </w:r>
        <w:proofErr w:type="spellStart"/>
        <w:r w:rsidRPr="00146263">
          <w:rPr>
            <w:rFonts w:ascii="Times New Roman" w:hAnsi="Times New Roman" w:cs="Times New Roman"/>
            <w:color w:val="333333"/>
            <w:sz w:val="28"/>
            <w:szCs w:val="28"/>
            <w:shd w:val="clear" w:color="auto" w:fill="FFFFFF"/>
            <w:rPrChange w:id="839" w:author="Борис Разумовский" w:date="2024-05-12T15:11:00Z">
              <w:rPr>
                <w:rFonts w:ascii="Arial" w:hAnsi="Arial" w:cs="Arial"/>
                <w:color w:val="333333"/>
                <w:shd w:val="clear" w:color="auto" w:fill="FFFFFF"/>
              </w:rPr>
            </w:rPrChange>
          </w:rPr>
          <w:t>Overflow</w:t>
        </w:r>
        <w:proofErr w:type="spellEnd"/>
      </w:ins>
    </w:p>
    <w:p w14:paraId="65507959" w14:textId="27178643" w:rsidR="00146263" w:rsidRPr="00146263" w:rsidRDefault="00146263" w:rsidP="00146263">
      <w:pPr>
        <w:pStyle w:val="af5"/>
        <w:numPr>
          <w:ilvl w:val="0"/>
          <w:numId w:val="14"/>
        </w:numPr>
        <w:spacing w:line="360" w:lineRule="auto"/>
        <w:jc w:val="both"/>
        <w:rPr>
          <w:ins w:id="840" w:author="Борис Разумовский" w:date="2024-05-12T15:12:00Z"/>
          <w:rFonts w:ascii="Times New Roman" w:hAnsi="Times New Roman" w:cs="Times New Roman"/>
          <w:sz w:val="36"/>
          <w:szCs w:val="36"/>
          <w:lang w:eastAsia="ru-RU"/>
          <w:rPrChange w:id="841" w:author="Борис Разумовский" w:date="2024-05-12T15:12:00Z">
            <w:rPr>
              <w:ins w:id="842" w:author="Борис Разумовский" w:date="2024-05-12T15:12:00Z"/>
              <w:rFonts w:ascii="Times New Roman" w:hAnsi="Times New Roman" w:cs="Times New Roman"/>
              <w:color w:val="333333"/>
              <w:sz w:val="28"/>
              <w:szCs w:val="28"/>
              <w:shd w:val="clear" w:color="auto" w:fill="FFFFFF"/>
              <w:lang w:val="en-US"/>
            </w:rPr>
          </w:rPrChange>
        </w:rPr>
      </w:pPr>
      <w:ins w:id="843" w:author="Борис Разумовский" w:date="2024-05-12T15:11:00Z">
        <w:r>
          <w:rPr>
            <w:rFonts w:ascii="Times New Roman" w:hAnsi="Times New Roman" w:cs="Times New Roman"/>
            <w:color w:val="333333"/>
            <w:sz w:val="28"/>
            <w:szCs w:val="28"/>
            <w:shd w:val="clear" w:color="auto" w:fill="FFFFFF"/>
          </w:rPr>
          <w:t>Документация по ре</w:t>
        </w:r>
      </w:ins>
      <w:ins w:id="844" w:author="Борис Разумовский" w:date="2024-05-12T15:12:00Z">
        <w:r>
          <w:rPr>
            <w:rFonts w:ascii="Times New Roman" w:hAnsi="Times New Roman" w:cs="Times New Roman"/>
            <w:color w:val="333333"/>
            <w:sz w:val="28"/>
            <w:szCs w:val="28"/>
            <w:shd w:val="clear" w:color="auto" w:fill="FFFFFF"/>
          </w:rPr>
          <w:t xml:space="preserve">гулярным выражениям на языке </w:t>
        </w:r>
        <w:r>
          <w:rPr>
            <w:rFonts w:ascii="Times New Roman" w:hAnsi="Times New Roman" w:cs="Times New Roman"/>
            <w:color w:val="333333"/>
            <w:sz w:val="28"/>
            <w:szCs w:val="28"/>
            <w:shd w:val="clear" w:color="auto" w:fill="FFFFFF"/>
            <w:lang w:val="en-US"/>
          </w:rPr>
          <w:t xml:space="preserve">Python - </w:t>
        </w:r>
        <w:r>
          <w:rPr>
            <w:rFonts w:ascii="Times New Roman" w:hAnsi="Times New Roman" w:cs="Times New Roman"/>
            <w:color w:val="333333"/>
            <w:sz w:val="28"/>
            <w:szCs w:val="28"/>
            <w:shd w:val="clear" w:color="auto" w:fill="FFFFFF"/>
            <w:lang w:val="en-US"/>
          </w:rPr>
          <w:fldChar w:fldCharType="begin"/>
        </w:r>
        <w:r>
          <w:rPr>
            <w:rFonts w:ascii="Times New Roman" w:hAnsi="Times New Roman" w:cs="Times New Roman"/>
            <w:color w:val="333333"/>
            <w:sz w:val="28"/>
            <w:szCs w:val="28"/>
            <w:shd w:val="clear" w:color="auto" w:fill="FFFFFF"/>
            <w:lang w:val="en-US"/>
          </w:rPr>
          <w:instrText xml:space="preserve"> HYPERLINK "</w:instrText>
        </w:r>
        <w:r w:rsidRPr="00146263">
          <w:rPr>
            <w:rFonts w:ascii="Times New Roman" w:hAnsi="Times New Roman" w:cs="Times New Roman"/>
            <w:color w:val="333333"/>
            <w:sz w:val="28"/>
            <w:szCs w:val="28"/>
            <w:shd w:val="clear" w:color="auto" w:fill="FFFFFF"/>
            <w:lang w:val="en-US"/>
          </w:rPr>
          <w:instrText>https://docs.python.org/3/library/re.html</w:instrText>
        </w:r>
        <w:r>
          <w:rPr>
            <w:rFonts w:ascii="Times New Roman" w:hAnsi="Times New Roman" w:cs="Times New Roman"/>
            <w:color w:val="333333"/>
            <w:sz w:val="28"/>
            <w:szCs w:val="28"/>
            <w:shd w:val="clear" w:color="auto" w:fill="FFFFFF"/>
            <w:lang w:val="en-US"/>
          </w:rPr>
          <w:instrText xml:space="preserve">" </w:instrText>
        </w:r>
        <w:r>
          <w:rPr>
            <w:rFonts w:ascii="Times New Roman" w:hAnsi="Times New Roman" w:cs="Times New Roman"/>
            <w:color w:val="333333"/>
            <w:sz w:val="28"/>
            <w:szCs w:val="28"/>
            <w:shd w:val="clear" w:color="auto" w:fill="FFFFFF"/>
            <w:lang w:val="en-US"/>
          </w:rPr>
          <w:fldChar w:fldCharType="separate"/>
        </w:r>
        <w:r w:rsidRPr="00B37063">
          <w:rPr>
            <w:rStyle w:val="a6"/>
            <w:rFonts w:ascii="Times New Roman" w:hAnsi="Times New Roman" w:cs="Times New Roman"/>
            <w:sz w:val="28"/>
            <w:szCs w:val="28"/>
            <w:shd w:val="clear" w:color="auto" w:fill="FFFFFF"/>
            <w:lang w:val="en-US"/>
          </w:rPr>
          <w:t>https://docs.python.org/3/library/re.html</w:t>
        </w:r>
        <w:r>
          <w:rPr>
            <w:rFonts w:ascii="Times New Roman" w:hAnsi="Times New Roman" w:cs="Times New Roman"/>
            <w:color w:val="333333"/>
            <w:sz w:val="28"/>
            <w:szCs w:val="28"/>
            <w:shd w:val="clear" w:color="auto" w:fill="FFFFFF"/>
            <w:lang w:val="en-US"/>
          </w:rPr>
          <w:fldChar w:fldCharType="end"/>
        </w:r>
      </w:ins>
    </w:p>
    <w:p w14:paraId="71419EB4" w14:textId="7FB15D98" w:rsidR="00146263" w:rsidRPr="00146263" w:rsidRDefault="00146263" w:rsidP="00146263">
      <w:pPr>
        <w:pStyle w:val="af5"/>
        <w:numPr>
          <w:ilvl w:val="0"/>
          <w:numId w:val="14"/>
        </w:numPr>
        <w:spacing w:line="360" w:lineRule="auto"/>
        <w:jc w:val="both"/>
        <w:rPr>
          <w:ins w:id="845" w:author="Борис Разумовский" w:date="2024-05-12T15:13:00Z"/>
          <w:rFonts w:ascii="Times New Roman" w:hAnsi="Times New Roman" w:cs="Times New Roman"/>
          <w:sz w:val="36"/>
          <w:szCs w:val="36"/>
          <w:lang w:eastAsia="ru-RU"/>
          <w:rPrChange w:id="846" w:author="Борис Разумовский" w:date="2024-05-12T15:13:00Z">
            <w:rPr>
              <w:ins w:id="847" w:author="Борис Разумовский" w:date="2024-05-12T15:13:00Z"/>
              <w:rFonts w:ascii="Times New Roman" w:hAnsi="Times New Roman" w:cs="Times New Roman"/>
              <w:color w:val="333333"/>
              <w:sz w:val="28"/>
              <w:szCs w:val="28"/>
              <w:shd w:val="clear" w:color="auto" w:fill="FFFFFF"/>
              <w:lang w:val="en-US"/>
            </w:rPr>
          </w:rPrChange>
        </w:rPr>
      </w:pPr>
      <w:ins w:id="848" w:author="Борис Разумовский" w:date="2024-05-12T15:13:00Z">
        <w:r>
          <w:rPr>
            <w:rFonts w:ascii="Times New Roman" w:hAnsi="Times New Roman" w:cs="Times New Roman"/>
            <w:color w:val="333333"/>
            <w:sz w:val="28"/>
            <w:szCs w:val="28"/>
            <w:shd w:val="clear" w:color="auto" w:fill="FFFFFF"/>
          </w:rPr>
          <w:t>Документация</w:t>
        </w:r>
      </w:ins>
      <w:ins w:id="849" w:author="Борис Разумовский" w:date="2024-05-12T15:12:00Z">
        <w:r>
          <w:rPr>
            <w:rFonts w:ascii="Times New Roman" w:hAnsi="Times New Roman" w:cs="Times New Roman"/>
            <w:color w:val="333333"/>
            <w:sz w:val="28"/>
            <w:szCs w:val="28"/>
            <w:shd w:val="clear" w:color="auto" w:fill="FFFFFF"/>
          </w:rPr>
          <w:t xml:space="preserve"> по работе с </w:t>
        </w:r>
        <w:r>
          <w:rPr>
            <w:rFonts w:ascii="Times New Roman" w:hAnsi="Times New Roman" w:cs="Times New Roman"/>
            <w:color w:val="333333"/>
            <w:sz w:val="28"/>
            <w:szCs w:val="28"/>
            <w:shd w:val="clear" w:color="auto" w:fill="FFFFFF"/>
            <w:lang w:val="en-US"/>
          </w:rPr>
          <w:t>playwrig</w:t>
        </w:r>
      </w:ins>
      <w:ins w:id="850" w:author="Борис Разумовский" w:date="2024-05-12T15:13:00Z">
        <w:r>
          <w:rPr>
            <w:rFonts w:ascii="Times New Roman" w:hAnsi="Times New Roman" w:cs="Times New Roman"/>
            <w:color w:val="333333"/>
            <w:sz w:val="28"/>
            <w:szCs w:val="28"/>
            <w:shd w:val="clear" w:color="auto" w:fill="FFFFFF"/>
            <w:lang w:val="en-US"/>
          </w:rPr>
          <w:t xml:space="preserve">ht - </w:t>
        </w:r>
        <w:r>
          <w:rPr>
            <w:rFonts w:ascii="Times New Roman" w:hAnsi="Times New Roman" w:cs="Times New Roman"/>
            <w:color w:val="333333"/>
            <w:sz w:val="28"/>
            <w:szCs w:val="28"/>
            <w:shd w:val="clear" w:color="auto" w:fill="FFFFFF"/>
            <w:lang w:val="en-US"/>
          </w:rPr>
          <w:fldChar w:fldCharType="begin"/>
        </w:r>
        <w:r>
          <w:rPr>
            <w:rFonts w:ascii="Times New Roman" w:hAnsi="Times New Roman" w:cs="Times New Roman"/>
            <w:color w:val="333333"/>
            <w:sz w:val="28"/>
            <w:szCs w:val="28"/>
            <w:shd w:val="clear" w:color="auto" w:fill="FFFFFF"/>
            <w:lang w:val="en-US"/>
          </w:rPr>
          <w:instrText xml:space="preserve"> HYPERLINK "</w:instrText>
        </w:r>
        <w:r w:rsidRPr="00146263">
          <w:rPr>
            <w:rFonts w:ascii="Times New Roman" w:hAnsi="Times New Roman" w:cs="Times New Roman"/>
            <w:color w:val="333333"/>
            <w:sz w:val="28"/>
            <w:szCs w:val="28"/>
            <w:shd w:val="clear" w:color="auto" w:fill="FFFFFF"/>
            <w:lang w:val="en-US"/>
          </w:rPr>
          <w:instrText>https://playwright.dev/python/docs/library</w:instrText>
        </w:r>
        <w:r>
          <w:rPr>
            <w:rFonts w:ascii="Times New Roman" w:hAnsi="Times New Roman" w:cs="Times New Roman"/>
            <w:color w:val="333333"/>
            <w:sz w:val="28"/>
            <w:szCs w:val="28"/>
            <w:shd w:val="clear" w:color="auto" w:fill="FFFFFF"/>
            <w:lang w:val="en-US"/>
          </w:rPr>
          <w:instrText xml:space="preserve">" </w:instrText>
        </w:r>
        <w:r>
          <w:rPr>
            <w:rFonts w:ascii="Times New Roman" w:hAnsi="Times New Roman" w:cs="Times New Roman"/>
            <w:color w:val="333333"/>
            <w:sz w:val="28"/>
            <w:szCs w:val="28"/>
            <w:shd w:val="clear" w:color="auto" w:fill="FFFFFF"/>
            <w:lang w:val="en-US"/>
          </w:rPr>
          <w:fldChar w:fldCharType="separate"/>
        </w:r>
        <w:r w:rsidRPr="00B37063">
          <w:rPr>
            <w:rStyle w:val="a6"/>
            <w:rFonts w:ascii="Times New Roman" w:hAnsi="Times New Roman" w:cs="Times New Roman"/>
            <w:sz w:val="28"/>
            <w:szCs w:val="28"/>
            <w:shd w:val="clear" w:color="auto" w:fill="FFFFFF"/>
            <w:lang w:val="en-US"/>
          </w:rPr>
          <w:t>https://playwright.dev/python/docs/library</w:t>
        </w:r>
        <w:r>
          <w:rPr>
            <w:rFonts w:ascii="Times New Roman" w:hAnsi="Times New Roman" w:cs="Times New Roman"/>
            <w:color w:val="333333"/>
            <w:sz w:val="28"/>
            <w:szCs w:val="28"/>
            <w:shd w:val="clear" w:color="auto" w:fill="FFFFFF"/>
            <w:lang w:val="en-US"/>
          </w:rPr>
          <w:fldChar w:fldCharType="end"/>
        </w:r>
      </w:ins>
    </w:p>
    <w:p w14:paraId="603BCE1E" w14:textId="1559E6BB" w:rsidR="005E0677" w:rsidRDefault="005E0677">
      <w:pPr>
        <w:rPr>
          <w:ins w:id="851" w:author="Борис Разумовский" w:date="2024-05-12T23:16:00Z"/>
          <w:b/>
          <w:bCs/>
        </w:rPr>
      </w:pPr>
      <w:ins w:id="852" w:author="Борис Разумовский" w:date="2024-05-12T23:16:00Z">
        <w:r>
          <w:rPr>
            <w:b/>
            <w:bCs/>
          </w:rPr>
          <w:br w:type="page"/>
        </w:r>
      </w:ins>
    </w:p>
    <w:p w14:paraId="3438367F" w14:textId="5A9B72F0" w:rsidR="005E0677" w:rsidRDefault="005E0677" w:rsidP="005E0677">
      <w:pPr>
        <w:pStyle w:val="a4"/>
        <w:jc w:val="left"/>
        <w:rPr>
          <w:ins w:id="853" w:author="Борис Разумовский" w:date="2024-05-12T23:16:00Z"/>
        </w:rPr>
        <w:pPrChange w:id="854" w:author="Борис Разумовский" w:date="2024-05-12T23:17:00Z">
          <w:pPr/>
        </w:pPrChange>
      </w:pPr>
      <w:bookmarkStart w:id="855" w:name="_Toc166448311"/>
      <w:ins w:id="856" w:author="Борис Разумовский" w:date="2024-05-12T23:16:00Z">
        <w:r>
          <w:lastRenderedPageBreak/>
          <w:t>Пол</w:t>
        </w:r>
      </w:ins>
      <w:ins w:id="857" w:author="Борис Разумовский" w:date="2024-05-12T23:17:00Z">
        <w:r>
          <w:t>ный код проекта</w:t>
        </w:r>
        <w:bookmarkEnd w:id="855"/>
        <w:r>
          <w:t xml:space="preserve"> </w:t>
        </w:r>
      </w:ins>
    </w:p>
    <w:p w14:paraId="34F55E43" w14:textId="365D4BF8" w:rsidR="009926DF" w:rsidRDefault="005E0677" w:rsidP="009926DF">
      <w:pPr>
        <w:rPr>
          <w:ins w:id="858" w:author="Борис Разумовский" w:date="2024-05-12T23:14:00Z"/>
          <w:b/>
          <w:bCs/>
        </w:rPr>
      </w:pPr>
      <w:ins w:id="859" w:author="Борис Разумовский" w:date="2024-05-12T23:16:00Z">
        <w:r w:rsidRPr="00841456">
          <w:rPr>
            <w:rFonts w:ascii="Times New Roman" w:hAnsi="Times New Roman" w:cs="Times New Roman"/>
            <w:sz w:val="28"/>
            <w:szCs w:val="28"/>
          </w:rPr>
          <w:t>https://github.com/BorisTerminator/Kursova_2</w:t>
        </w:r>
      </w:ins>
    </w:p>
    <w:p w14:paraId="051854B1" w14:textId="5A33EEB8" w:rsidR="00B479B6" w:rsidDel="009926DF" w:rsidRDefault="00B479B6" w:rsidP="005E0677">
      <w:pPr>
        <w:pStyle w:val="a4"/>
        <w:jc w:val="left"/>
        <w:rPr>
          <w:del w:id="860" w:author="Борис Разумовский" w:date="2024-05-12T14:35:00Z"/>
        </w:rPr>
        <w:pPrChange w:id="861" w:author="Борис Разумовский" w:date="2024-05-12T23:16:00Z">
          <w:pPr/>
        </w:pPrChange>
      </w:pPr>
    </w:p>
    <w:p w14:paraId="55D4337C" w14:textId="77777777" w:rsidR="009926DF" w:rsidRDefault="009926DF" w:rsidP="005E0677">
      <w:pPr>
        <w:pStyle w:val="a4"/>
        <w:jc w:val="left"/>
        <w:rPr>
          <w:ins w:id="862" w:author="Борис Разумовский" w:date="2024-05-12T23:15:00Z"/>
        </w:rPr>
        <w:pPrChange w:id="863" w:author="Борис Разумовский" w:date="2024-05-12T23:16:00Z">
          <w:pPr/>
        </w:pPrChange>
      </w:pPr>
    </w:p>
    <w:p w14:paraId="716E9423" w14:textId="4F22081E" w:rsidR="00782C8C" w:rsidDel="009926DF" w:rsidRDefault="00782C8C" w:rsidP="009926DF">
      <w:pPr>
        <w:rPr>
          <w:del w:id="864" w:author="Борис Разумовский" w:date="2024-05-12T14:35:00Z"/>
          <w:rFonts w:asciiTheme="majorHAnsi" w:eastAsiaTheme="majorEastAsia" w:hAnsiTheme="majorHAnsi" w:cstheme="majorBidi"/>
          <w:color w:val="2F5496" w:themeColor="accent1" w:themeShade="BF"/>
        </w:rPr>
      </w:pPr>
      <w:del w:id="865" w:author="Борис Разумовский" w:date="2024-05-12T14:35:00Z">
        <w:r w:rsidRPr="00B479B6" w:rsidDel="00B479B6">
          <w:rPr>
            <w:rFonts w:asciiTheme="majorHAnsi" w:eastAsiaTheme="majorEastAsia" w:hAnsiTheme="majorHAnsi" w:cstheme="majorBidi"/>
            <w:color w:val="2F5496" w:themeColor="accent1" w:themeShade="BF"/>
            <w:rPrChange w:id="866" w:author="Борис Разумовский" w:date="2024-05-12T14:33:00Z">
              <w:rPr>
                <w:rFonts w:ascii="Times New Roman" w:eastAsia="Times New Roman" w:hAnsi="Times New Roman" w:cs="Times New Roman"/>
                <w:b/>
                <w:bCs/>
                <w:caps/>
                <w:sz w:val="28"/>
                <w:szCs w:val="28"/>
                <w:lang w:eastAsia="ru-RU"/>
              </w:rPr>
            </w:rPrChange>
          </w:rPr>
          <w:delText>Список использованных источников</w:delText>
        </w:r>
      </w:del>
    </w:p>
    <w:p w14:paraId="3197BD9A" w14:textId="28397D0B" w:rsidR="00D979BB" w:rsidRPr="005E0677" w:rsidDel="00B479B6" w:rsidRDefault="009926DF" w:rsidP="009926DF">
      <w:pPr>
        <w:rPr>
          <w:del w:id="867" w:author="Борис Разумовский" w:date="2024-05-12T14:35:00Z"/>
          <w:rFonts w:ascii="Times New Roman" w:hAnsi="Times New Roman" w:cs="Times New Roman"/>
          <w:sz w:val="28"/>
          <w:szCs w:val="28"/>
          <w:rPrChange w:id="868" w:author="Борис Разумовский" w:date="2024-05-12T23:16:00Z">
            <w:rPr>
              <w:del w:id="869" w:author="Борис Разумовский" w:date="2024-05-12T14:35:00Z"/>
            </w:rPr>
          </w:rPrChange>
        </w:rPr>
        <w:pPrChange w:id="870" w:author="Борис Разумовский" w:date="2024-05-12T23:14:00Z">
          <w:pPr>
            <w:pStyle w:val="-"/>
          </w:pPr>
        </w:pPrChange>
      </w:pPr>
      <w:ins w:id="871" w:author="Борис Разумовский" w:date="2024-05-12T23:15:00Z">
        <w:r w:rsidRPr="00841456">
          <w:rPr>
            <w:rFonts w:ascii="Times New Roman" w:hAnsi="Times New Roman" w:cs="Times New Roman"/>
            <w:sz w:val="28"/>
            <w:szCs w:val="28"/>
          </w:rPr>
          <w:t>https://github.com/BorisTerminator/Kursova_2</w:t>
        </w:r>
      </w:ins>
      <w:del w:id="872" w:author="Борис Разумовский" w:date="2024-05-12T14:35:00Z">
        <w:r w:rsidR="00782C8C" w:rsidDel="00B479B6">
          <w:rPr>
            <w:lang w:val="en-US"/>
          </w:rPr>
          <w:delText>You Tube</w:delText>
        </w:r>
      </w:del>
    </w:p>
    <w:p w14:paraId="2CD884B2" w14:textId="2C4BD0AB" w:rsidR="00782C8C" w:rsidRPr="00782C8C" w:rsidRDefault="00782C8C" w:rsidP="009926DF">
      <w:pPr>
        <w:pPrChange w:id="873" w:author="Борис Разумовский" w:date="2024-05-12T23:14:00Z">
          <w:pPr>
            <w:pStyle w:val="-"/>
          </w:pPr>
        </w:pPrChange>
      </w:pPr>
      <w:del w:id="874" w:author="Борис Разумовский" w:date="2024-05-12T14:35:00Z">
        <w:r w:rsidRPr="00782C8C" w:rsidDel="00B479B6">
          <w:delText>https://stackoverflow.com/</w:delText>
        </w:r>
      </w:del>
    </w:p>
    <w:sectPr w:rsidR="00782C8C" w:rsidRPr="00782C8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42" w:author="Nikita" w:date="2024-05-11T21:16:00Z" w:initials="N">
    <w:p w14:paraId="303A85F2" w14:textId="72A3C8F7" w:rsidR="00DC3EF6" w:rsidRDefault="00DC3EF6">
      <w:pPr>
        <w:pStyle w:val="ae"/>
      </w:pPr>
      <w:r>
        <w:rPr>
          <w:rStyle w:val="ad"/>
        </w:rPr>
        <w:annotationRef/>
      </w:r>
      <w:r>
        <w:t>добавить:</w:t>
      </w:r>
    </w:p>
    <w:p w14:paraId="1C20DB11" w14:textId="77777777" w:rsidR="00DC3EF6" w:rsidRDefault="00DC3EF6">
      <w:pPr>
        <w:pStyle w:val="ae"/>
      </w:pPr>
      <w:r>
        <w:t>актуальность</w:t>
      </w:r>
    </w:p>
    <w:p w14:paraId="3C5046B6" w14:textId="77777777" w:rsidR="00DC3EF6" w:rsidRDefault="00DC3EF6">
      <w:pPr>
        <w:pStyle w:val="ae"/>
      </w:pPr>
      <w:r>
        <w:t>цель</w:t>
      </w:r>
    </w:p>
    <w:p w14:paraId="0A8FC9B8" w14:textId="77777777" w:rsidR="00DC3EF6" w:rsidRDefault="00DC3EF6">
      <w:pPr>
        <w:pStyle w:val="ae"/>
      </w:pPr>
      <w:r>
        <w:t>предмет и объект исследования</w:t>
      </w:r>
    </w:p>
    <w:p w14:paraId="5EAFE035" w14:textId="77777777" w:rsidR="00DC3EF6" w:rsidRDefault="00DC3EF6">
      <w:pPr>
        <w:pStyle w:val="ae"/>
      </w:pPr>
    </w:p>
    <w:p w14:paraId="558745FE" w14:textId="59425D5D" w:rsidR="00DC3EF6" w:rsidRDefault="00DC3EF6">
      <w:pPr>
        <w:pStyle w:val="ae"/>
      </w:pPr>
      <w:r>
        <w:t xml:space="preserve">+ </w:t>
      </w:r>
    </w:p>
  </w:comment>
  <w:comment w:id="580" w:author="Nikita" w:date="2024-05-11T21:19:00Z" w:initials="N">
    <w:p w14:paraId="2B865AFF" w14:textId="116E21FF" w:rsidR="00DC3EF6" w:rsidRDefault="00DC3EF6">
      <w:pPr>
        <w:pStyle w:val="ae"/>
      </w:pPr>
      <w:r>
        <w:rPr>
          <w:rStyle w:val="ad"/>
        </w:rPr>
        <w:annotationRef/>
      </w:r>
      <w:r>
        <w:t>вот стиль абзаца</w:t>
      </w:r>
    </w:p>
  </w:comment>
  <w:comment w:id="625" w:author="Nikita" w:date="2024-05-11T21:20:00Z" w:initials="N">
    <w:p w14:paraId="7C16845D" w14:textId="4FB70255" w:rsidR="00DC3EF6" w:rsidRDefault="00DC3EF6">
      <w:pPr>
        <w:pStyle w:val="ae"/>
      </w:pPr>
      <w:r>
        <w:rPr>
          <w:rStyle w:val="ad"/>
        </w:rPr>
        <w:annotationRef/>
      </w:r>
      <w:r>
        <w:t>дайте более конкретное название или удалите этот раздел, текст перенесите в следующий</w:t>
      </w:r>
    </w:p>
  </w:comment>
  <w:comment w:id="656" w:author="Nikita" w:date="2024-05-11T21:21:00Z" w:initials="N">
    <w:p w14:paraId="35DC4555" w14:textId="4A6E7B2E" w:rsidR="00DC3EF6" w:rsidRDefault="00DC3EF6">
      <w:pPr>
        <w:pStyle w:val="ae"/>
      </w:pPr>
      <w:r>
        <w:rPr>
          <w:rStyle w:val="ad"/>
        </w:rPr>
        <w:annotationRef/>
      </w:r>
      <w:r>
        <w:t xml:space="preserve">у рисунков должна быть подпись и ссылка на </w:t>
      </w:r>
      <w:proofErr w:type="spellStart"/>
      <w:r>
        <w:t>рисунко</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8745FE" w15:done="0"/>
  <w15:commentEx w15:paraId="2B865AFF" w15:done="0"/>
  <w15:commentEx w15:paraId="7C16845D" w15:done="0"/>
  <w15:commentEx w15:paraId="35DC45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8745FE" w16cid:durableId="29EB44D4"/>
  <w16cid:commentId w16cid:paraId="2B865AFF" w16cid:durableId="29EB44D5"/>
  <w16cid:commentId w16cid:paraId="7C16845D" w16cid:durableId="29EB44D6"/>
  <w16cid:commentId w16cid:paraId="35DC4555" w16cid:durableId="29EB44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roid Sans Fallback">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62018"/>
    <w:multiLevelType w:val="multilevel"/>
    <w:tmpl w:val="EFA08F7C"/>
    <w:lvl w:ilvl="0">
      <w:start w:val="1"/>
      <w:numFmt w:val="decimal"/>
      <w:lvlText w:val="Глава %1."/>
      <w:lvlJc w:val="left"/>
      <w:pPr>
        <w:ind w:left="1040" w:hanging="360"/>
      </w:pPr>
      <w:rPr>
        <w:rFonts w:hint="default"/>
      </w:rPr>
    </w:lvl>
    <w:lvl w:ilvl="1">
      <w:start w:val="1"/>
      <w:numFmt w:val="decimal"/>
      <w:lvlText w:val="%1.%2"/>
      <w:lvlJc w:val="left"/>
      <w:pPr>
        <w:tabs>
          <w:tab w:val="num" w:pos="1361"/>
        </w:tabs>
        <w:ind w:left="0" w:firstLine="680"/>
      </w:pPr>
      <w:rPr>
        <w:rFonts w:hint="default"/>
      </w:rPr>
    </w:lvl>
    <w:lvl w:ilvl="2">
      <w:start w:val="1"/>
      <w:numFmt w:val="decimal"/>
      <w:lvlText w:val="%1.%2.%3"/>
      <w:lvlJc w:val="left"/>
      <w:pPr>
        <w:tabs>
          <w:tab w:val="num" w:pos="1900"/>
        </w:tabs>
        <w:ind w:left="312" w:firstLine="680"/>
      </w:pPr>
      <w:rPr>
        <w:rFonts w:hint="default"/>
      </w:rPr>
    </w:lvl>
    <w:lvl w:ilvl="3">
      <w:start w:val="1"/>
      <w:numFmt w:val="decimal"/>
      <w:lvlText w:val="%1.%2.%3.%4"/>
      <w:lvlJc w:val="left"/>
      <w:pPr>
        <w:tabs>
          <w:tab w:val="num" w:pos="1814"/>
        </w:tabs>
        <w:ind w:left="0" w:firstLine="680"/>
      </w:pPr>
      <w:rPr>
        <w:rFonts w:hint="default"/>
      </w:rPr>
    </w:lvl>
    <w:lvl w:ilvl="4">
      <w:start w:val="1"/>
      <w:numFmt w:val="decimal"/>
      <w:lvlText w:val="%1.%2.%3.%4.%5"/>
      <w:lvlJc w:val="left"/>
      <w:pPr>
        <w:tabs>
          <w:tab w:val="num" w:pos="1928"/>
        </w:tabs>
        <w:ind w:left="0" w:firstLine="68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3B45B66"/>
    <w:multiLevelType w:val="multilevel"/>
    <w:tmpl w:val="34A85CCA"/>
    <w:lvl w:ilvl="0">
      <w:start w:val="2"/>
      <w:numFmt w:val="decimal"/>
      <w:lvlText w:val="%1"/>
      <w:lvlJc w:val="left"/>
      <w:pPr>
        <w:ind w:left="375" w:hanging="375"/>
      </w:pPr>
      <w:rPr>
        <w:rFonts w:hint="default"/>
      </w:rPr>
    </w:lvl>
    <w:lvl w:ilvl="1">
      <w:start w:val="3"/>
      <w:numFmt w:val="decimal"/>
      <w:lvlText w:val="%1.%2"/>
      <w:lvlJc w:val="left"/>
      <w:pPr>
        <w:ind w:left="1055" w:hanging="375"/>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2" w15:restartNumberingAfterBreak="0">
    <w:nsid w:val="29777472"/>
    <w:multiLevelType w:val="hybridMultilevel"/>
    <w:tmpl w:val="79A645A6"/>
    <w:lvl w:ilvl="0" w:tplc="749E53F0">
      <w:start w:val="1"/>
      <w:numFmt w:val="decimal"/>
      <w:pStyle w:v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3853DAA"/>
    <w:multiLevelType w:val="multilevel"/>
    <w:tmpl w:val="A7281888"/>
    <w:lvl w:ilvl="0">
      <w:start w:val="2"/>
      <w:numFmt w:val="decimal"/>
      <w:lvlText w:val="%1"/>
      <w:lvlJc w:val="left"/>
      <w:pPr>
        <w:ind w:left="375" w:hanging="375"/>
      </w:pPr>
      <w:rPr>
        <w:rFonts w:hint="default"/>
      </w:rPr>
    </w:lvl>
    <w:lvl w:ilvl="1">
      <w:start w:val="1"/>
      <w:numFmt w:val="decimal"/>
      <w:lvlText w:val="%1.%2"/>
      <w:lvlJc w:val="left"/>
      <w:pPr>
        <w:ind w:left="1055" w:hanging="375"/>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4" w15:restartNumberingAfterBreak="0">
    <w:nsid w:val="41627CA5"/>
    <w:multiLevelType w:val="multilevel"/>
    <w:tmpl w:val="3BE08556"/>
    <w:lvl w:ilvl="0">
      <w:start w:val="2"/>
      <w:numFmt w:val="decimal"/>
      <w:lvlText w:val="%1"/>
      <w:lvlJc w:val="left"/>
      <w:pPr>
        <w:ind w:left="375" w:hanging="375"/>
      </w:pPr>
      <w:rPr>
        <w:rFonts w:hint="default"/>
      </w:rPr>
    </w:lvl>
    <w:lvl w:ilvl="1">
      <w:start w:val="6"/>
      <w:numFmt w:val="decimal"/>
      <w:lvlText w:val="%1.%2"/>
      <w:lvlJc w:val="left"/>
      <w:pPr>
        <w:ind w:left="1055" w:hanging="375"/>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5" w15:restartNumberingAfterBreak="0">
    <w:nsid w:val="466F63BE"/>
    <w:multiLevelType w:val="multilevel"/>
    <w:tmpl w:val="EFA08F7C"/>
    <w:lvl w:ilvl="0">
      <w:start w:val="1"/>
      <w:numFmt w:val="decimal"/>
      <w:lvlText w:val="Глава %1."/>
      <w:lvlJc w:val="left"/>
      <w:pPr>
        <w:ind w:left="1040" w:hanging="360"/>
      </w:pPr>
      <w:rPr>
        <w:rFonts w:hint="default"/>
      </w:rPr>
    </w:lvl>
    <w:lvl w:ilvl="1">
      <w:start w:val="1"/>
      <w:numFmt w:val="decimal"/>
      <w:lvlText w:val="%1.%2"/>
      <w:lvlJc w:val="left"/>
      <w:pPr>
        <w:tabs>
          <w:tab w:val="num" w:pos="1361"/>
        </w:tabs>
        <w:ind w:left="0" w:firstLine="680"/>
      </w:pPr>
      <w:rPr>
        <w:rFonts w:hint="default"/>
      </w:rPr>
    </w:lvl>
    <w:lvl w:ilvl="2">
      <w:start w:val="1"/>
      <w:numFmt w:val="decimal"/>
      <w:lvlText w:val="%1.%2.%3"/>
      <w:lvlJc w:val="left"/>
      <w:pPr>
        <w:tabs>
          <w:tab w:val="num" w:pos="1900"/>
        </w:tabs>
        <w:ind w:left="312" w:firstLine="680"/>
      </w:pPr>
      <w:rPr>
        <w:rFonts w:hint="default"/>
      </w:rPr>
    </w:lvl>
    <w:lvl w:ilvl="3">
      <w:start w:val="1"/>
      <w:numFmt w:val="decimal"/>
      <w:lvlText w:val="%1.%2.%3.%4"/>
      <w:lvlJc w:val="left"/>
      <w:pPr>
        <w:tabs>
          <w:tab w:val="num" w:pos="1814"/>
        </w:tabs>
        <w:ind w:left="0" w:firstLine="680"/>
      </w:pPr>
      <w:rPr>
        <w:rFonts w:hint="default"/>
      </w:rPr>
    </w:lvl>
    <w:lvl w:ilvl="4">
      <w:start w:val="1"/>
      <w:numFmt w:val="decimal"/>
      <w:lvlText w:val="%1.%2.%3.%4.%5"/>
      <w:lvlJc w:val="left"/>
      <w:pPr>
        <w:tabs>
          <w:tab w:val="num" w:pos="1928"/>
        </w:tabs>
        <w:ind w:left="0" w:firstLine="68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FC50EEB"/>
    <w:multiLevelType w:val="multilevel"/>
    <w:tmpl w:val="F71EDCB2"/>
    <w:lvl w:ilvl="0">
      <w:start w:val="2"/>
      <w:numFmt w:val="decimal"/>
      <w:lvlText w:val="%1"/>
      <w:lvlJc w:val="left"/>
      <w:pPr>
        <w:ind w:left="375" w:hanging="375"/>
      </w:pPr>
      <w:rPr>
        <w:rFonts w:hint="default"/>
      </w:rPr>
    </w:lvl>
    <w:lvl w:ilvl="1">
      <w:start w:val="2"/>
      <w:numFmt w:val="decimal"/>
      <w:lvlText w:val="%1.%2"/>
      <w:lvlJc w:val="left"/>
      <w:pPr>
        <w:ind w:left="1055" w:hanging="375"/>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7" w15:restartNumberingAfterBreak="0">
    <w:nsid w:val="510453C9"/>
    <w:multiLevelType w:val="multilevel"/>
    <w:tmpl w:val="3BE08556"/>
    <w:lvl w:ilvl="0">
      <w:start w:val="3"/>
      <w:numFmt w:val="decimal"/>
      <w:lvlText w:val="%1"/>
      <w:lvlJc w:val="left"/>
      <w:pPr>
        <w:ind w:left="375" w:hanging="375"/>
      </w:pPr>
      <w:rPr>
        <w:rFonts w:hint="default"/>
      </w:rPr>
    </w:lvl>
    <w:lvl w:ilvl="1">
      <w:start w:val="1"/>
      <w:numFmt w:val="decimal"/>
      <w:lvlText w:val="%1.%2"/>
      <w:lvlJc w:val="left"/>
      <w:pPr>
        <w:ind w:left="1055" w:hanging="375"/>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8" w15:restartNumberingAfterBreak="0">
    <w:nsid w:val="53314F18"/>
    <w:multiLevelType w:val="multilevel"/>
    <w:tmpl w:val="3B802F82"/>
    <w:lvl w:ilvl="0">
      <w:start w:val="2"/>
      <w:numFmt w:val="decimal"/>
      <w:lvlText w:val="%1"/>
      <w:lvlJc w:val="left"/>
      <w:pPr>
        <w:ind w:left="375" w:hanging="375"/>
      </w:pPr>
      <w:rPr>
        <w:rFonts w:hint="default"/>
      </w:rPr>
    </w:lvl>
    <w:lvl w:ilvl="1">
      <w:start w:val="5"/>
      <w:numFmt w:val="decimal"/>
      <w:lvlText w:val="%1.%2"/>
      <w:lvlJc w:val="left"/>
      <w:pPr>
        <w:ind w:left="1055" w:hanging="375"/>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9" w15:restartNumberingAfterBreak="0">
    <w:nsid w:val="55310A5E"/>
    <w:multiLevelType w:val="hybridMultilevel"/>
    <w:tmpl w:val="09CAC72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6A120D0"/>
    <w:multiLevelType w:val="multilevel"/>
    <w:tmpl w:val="EFA08F7C"/>
    <w:lvl w:ilvl="0">
      <w:start w:val="1"/>
      <w:numFmt w:val="decimal"/>
      <w:lvlText w:val="Глава %1."/>
      <w:lvlJc w:val="left"/>
      <w:pPr>
        <w:ind w:left="1040" w:hanging="360"/>
      </w:pPr>
      <w:rPr>
        <w:rFonts w:hint="default"/>
      </w:rPr>
    </w:lvl>
    <w:lvl w:ilvl="1">
      <w:start w:val="1"/>
      <w:numFmt w:val="decimal"/>
      <w:lvlText w:val="%1.%2"/>
      <w:lvlJc w:val="left"/>
      <w:pPr>
        <w:tabs>
          <w:tab w:val="num" w:pos="1361"/>
        </w:tabs>
        <w:ind w:left="0" w:firstLine="680"/>
      </w:pPr>
      <w:rPr>
        <w:rFonts w:hint="default"/>
      </w:rPr>
    </w:lvl>
    <w:lvl w:ilvl="2">
      <w:start w:val="1"/>
      <w:numFmt w:val="decimal"/>
      <w:lvlText w:val="%1.%2.%3"/>
      <w:lvlJc w:val="left"/>
      <w:pPr>
        <w:tabs>
          <w:tab w:val="num" w:pos="1900"/>
        </w:tabs>
        <w:ind w:left="312" w:firstLine="680"/>
      </w:pPr>
      <w:rPr>
        <w:rFonts w:hint="default"/>
      </w:rPr>
    </w:lvl>
    <w:lvl w:ilvl="3">
      <w:start w:val="1"/>
      <w:numFmt w:val="decimal"/>
      <w:lvlText w:val="%1.%2.%3.%4"/>
      <w:lvlJc w:val="left"/>
      <w:pPr>
        <w:tabs>
          <w:tab w:val="num" w:pos="1814"/>
        </w:tabs>
        <w:ind w:left="0" w:firstLine="680"/>
      </w:pPr>
      <w:rPr>
        <w:rFonts w:hint="default"/>
      </w:rPr>
    </w:lvl>
    <w:lvl w:ilvl="4">
      <w:start w:val="1"/>
      <w:numFmt w:val="decimal"/>
      <w:lvlText w:val="%1.%2.%3.%4.%5"/>
      <w:lvlJc w:val="left"/>
      <w:pPr>
        <w:tabs>
          <w:tab w:val="num" w:pos="1928"/>
        </w:tabs>
        <w:ind w:left="0" w:firstLine="68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82C5341"/>
    <w:multiLevelType w:val="multilevel"/>
    <w:tmpl w:val="3BE08556"/>
    <w:lvl w:ilvl="0">
      <w:start w:val="2"/>
      <w:numFmt w:val="decimal"/>
      <w:lvlText w:val="%1"/>
      <w:lvlJc w:val="left"/>
      <w:pPr>
        <w:ind w:left="375" w:hanging="375"/>
      </w:pPr>
      <w:rPr>
        <w:rFonts w:hint="default"/>
      </w:rPr>
    </w:lvl>
    <w:lvl w:ilvl="1">
      <w:start w:val="6"/>
      <w:numFmt w:val="decimal"/>
      <w:lvlText w:val="%1.%2"/>
      <w:lvlJc w:val="left"/>
      <w:pPr>
        <w:ind w:left="1055" w:hanging="375"/>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2" w15:restartNumberingAfterBreak="0">
    <w:nsid w:val="67C8391E"/>
    <w:multiLevelType w:val="multilevel"/>
    <w:tmpl w:val="EEDC15D6"/>
    <w:lvl w:ilvl="0">
      <w:start w:val="1"/>
      <w:numFmt w:val="decimal"/>
      <w:lvlText w:val="%1"/>
      <w:lvlJc w:val="left"/>
      <w:pPr>
        <w:ind w:left="375" w:hanging="375"/>
      </w:pPr>
      <w:rPr>
        <w:rFonts w:hint="default"/>
      </w:rPr>
    </w:lvl>
    <w:lvl w:ilvl="1">
      <w:start w:val="4"/>
      <w:numFmt w:val="decimal"/>
      <w:lvlText w:val="%1.%2"/>
      <w:lvlJc w:val="left"/>
      <w:pPr>
        <w:ind w:left="1055" w:hanging="375"/>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3" w15:restartNumberingAfterBreak="0">
    <w:nsid w:val="79D41BEA"/>
    <w:multiLevelType w:val="multilevel"/>
    <w:tmpl w:val="2FD45610"/>
    <w:lvl w:ilvl="0">
      <w:start w:val="2"/>
      <w:numFmt w:val="decimal"/>
      <w:lvlText w:val="%1"/>
      <w:lvlJc w:val="left"/>
      <w:pPr>
        <w:ind w:left="375" w:hanging="375"/>
      </w:pPr>
      <w:rPr>
        <w:rFonts w:hint="default"/>
      </w:rPr>
    </w:lvl>
    <w:lvl w:ilvl="1">
      <w:start w:val="4"/>
      <w:numFmt w:val="decimal"/>
      <w:lvlText w:val="%1.%2"/>
      <w:lvlJc w:val="left"/>
      <w:pPr>
        <w:ind w:left="1055" w:hanging="375"/>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num w:numId="1">
    <w:abstractNumId w:val="5"/>
  </w:num>
  <w:num w:numId="2">
    <w:abstractNumId w:val="10"/>
  </w:num>
  <w:num w:numId="3">
    <w:abstractNumId w:val="12"/>
  </w:num>
  <w:num w:numId="4">
    <w:abstractNumId w:val="0"/>
  </w:num>
  <w:num w:numId="5">
    <w:abstractNumId w:val="11"/>
  </w:num>
  <w:num w:numId="6">
    <w:abstractNumId w:val="8"/>
  </w:num>
  <w:num w:numId="7">
    <w:abstractNumId w:val="13"/>
  </w:num>
  <w:num w:numId="8">
    <w:abstractNumId w:val="1"/>
  </w:num>
  <w:num w:numId="9">
    <w:abstractNumId w:val="6"/>
  </w:num>
  <w:num w:numId="10">
    <w:abstractNumId w:val="3"/>
  </w:num>
  <w:num w:numId="11">
    <w:abstractNumId w:val="4"/>
  </w:num>
  <w:num w:numId="12">
    <w:abstractNumId w:val="7"/>
  </w:num>
  <w:num w:numId="13">
    <w:abstractNumId w:val="2"/>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kita">
    <w15:presenceInfo w15:providerId="None" w15:userId="Nikita"/>
  </w15:person>
  <w15:person w15:author="Борис Разумовский">
    <w15:presenceInfo w15:providerId="Windows Live" w15:userId="aad32f4bd2071b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BB1"/>
    <w:rsid w:val="00025546"/>
    <w:rsid w:val="00026579"/>
    <w:rsid w:val="00043173"/>
    <w:rsid w:val="000F1C13"/>
    <w:rsid w:val="00136F6A"/>
    <w:rsid w:val="00146263"/>
    <w:rsid w:val="001531A8"/>
    <w:rsid w:val="00165689"/>
    <w:rsid w:val="0022039B"/>
    <w:rsid w:val="002E7BD9"/>
    <w:rsid w:val="003C37D3"/>
    <w:rsid w:val="00411FCB"/>
    <w:rsid w:val="00446EEC"/>
    <w:rsid w:val="005173AD"/>
    <w:rsid w:val="0058638D"/>
    <w:rsid w:val="005A2E73"/>
    <w:rsid w:val="005C42B7"/>
    <w:rsid w:val="005E0677"/>
    <w:rsid w:val="00630EE3"/>
    <w:rsid w:val="006354ED"/>
    <w:rsid w:val="00681BE6"/>
    <w:rsid w:val="006A4D88"/>
    <w:rsid w:val="006B6066"/>
    <w:rsid w:val="00733DED"/>
    <w:rsid w:val="00782C8C"/>
    <w:rsid w:val="007C5A5C"/>
    <w:rsid w:val="00810D3E"/>
    <w:rsid w:val="009926DF"/>
    <w:rsid w:val="00A273EA"/>
    <w:rsid w:val="00A86588"/>
    <w:rsid w:val="00AB3DCE"/>
    <w:rsid w:val="00B21BB3"/>
    <w:rsid w:val="00B479B6"/>
    <w:rsid w:val="00B604E1"/>
    <w:rsid w:val="00C52BB1"/>
    <w:rsid w:val="00C72993"/>
    <w:rsid w:val="00D979BB"/>
    <w:rsid w:val="00DC3EF6"/>
    <w:rsid w:val="00E72E53"/>
    <w:rsid w:val="00F421DA"/>
    <w:rsid w:val="00FF03D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97CC"/>
  <w15:chartTrackingRefBased/>
  <w15:docId w15:val="{986D36F6-7787-4FB6-AF92-C1EE8CC8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03D0"/>
    <w:rPr>
      <w:lang w:val="ru-RU"/>
    </w:rPr>
  </w:style>
  <w:style w:type="paragraph" w:styleId="1">
    <w:name w:val="heading 1"/>
    <w:aliases w:val="ЕСКД - заг 1"/>
    <w:basedOn w:val="a"/>
    <w:next w:val="a"/>
    <w:link w:val="10"/>
    <w:uiPriority w:val="1"/>
    <w:qFormat/>
    <w:rsid w:val="00FF0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ЕСКД - заг 2"/>
    <w:next w:val="a"/>
    <w:link w:val="20"/>
    <w:uiPriority w:val="1"/>
    <w:qFormat/>
    <w:rsid w:val="00446EEC"/>
    <w:pPr>
      <w:keepNext/>
      <w:keepLines/>
      <w:tabs>
        <w:tab w:val="left" w:pos="1361"/>
      </w:tabs>
      <w:spacing w:before="240" w:after="240" w:line="360" w:lineRule="auto"/>
      <w:ind w:firstLine="680"/>
      <w:outlineLvl w:val="1"/>
    </w:pPr>
    <w:rPr>
      <w:rFonts w:ascii="Times New Roman" w:eastAsia="Droid Sans Fallback" w:hAnsi="Times New Roman" w:cs="Times New Roman"/>
      <w:bCs/>
      <w:kern w:val="1"/>
      <w:sz w:val="28"/>
      <w:szCs w:val="24"/>
      <w:lang w:val="ru-RU" w:eastAsia="ru-RU"/>
    </w:rPr>
  </w:style>
  <w:style w:type="paragraph" w:styleId="3">
    <w:name w:val="heading 3"/>
    <w:aliases w:val="ЕСКД - заг 3"/>
    <w:next w:val="a"/>
    <w:link w:val="30"/>
    <w:uiPriority w:val="1"/>
    <w:qFormat/>
    <w:rsid w:val="00446EEC"/>
    <w:pPr>
      <w:keepNext/>
      <w:keepLines/>
      <w:tabs>
        <w:tab w:val="num" w:pos="1900"/>
      </w:tabs>
      <w:autoSpaceDE w:val="0"/>
      <w:spacing w:before="240" w:after="120" w:line="360" w:lineRule="auto"/>
      <w:ind w:left="312" w:firstLine="680"/>
      <w:outlineLvl w:val="2"/>
    </w:pPr>
    <w:rPr>
      <w:rFonts w:ascii="Times New Roman" w:eastAsia="Droid Sans Fallback" w:hAnsi="Times New Roman" w:cs="Times New Roman"/>
      <w:kern w:val="1"/>
      <w:sz w:val="28"/>
      <w:szCs w:val="24"/>
      <w:lang w:val="ru-RU" w:eastAsia="ru-RU"/>
    </w:rPr>
  </w:style>
  <w:style w:type="paragraph" w:styleId="4">
    <w:name w:val="heading 4"/>
    <w:aliases w:val="ЕСКД - заг 4"/>
    <w:next w:val="a"/>
    <w:link w:val="40"/>
    <w:uiPriority w:val="1"/>
    <w:qFormat/>
    <w:rsid w:val="00446EEC"/>
    <w:pPr>
      <w:keepNext/>
      <w:keepLines/>
      <w:tabs>
        <w:tab w:val="left" w:pos="1814"/>
      </w:tabs>
      <w:spacing w:before="240" w:after="120" w:line="360" w:lineRule="auto"/>
      <w:ind w:firstLine="680"/>
      <w:outlineLvl w:val="3"/>
    </w:pPr>
    <w:rPr>
      <w:rFonts w:ascii="Times New Roman" w:eastAsia="Times New Roman" w:hAnsi="Times New Roman" w:cs="Times New Roman"/>
      <w:bCs/>
      <w:kern w:val="1"/>
      <w:sz w:val="28"/>
      <w:szCs w:val="24"/>
      <w:lang w:val="ru-RU" w:eastAsia="ru-RU"/>
    </w:rPr>
  </w:style>
  <w:style w:type="paragraph" w:styleId="5">
    <w:name w:val="heading 5"/>
    <w:basedOn w:val="a"/>
    <w:next w:val="a"/>
    <w:link w:val="50"/>
    <w:uiPriority w:val="9"/>
    <w:unhideWhenUsed/>
    <w:qFormat/>
    <w:rsid w:val="00630EE3"/>
    <w:pPr>
      <w:keepNext/>
      <w:keepLines/>
      <w:spacing w:before="40" w:after="0"/>
      <w:outlineLvl w:val="4"/>
    </w:pPr>
    <w:rPr>
      <w:rFonts w:asciiTheme="majorHAnsi" w:eastAsiaTheme="majorEastAsia" w:hAnsiTheme="majorHAnsi" w:cstheme="majorBidi"/>
      <w:color w:val="2F5496" w:themeColor="accent1" w:themeShade="BF"/>
    </w:rPr>
  </w:style>
  <w:style w:type="paragraph" w:styleId="8">
    <w:name w:val="heading 8"/>
    <w:basedOn w:val="a"/>
    <w:next w:val="a"/>
    <w:link w:val="80"/>
    <w:uiPriority w:val="9"/>
    <w:semiHidden/>
    <w:qFormat/>
    <w:rsid w:val="00446EEC"/>
    <w:pPr>
      <w:widowControl w:val="0"/>
      <w:suppressAutoHyphens/>
      <w:spacing w:before="240" w:after="60" w:line="276" w:lineRule="auto"/>
      <w:ind w:left="1440" w:hanging="1440"/>
      <w:jc w:val="both"/>
      <w:outlineLvl w:val="7"/>
    </w:pPr>
    <w:rPr>
      <w:rFonts w:ascii="Calibri" w:eastAsia="Times New Roman" w:hAnsi="Calibri" w:cs="Mangal"/>
      <w:i/>
      <w:iCs/>
      <w:kern w:val="1"/>
      <w:sz w:val="24"/>
      <w:szCs w:val="21"/>
      <w:lang w:eastAsia="ru-RU" w:bidi="hi-IN"/>
    </w:rPr>
  </w:style>
  <w:style w:type="paragraph" w:styleId="9">
    <w:name w:val="heading 9"/>
    <w:basedOn w:val="a"/>
    <w:next w:val="a"/>
    <w:link w:val="90"/>
    <w:uiPriority w:val="9"/>
    <w:semiHidden/>
    <w:qFormat/>
    <w:rsid w:val="00446EEC"/>
    <w:pPr>
      <w:widowControl w:val="0"/>
      <w:suppressAutoHyphens/>
      <w:spacing w:before="240" w:after="60" w:line="276" w:lineRule="auto"/>
      <w:ind w:left="1584" w:hanging="1584"/>
      <w:jc w:val="both"/>
      <w:outlineLvl w:val="8"/>
    </w:pPr>
    <w:rPr>
      <w:rFonts w:ascii="Cambria" w:eastAsia="Times New Roman" w:hAnsi="Cambria" w:cs="Mangal"/>
      <w:kern w:val="1"/>
      <w:szCs w:val="20"/>
      <w:lang w:eastAsia="ru-RU"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03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4">
    <w:name w:val="Структурный элемент без оглавления"/>
    <w:basedOn w:val="1"/>
    <w:link w:val="a5"/>
    <w:qFormat/>
    <w:rsid w:val="00FF03D0"/>
    <w:pPr>
      <w:pageBreakBefore/>
      <w:suppressAutoHyphens/>
      <w:autoSpaceDE w:val="0"/>
      <w:spacing w:before="480" w:after="240" w:line="360" w:lineRule="auto"/>
      <w:jc w:val="center"/>
    </w:pPr>
    <w:rPr>
      <w:rFonts w:ascii="Times New Roman" w:eastAsia="Times New Roman" w:hAnsi="Times New Roman" w:cs="Times New Roman"/>
      <w:b/>
      <w:bCs/>
      <w:caps/>
      <w:color w:val="auto"/>
      <w:sz w:val="28"/>
      <w:szCs w:val="28"/>
      <w:lang w:eastAsia="ru-RU"/>
    </w:rPr>
  </w:style>
  <w:style w:type="character" w:customStyle="1" w:styleId="a5">
    <w:name w:val="Структурный элемент без оглавления Знак"/>
    <w:basedOn w:val="a0"/>
    <w:link w:val="a4"/>
    <w:rsid w:val="00FF03D0"/>
    <w:rPr>
      <w:rFonts w:ascii="Times New Roman" w:eastAsia="Times New Roman" w:hAnsi="Times New Roman" w:cs="Times New Roman"/>
      <w:b/>
      <w:bCs/>
      <w:caps/>
      <w:sz w:val="28"/>
      <w:szCs w:val="28"/>
      <w:lang w:val="ru-RU" w:eastAsia="ru-RU"/>
    </w:rPr>
  </w:style>
  <w:style w:type="paragraph" w:styleId="11">
    <w:name w:val="toc 1"/>
    <w:basedOn w:val="a"/>
    <w:next w:val="a"/>
    <w:link w:val="12"/>
    <w:autoRedefine/>
    <w:uiPriority w:val="39"/>
    <w:unhideWhenUsed/>
    <w:rsid w:val="00FF03D0"/>
    <w:pPr>
      <w:spacing w:after="100"/>
    </w:pPr>
  </w:style>
  <w:style w:type="character" w:styleId="a6">
    <w:name w:val="Hyperlink"/>
    <w:basedOn w:val="a0"/>
    <w:uiPriority w:val="99"/>
    <w:unhideWhenUsed/>
    <w:rsid w:val="00FF03D0"/>
    <w:rPr>
      <w:color w:val="0563C1" w:themeColor="hyperlink"/>
      <w:u w:val="single"/>
    </w:rPr>
  </w:style>
  <w:style w:type="paragraph" w:styleId="21">
    <w:name w:val="toc 2"/>
    <w:basedOn w:val="a"/>
    <w:next w:val="a"/>
    <w:autoRedefine/>
    <w:uiPriority w:val="39"/>
    <w:unhideWhenUsed/>
    <w:rsid w:val="00FF03D0"/>
    <w:pPr>
      <w:spacing w:after="100"/>
      <w:ind w:left="220"/>
    </w:pPr>
  </w:style>
  <w:style w:type="paragraph" w:customStyle="1" w:styleId="a7">
    <w:name w:val="Содержание"/>
    <w:basedOn w:val="11"/>
    <w:link w:val="a8"/>
    <w:qFormat/>
    <w:rsid w:val="00FF03D0"/>
    <w:pPr>
      <w:tabs>
        <w:tab w:val="left" w:pos="1100"/>
        <w:tab w:val="right" w:leader="dot" w:pos="9345"/>
      </w:tabs>
    </w:pPr>
    <w:rPr>
      <w:rFonts w:ascii="Times New Roman" w:hAnsi="Times New Roman" w:cs="Times New Roman"/>
      <w:noProof/>
      <w:sz w:val="28"/>
    </w:rPr>
  </w:style>
  <w:style w:type="character" w:customStyle="1" w:styleId="12">
    <w:name w:val="Оглавление 1 Знак"/>
    <w:basedOn w:val="a0"/>
    <w:link w:val="11"/>
    <w:uiPriority w:val="39"/>
    <w:rsid w:val="00FF03D0"/>
    <w:rPr>
      <w:lang w:val="ru-RU"/>
    </w:rPr>
  </w:style>
  <w:style w:type="character" w:customStyle="1" w:styleId="a8">
    <w:name w:val="Содержание Знак"/>
    <w:basedOn w:val="12"/>
    <w:link w:val="a7"/>
    <w:rsid w:val="00FF03D0"/>
    <w:rPr>
      <w:rFonts w:ascii="Times New Roman" w:hAnsi="Times New Roman" w:cs="Times New Roman"/>
      <w:noProof/>
      <w:sz w:val="28"/>
      <w:lang w:val="ru-RU"/>
    </w:rPr>
  </w:style>
  <w:style w:type="character" w:customStyle="1" w:styleId="10">
    <w:name w:val="Заголовок 1 Знак"/>
    <w:aliases w:val="ЕСКД - заг 1 Знак"/>
    <w:basedOn w:val="a0"/>
    <w:link w:val="1"/>
    <w:uiPriority w:val="9"/>
    <w:rsid w:val="00FF03D0"/>
    <w:rPr>
      <w:rFonts w:asciiTheme="majorHAnsi" w:eastAsiaTheme="majorEastAsia" w:hAnsiTheme="majorHAnsi" w:cstheme="majorBidi"/>
      <w:color w:val="2F5496" w:themeColor="accent1" w:themeShade="BF"/>
      <w:sz w:val="32"/>
      <w:szCs w:val="32"/>
      <w:lang w:val="ru-RU"/>
    </w:rPr>
  </w:style>
  <w:style w:type="paragraph" w:customStyle="1" w:styleId="a9">
    <w:name w:val="Структурный элемент с оглавлением"/>
    <w:basedOn w:val="a4"/>
    <w:next w:val="a"/>
    <w:link w:val="aa"/>
    <w:qFormat/>
    <w:rsid w:val="00FF03D0"/>
  </w:style>
  <w:style w:type="character" w:customStyle="1" w:styleId="aa">
    <w:name w:val="Структурный элемент с оглавлением Знак"/>
    <w:basedOn w:val="a5"/>
    <w:link w:val="a9"/>
    <w:rsid w:val="00FF03D0"/>
    <w:rPr>
      <w:rFonts w:ascii="Times New Roman" w:eastAsia="Times New Roman" w:hAnsi="Times New Roman" w:cs="Times New Roman"/>
      <w:b/>
      <w:bCs/>
      <w:caps/>
      <w:sz w:val="28"/>
      <w:szCs w:val="28"/>
      <w:lang w:val="ru-RU" w:eastAsia="ru-RU"/>
    </w:rPr>
  </w:style>
  <w:style w:type="paragraph" w:styleId="ab">
    <w:name w:val="Title"/>
    <w:basedOn w:val="a"/>
    <w:next w:val="a"/>
    <w:link w:val="ac"/>
    <w:uiPriority w:val="10"/>
    <w:qFormat/>
    <w:rsid w:val="00446E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446EEC"/>
    <w:rPr>
      <w:rFonts w:asciiTheme="majorHAnsi" w:eastAsiaTheme="majorEastAsia" w:hAnsiTheme="majorHAnsi" w:cstheme="majorBidi"/>
      <w:spacing w:val="-10"/>
      <w:kern w:val="28"/>
      <w:sz w:val="56"/>
      <w:szCs w:val="56"/>
      <w:lang w:val="ru-RU"/>
    </w:rPr>
  </w:style>
  <w:style w:type="character" w:customStyle="1" w:styleId="20">
    <w:name w:val="Заголовок 2 Знак"/>
    <w:aliases w:val="ЕСКД - заг 2 Знак"/>
    <w:basedOn w:val="a0"/>
    <w:link w:val="2"/>
    <w:uiPriority w:val="1"/>
    <w:rsid w:val="00446EEC"/>
    <w:rPr>
      <w:rFonts w:ascii="Times New Roman" w:eastAsia="Droid Sans Fallback" w:hAnsi="Times New Roman" w:cs="Times New Roman"/>
      <w:bCs/>
      <w:kern w:val="1"/>
      <w:sz w:val="28"/>
      <w:szCs w:val="24"/>
      <w:lang w:val="ru-RU" w:eastAsia="ru-RU"/>
    </w:rPr>
  </w:style>
  <w:style w:type="character" w:customStyle="1" w:styleId="30">
    <w:name w:val="Заголовок 3 Знак"/>
    <w:aliases w:val="ЕСКД - заг 3 Знак"/>
    <w:basedOn w:val="a0"/>
    <w:link w:val="3"/>
    <w:uiPriority w:val="1"/>
    <w:rsid w:val="00446EEC"/>
    <w:rPr>
      <w:rFonts w:ascii="Times New Roman" w:eastAsia="Droid Sans Fallback" w:hAnsi="Times New Roman" w:cs="Times New Roman"/>
      <w:kern w:val="1"/>
      <w:sz w:val="28"/>
      <w:szCs w:val="24"/>
      <w:lang w:val="ru-RU" w:eastAsia="ru-RU"/>
    </w:rPr>
  </w:style>
  <w:style w:type="character" w:customStyle="1" w:styleId="40">
    <w:name w:val="Заголовок 4 Знак"/>
    <w:aliases w:val="ЕСКД - заг 4 Знак"/>
    <w:basedOn w:val="a0"/>
    <w:link w:val="4"/>
    <w:uiPriority w:val="1"/>
    <w:rsid w:val="00446EEC"/>
    <w:rPr>
      <w:rFonts w:ascii="Times New Roman" w:eastAsia="Times New Roman" w:hAnsi="Times New Roman" w:cs="Times New Roman"/>
      <w:bCs/>
      <w:kern w:val="1"/>
      <w:sz w:val="28"/>
      <w:szCs w:val="24"/>
      <w:lang w:val="ru-RU" w:eastAsia="ru-RU"/>
    </w:rPr>
  </w:style>
  <w:style w:type="character" w:customStyle="1" w:styleId="80">
    <w:name w:val="Заголовок 8 Знак"/>
    <w:basedOn w:val="a0"/>
    <w:link w:val="8"/>
    <w:uiPriority w:val="9"/>
    <w:semiHidden/>
    <w:rsid w:val="00446EEC"/>
    <w:rPr>
      <w:rFonts w:ascii="Calibri" w:eastAsia="Times New Roman" w:hAnsi="Calibri" w:cs="Mangal"/>
      <w:i/>
      <w:iCs/>
      <w:kern w:val="1"/>
      <w:sz w:val="24"/>
      <w:szCs w:val="21"/>
      <w:lang w:val="ru-RU" w:eastAsia="ru-RU" w:bidi="hi-IN"/>
    </w:rPr>
  </w:style>
  <w:style w:type="character" w:customStyle="1" w:styleId="90">
    <w:name w:val="Заголовок 9 Знак"/>
    <w:basedOn w:val="a0"/>
    <w:link w:val="9"/>
    <w:uiPriority w:val="9"/>
    <w:semiHidden/>
    <w:rsid w:val="00446EEC"/>
    <w:rPr>
      <w:rFonts w:ascii="Cambria" w:eastAsia="Times New Roman" w:hAnsi="Cambria" w:cs="Mangal"/>
      <w:kern w:val="1"/>
      <w:szCs w:val="20"/>
      <w:lang w:val="ru-RU" w:eastAsia="ru-RU" w:bidi="hi-IN"/>
    </w:rPr>
  </w:style>
  <w:style w:type="paragraph" w:customStyle="1" w:styleId="-5">
    <w:name w:val="ЕСКД - Требование 5"/>
    <w:basedOn w:val="a"/>
    <w:rsid w:val="00446EEC"/>
    <w:pPr>
      <w:tabs>
        <w:tab w:val="num" w:pos="1928"/>
      </w:tabs>
      <w:spacing w:before="120" w:after="0" w:line="360" w:lineRule="auto"/>
      <w:ind w:firstLine="680"/>
      <w:jc w:val="both"/>
    </w:pPr>
    <w:rPr>
      <w:rFonts w:ascii="Times New Roman" w:eastAsia="Droid Sans Fallback" w:hAnsi="Times New Roman" w:cs="Times New Roman"/>
      <w:kern w:val="1"/>
      <w:sz w:val="28"/>
      <w:szCs w:val="28"/>
      <w:lang w:eastAsia="ru-RU"/>
    </w:rPr>
  </w:style>
  <w:style w:type="character" w:customStyle="1" w:styleId="13">
    <w:name w:val="Неразрешенное упоминание1"/>
    <w:basedOn w:val="a0"/>
    <w:uiPriority w:val="99"/>
    <w:semiHidden/>
    <w:unhideWhenUsed/>
    <w:rsid w:val="00136F6A"/>
    <w:rPr>
      <w:color w:val="605E5C"/>
      <w:shd w:val="clear" w:color="auto" w:fill="E1DFDD"/>
    </w:rPr>
  </w:style>
  <w:style w:type="character" w:styleId="HTML">
    <w:name w:val="HTML Code"/>
    <w:basedOn w:val="a0"/>
    <w:uiPriority w:val="99"/>
    <w:semiHidden/>
    <w:unhideWhenUsed/>
    <w:rsid w:val="00411FCB"/>
    <w:rPr>
      <w:rFonts w:ascii="Courier New" w:eastAsia="Times New Roman" w:hAnsi="Courier New" w:cs="Courier New"/>
      <w:sz w:val="20"/>
      <w:szCs w:val="20"/>
    </w:rPr>
  </w:style>
  <w:style w:type="paragraph" w:customStyle="1" w:styleId="-">
    <w:name w:val="ЕСКД - список литературы"/>
    <w:basedOn w:val="a"/>
    <w:uiPriority w:val="3"/>
    <w:qFormat/>
    <w:rsid w:val="00782C8C"/>
    <w:pPr>
      <w:numPr>
        <w:numId w:val="13"/>
      </w:numPr>
      <w:spacing w:after="0" w:line="360" w:lineRule="auto"/>
      <w:ind w:left="357" w:hanging="357"/>
      <w:contextualSpacing/>
      <w:jc w:val="both"/>
    </w:pPr>
    <w:rPr>
      <w:rFonts w:ascii="Times New Roman" w:eastAsia="Droid Sans Fallback" w:hAnsi="Times New Roman" w:cs="FreeSans"/>
      <w:kern w:val="1"/>
      <w:sz w:val="28"/>
      <w:szCs w:val="28"/>
      <w:lang w:eastAsia="ru-RU"/>
    </w:rPr>
  </w:style>
  <w:style w:type="character" w:styleId="ad">
    <w:name w:val="annotation reference"/>
    <w:basedOn w:val="a0"/>
    <w:uiPriority w:val="99"/>
    <w:semiHidden/>
    <w:unhideWhenUsed/>
    <w:rsid w:val="00DC3EF6"/>
    <w:rPr>
      <w:sz w:val="16"/>
      <w:szCs w:val="16"/>
    </w:rPr>
  </w:style>
  <w:style w:type="paragraph" w:styleId="ae">
    <w:name w:val="annotation text"/>
    <w:basedOn w:val="a"/>
    <w:link w:val="af"/>
    <w:uiPriority w:val="99"/>
    <w:semiHidden/>
    <w:unhideWhenUsed/>
    <w:rsid w:val="00DC3EF6"/>
    <w:pPr>
      <w:spacing w:line="240" w:lineRule="auto"/>
    </w:pPr>
    <w:rPr>
      <w:sz w:val="20"/>
      <w:szCs w:val="20"/>
    </w:rPr>
  </w:style>
  <w:style w:type="character" w:customStyle="1" w:styleId="af">
    <w:name w:val="Текст примечания Знак"/>
    <w:basedOn w:val="a0"/>
    <w:link w:val="ae"/>
    <w:uiPriority w:val="99"/>
    <w:semiHidden/>
    <w:rsid w:val="00DC3EF6"/>
    <w:rPr>
      <w:sz w:val="20"/>
      <w:szCs w:val="20"/>
      <w:lang w:val="ru-RU"/>
    </w:rPr>
  </w:style>
  <w:style w:type="paragraph" w:styleId="af0">
    <w:name w:val="annotation subject"/>
    <w:basedOn w:val="ae"/>
    <w:next w:val="ae"/>
    <w:link w:val="af1"/>
    <w:uiPriority w:val="99"/>
    <w:semiHidden/>
    <w:unhideWhenUsed/>
    <w:rsid w:val="00DC3EF6"/>
    <w:rPr>
      <w:b/>
      <w:bCs/>
    </w:rPr>
  </w:style>
  <w:style w:type="character" w:customStyle="1" w:styleId="af1">
    <w:name w:val="Тема примечания Знак"/>
    <w:basedOn w:val="af"/>
    <w:link w:val="af0"/>
    <w:uiPriority w:val="99"/>
    <w:semiHidden/>
    <w:rsid w:val="00DC3EF6"/>
    <w:rPr>
      <w:b/>
      <w:bCs/>
      <w:sz w:val="20"/>
      <w:szCs w:val="20"/>
      <w:lang w:val="ru-RU"/>
    </w:rPr>
  </w:style>
  <w:style w:type="paragraph" w:styleId="af2">
    <w:name w:val="Balloon Text"/>
    <w:basedOn w:val="a"/>
    <w:link w:val="af3"/>
    <w:uiPriority w:val="99"/>
    <w:semiHidden/>
    <w:unhideWhenUsed/>
    <w:rsid w:val="00DC3EF6"/>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DC3EF6"/>
    <w:rPr>
      <w:rFonts w:ascii="Segoe UI" w:hAnsi="Segoe UI" w:cs="Segoe UI"/>
      <w:sz w:val="18"/>
      <w:szCs w:val="18"/>
      <w:lang w:val="ru-RU"/>
    </w:rPr>
  </w:style>
  <w:style w:type="paragraph" w:customStyle="1" w:styleId="-0">
    <w:name w:val="ЕСКД - абзац с отступом"/>
    <w:link w:val="-1"/>
    <w:qFormat/>
    <w:rsid w:val="00DC3EF6"/>
    <w:pPr>
      <w:spacing w:before="120" w:after="0" w:line="360" w:lineRule="auto"/>
      <w:ind w:firstLine="680"/>
      <w:contextualSpacing/>
      <w:jc w:val="both"/>
    </w:pPr>
    <w:rPr>
      <w:rFonts w:ascii="Times New Roman" w:eastAsia="Droid Sans Fallback" w:hAnsi="Times New Roman" w:cs="Times New Roman"/>
      <w:kern w:val="1"/>
      <w:sz w:val="28"/>
      <w:szCs w:val="28"/>
      <w:lang w:val="ru-RU" w:eastAsia="ru-RU"/>
    </w:rPr>
  </w:style>
  <w:style w:type="character" w:customStyle="1" w:styleId="-1">
    <w:name w:val="ЕСКД - абзац с отступом Знак"/>
    <w:basedOn w:val="a0"/>
    <w:link w:val="-0"/>
    <w:qFormat/>
    <w:rsid w:val="00DC3EF6"/>
    <w:rPr>
      <w:rFonts w:ascii="Times New Roman" w:eastAsia="Droid Sans Fallback" w:hAnsi="Times New Roman" w:cs="Times New Roman"/>
      <w:kern w:val="1"/>
      <w:sz w:val="28"/>
      <w:szCs w:val="28"/>
      <w:lang w:val="ru-RU" w:eastAsia="ru-RU"/>
    </w:rPr>
  </w:style>
  <w:style w:type="character" w:customStyle="1" w:styleId="50">
    <w:name w:val="Заголовок 5 Знак"/>
    <w:basedOn w:val="a0"/>
    <w:link w:val="5"/>
    <w:uiPriority w:val="9"/>
    <w:rsid w:val="00630EE3"/>
    <w:rPr>
      <w:rFonts w:asciiTheme="majorHAnsi" w:eastAsiaTheme="majorEastAsia" w:hAnsiTheme="majorHAnsi" w:cstheme="majorBidi"/>
      <w:color w:val="2F5496" w:themeColor="accent1" w:themeShade="BF"/>
      <w:lang w:val="ru-RU"/>
    </w:rPr>
  </w:style>
  <w:style w:type="paragraph" w:styleId="af4">
    <w:name w:val="caption"/>
    <w:basedOn w:val="a"/>
    <w:next w:val="a"/>
    <w:uiPriority w:val="35"/>
    <w:unhideWhenUsed/>
    <w:qFormat/>
    <w:rsid w:val="00B479B6"/>
    <w:pPr>
      <w:spacing w:after="200" w:line="240" w:lineRule="auto"/>
    </w:pPr>
    <w:rPr>
      <w:i/>
      <w:iCs/>
      <w:color w:val="44546A" w:themeColor="text2"/>
      <w:sz w:val="18"/>
      <w:szCs w:val="18"/>
    </w:rPr>
  </w:style>
  <w:style w:type="paragraph" w:styleId="af5">
    <w:name w:val="List Paragraph"/>
    <w:basedOn w:val="a"/>
    <w:uiPriority w:val="34"/>
    <w:qFormat/>
    <w:rsid w:val="00146263"/>
    <w:pPr>
      <w:ind w:left="720"/>
      <w:contextualSpacing/>
    </w:pPr>
  </w:style>
  <w:style w:type="character" w:styleId="af6">
    <w:name w:val="Unresolved Mention"/>
    <w:basedOn w:val="a0"/>
    <w:uiPriority w:val="99"/>
    <w:semiHidden/>
    <w:unhideWhenUsed/>
    <w:rsid w:val="00146263"/>
    <w:rPr>
      <w:color w:val="605E5C"/>
      <w:shd w:val="clear" w:color="auto" w:fill="E1DFDD"/>
    </w:rPr>
  </w:style>
  <w:style w:type="paragraph" w:styleId="af7">
    <w:name w:val="TOC Heading"/>
    <w:basedOn w:val="1"/>
    <w:next w:val="a"/>
    <w:uiPriority w:val="39"/>
    <w:unhideWhenUsed/>
    <w:qFormat/>
    <w:rsid w:val="00146263"/>
    <w:pPr>
      <w:outlineLvl w:val="9"/>
    </w:pPr>
    <w:rPr>
      <w:lang w:val="en-BE" w:eastAsia="en-BE"/>
    </w:rPr>
  </w:style>
  <w:style w:type="paragraph" w:styleId="31">
    <w:name w:val="toc 3"/>
    <w:basedOn w:val="a"/>
    <w:next w:val="a"/>
    <w:autoRedefine/>
    <w:uiPriority w:val="39"/>
    <w:unhideWhenUsed/>
    <w:rsid w:val="00146263"/>
    <w:pPr>
      <w:spacing w:after="100"/>
      <w:ind w:left="440"/>
    </w:pPr>
    <w:rPr>
      <w:rFonts w:eastAsiaTheme="minorEastAsia" w:cs="Times New Roman"/>
      <w:lang w:val="en-BE" w:eastAsia="en-BE"/>
    </w:rPr>
  </w:style>
  <w:style w:type="paragraph" w:styleId="af8">
    <w:name w:val="No Spacing"/>
    <w:uiPriority w:val="1"/>
    <w:qFormat/>
    <w:rsid w:val="009926DF"/>
    <w:pPr>
      <w:spacing w:after="0" w:line="240" w:lineRule="auto"/>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086794">
      <w:bodyDiv w:val="1"/>
      <w:marLeft w:val="0"/>
      <w:marRight w:val="0"/>
      <w:marTop w:val="0"/>
      <w:marBottom w:val="0"/>
      <w:divBdr>
        <w:top w:val="none" w:sz="0" w:space="0" w:color="auto"/>
        <w:left w:val="none" w:sz="0" w:space="0" w:color="auto"/>
        <w:bottom w:val="none" w:sz="0" w:space="0" w:color="auto"/>
        <w:right w:val="none" w:sz="0" w:space="0" w:color="auto"/>
      </w:divBdr>
    </w:div>
    <w:div w:id="811366416">
      <w:bodyDiv w:val="1"/>
      <w:marLeft w:val="0"/>
      <w:marRight w:val="0"/>
      <w:marTop w:val="0"/>
      <w:marBottom w:val="0"/>
      <w:divBdr>
        <w:top w:val="none" w:sz="0" w:space="0" w:color="auto"/>
        <w:left w:val="none" w:sz="0" w:space="0" w:color="auto"/>
        <w:bottom w:val="none" w:sz="0" w:space="0" w:color="auto"/>
        <w:right w:val="none" w:sz="0" w:space="0" w:color="auto"/>
      </w:divBdr>
    </w:div>
    <w:div w:id="1144852504">
      <w:bodyDiv w:val="1"/>
      <w:marLeft w:val="0"/>
      <w:marRight w:val="0"/>
      <w:marTop w:val="0"/>
      <w:marBottom w:val="0"/>
      <w:divBdr>
        <w:top w:val="none" w:sz="0" w:space="0" w:color="auto"/>
        <w:left w:val="none" w:sz="0" w:space="0" w:color="auto"/>
        <w:bottom w:val="none" w:sz="0" w:space="0" w:color="auto"/>
        <w:right w:val="none" w:sz="0" w:space="0" w:color="auto"/>
      </w:divBdr>
    </w:div>
    <w:div w:id="1935936231">
      <w:bodyDiv w:val="1"/>
      <w:marLeft w:val="0"/>
      <w:marRight w:val="0"/>
      <w:marTop w:val="0"/>
      <w:marBottom w:val="0"/>
      <w:divBdr>
        <w:top w:val="none" w:sz="0" w:space="0" w:color="auto"/>
        <w:left w:val="none" w:sz="0" w:space="0" w:color="auto"/>
        <w:bottom w:val="none" w:sz="0" w:space="0" w:color="auto"/>
        <w:right w:val="none" w:sz="0" w:space="0" w:color="auto"/>
      </w:divBdr>
    </w:div>
    <w:div w:id="1959218773">
      <w:bodyDiv w:val="1"/>
      <w:marLeft w:val="0"/>
      <w:marRight w:val="0"/>
      <w:marTop w:val="0"/>
      <w:marBottom w:val="0"/>
      <w:divBdr>
        <w:top w:val="none" w:sz="0" w:space="0" w:color="auto"/>
        <w:left w:val="none" w:sz="0" w:space="0" w:color="auto"/>
        <w:bottom w:val="none" w:sz="0" w:space="0" w:color="auto"/>
        <w:right w:val="none" w:sz="0" w:space="0" w:color="auto"/>
      </w:divBdr>
      <w:divsChild>
        <w:div w:id="1560165106">
          <w:marLeft w:val="0"/>
          <w:marRight w:val="0"/>
          <w:marTop w:val="0"/>
          <w:marBottom w:val="0"/>
          <w:divBdr>
            <w:top w:val="none" w:sz="0" w:space="0" w:color="auto"/>
            <w:left w:val="none" w:sz="0" w:space="0" w:color="auto"/>
            <w:bottom w:val="none" w:sz="0" w:space="0" w:color="auto"/>
            <w:right w:val="none" w:sz="0" w:space="0" w:color="auto"/>
          </w:divBdr>
          <w:divsChild>
            <w:div w:id="211427537">
              <w:marLeft w:val="0"/>
              <w:marRight w:val="0"/>
              <w:marTop w:val="0"/>
              <w:marBottom w:val="0"/>
              <w:divBdr>
                <w:top w:val="none" w:sz="0" w:space="0" w:color="auto"/>
                <w:left w:val="none" w:sz="0" w:space="0" w:color="auto"/>
                <w:bottom w:val="none" w:sz="0" w:space="0" w:color="auto"/>
                <w:right w:val="none" w:sz="0" w:space="0" w:color="auto"/>
              </w:divBdr>
            </w:div>
            <w:div w:id="227308155">
              <w:marLeft w:val="0"/>
              <w:marRight w:val="0"/>
              <w:marTop w:val="0"/>
              <w:marBottom w:val="0"/>
              <w:divBdr>
                <w:top w:val="none" w:sz="0" w:space="0" w:color="auto"/>
                <w:left w:val="none" w:sz="0" w:space="0" w:color="auto"/>
                <w:bottom w:val="none" w:sz="0" w:space="0" w:color="auto"/>
                <w:right w:val="none" w:sz="0" w:space="0" w:color="auto"/>
              </w:divBdr>
            </w:div>
            <w:div w:id="46611301">
              <w:marLeft w:val="0"/>
              <w:marRight w:val="0"/>
              <w:marTop w:val="0"/>
              <w:marBottom w:val="0"/>
              <w:divBdr>
                <w:top w:val="none" w:sz="0" w:space="0" w:color="auto"/>
                <w:left w:val="none" w:sz="0" w:space="0" w:color="auto"/>
                <w:bottom w:val="none" w:sz="0" w:space="0" w:color="auto"/>
                <w:right w:val="none" w:sz="0" w:space="0" w:color="auto"/>
              </w:divBdr>
            </w:div>
            <w:div w:id="768893075">
              <w:marLeft w:val="0"/>
              <w:marRight w:val="0"/>
              <w:marTop w:val="0"/>
              <w:marBottom w:val="0"/>
              <w:divBdr>
                <w:top w:val="none" w:sz="0" w:space="0" w:color="auto"/>
                <w:left w:val="none" w:sz="0" w:space="0" w:color="auto"/>
                <w:bottom w:val="none" w:sz="0" w:space="0" w:color="auto"/>
                <w:right w:val="none" w:sz="0" w:space="0" w:color="auto"/>
              </w:divBdr>
            </w:div>
            <w:div w:id="506753835">
              <w:marLeft w:val="0"/>
              <w:marRight w:val="0"/>
              <w:marTop w:val="0"/>
              <w:marBottom w:val="0"/>
              <w:divBdr>
                <w:top w:val="none" w:sz="0" w:space="0" w:color="auto"/>
                <w:left w:val="none" w:sz="0" w:space="0" w:color="auto"/>
                <w:bottom w:val="none" w:sz="0" w:space="0" w:color="auto"/>
                <w:right w:val="none" w:sz="0" w:space="0" w:color="auto"/>
              </w:divBdr>
            </w:div>
            <w:div w:id="1968243641">
              <w:marLeft w:val="0"/>
              <w:marRight w:val="0"/>
              <w:marTop w:val="0"/>
              <w:marBottom w:val="0"/>
              <w:divBdr>
                <w:top w:val="none" w:sz="0" w:space="0" w:color="auto"/>
                <w:left w:val="none" w:sz="0" w:space="0" w:color="auto"/>
                <w:bottom w:val="none" w:sz="0" w:space="0" w:color="auto"/>
                <w:right w:val="none" w:sz="0" w:space="0" w:color="auto"/>
              </w:divBdr>
            </w:div>
            <w:div w:id="1667585396">
              <w:marLeft w:val="0"/>
              <w:marRight w:val="0"/>
              <w:marTop w:val="0"/>
              <w:marBottom w:val="0"/>
              <w:divBdr>
                <w:top w:val="none" w:sz="0" w:space="0" w:color="auto"/>
                <w:left w:val="none" w:sz="0" w:space="0" w:color="auto"/>
                <w:bottom w:val="none" w:sz="0" w:space="0" w:color="auto"/>
                <w:right w:val="none" w:sz="0" w:space="0" w:color="auto"/>
              </w:divBdr>
            </w:div>
            <w:div w:id="1464231397">
              <w:marLeft w:val="0"/>
              <w:marRight w:val="0"/>
              <w:marTop w:val="0"/>
              <w:marBottom w:val="0"/>
              <w:divBdr>
                <w:top w:val="none" w:sz="0" w:space="0" w:color="auto"/>
                <w:left w:val="none" w:sz="0" w:space="0" w:color="auto"/>
                <w:bottom w:val="none" w:sz="0" w:space="0" w:color="auto"/>
                <w:right w:val="none" w:sz="0" w:space="0" w:color="auto"/>
              </w:divBdr>
            </w:div>
            <w:div w:id="543635921">
              <w:marLeft w:val="0"/>
              <w:marRight w:val="0"/>
              <w:marTop w:val="0"/>
              <w:marBottom w:val="0"/>
              <w:divBdr>
                <w:top w:val="none" w:sz="0" w:space="0" w:color="auto"/>
                <w:left w:val="none" w:sz="0" w:space="0" w:color="auto"/>
                <w:bottom w:val="none" w:sz="0" w:space="0" w:color="auto"/>
                <w:right w:val="none" w:sz="0" w:space="0" w:color="auto"/>
              </w:divBdr>
            </w:div>
            <w:div w:id="790172168">
              <w:marLeft w:val="0"/>
              <w:marRight w:val="0"/>
              <w:marTop w:val="0"/>
              <w:marBottom w:val="0"/>
              <w:divBdr>
                <w:top w:val="none" w:sz="0" w:space="0" w:color="auto"/>
                <w:left w:val="none" w:sz="0" w:space="0" w:color="auto"/>
                <w:bottom w:val="none" w:sz="0" w:space="0" w:color="auto"/>
                <w:right w:val="none" w:sz="0" w:space="0" w:color="auto"/>
              </w:divBdr>
            </w:div>
            <w:div w:id="1369142053">
              <w:marLeft w:val="0"/>
              <w:marRight w:val="0"/>
              <w:marTop w:val="0"/>
              <w:marBottom w:val="0"/>
              <w:divBdr>
                <w:top w:val="none" w:sz="0" w:space="0" w:color="auto"/>
                <w:left w:val="none" w:sz="0" w:space="0" w:color="auto"/>
                <w:bottom w:val="none" w:sz="0" w:space="0" w:color="auto"/>
                <w:right w:val="none" w:sz="0" w:space="0" w:color="auto"/>
              </w:divBdr>
            </w:div>
            <w:div w:id="1924680103">
              <w:marLeft w:val="0"/>
              <w:marRight w:val="0"/>
              <w:marTop w:val="0"/>
              <w:marBottom w:val="0"/>
              <w:divBdr>
                <w:top w:val="none" w:sz="0" w:space="0" w:color="auto"/>
                <w:left w:val="none" w:sz="0" w:space="0" w:color="auto"/>
                <w:bottom w:val="none" w:sz="0" w:space="0" w:color="auto"/>
                <w:right w:val="none" w:sz="0" w:space="0" w:color="auto"/>
              </w:divBdr>
            </w:div>
            <w:div w:id="644966231">
              <w:marLeft w:val="0"/>
              <w:marRight w:val="0"/>
              <w:marTop w:val="0"/>
              <w:marBottom w:val="0"/>
              <w:divBdr>
                <w:top w:val="none" w:sz="0" w:space="0" w:color="auto"/>
                <w:left w:val="none" w:sz="0" w:space="0" w:color="auto"/>
                <w:bottom w:val="none" w:sz="0" w:space="0" w:color="auto"/>
                <w:right w:val="none" w:sz="0" w:space="0" w:color="auto"/>
              </w:divBdr>
            </w:div>
            <w:div w:id="567031348">
              <w:marLeft w:val="0"/>
              <w:marRight w:val="0"/>
              <w:marTop w:val="0"/>
              <w:marBottom w:val="0"/>
              <w:divBdr>
                <w:top w:val="none" w:sz="0" w:space="0" w:color="auto"/>
                <w:left w:val="none" w:sz="0" w:space="0" w:color="auto"/>
                <w:bottom w:val="none" w:sz="0" w:space="0" w:color="auto"/>
                <w:right w:val="none" w:sz="0" w:space="0" w:color="auto"/>
              </w:divBdr>
            </w:div>
            <w:div w:id="258410046">
              <w:marLeft w:val="0"/>
              <w:marRight w:val="0"/>
              <w:marTop w:val="0"/>
              <w:marBottom w:val="0"/>
              <w:divBdr>
                <w:top w:val="none" w:sz="0" w:space="0" w:color="auto"/>
                <w:left w:val="none" w:sz="0" w:space="0" w:color="auto"/>
                <w:bottom w:val="none" w:sz="0" w:space="0" w:color="auto"/>
                <w:right w:val="none" w:sz="0" w:space="0" w:color="auto"/>
              </w:divBdr>
            </w:div>
            <w:div w:id="101806690">
              <w:marLeft w:val="0"/>
              <w:marRight w:val="0"/>
              <w:marTop w:val="0"/>
              <w:marBottom w:val="0"/>
              <w:divBdr>
                <w:top w:val="none" w:sz="0" w:space="0" w:color="auto"/>
                <w:left w:val="none" w:sz="0" w:space="0" w:color="auto"/>
                <w:bottom w:val="none" w:sz="0" w:space="0" w:color="auto"/>
                <w:right w:val="none" w:sz="0" w:space="0" w:color="auto"/>
              </w:divBdr>
            </w:div>
            <w:div w:id="910963480">
              <w:marLeft w:val="0"/>
              <w:marRight w:val="0"/>
              <w:marTop w:val="0"/>
              <w:marBottom w:val="0"/>
              <w:divBdr>
                <w:top w:val="none" w:sz="0" w:space="0" w:color="auto"/>
                <w:left w:val="none" w:sz="0" w:space="0" w:color="auto"/>
                <w:bottom w:val="none" w:sz="0" w:space="0" w:color="auto"/>
                <w:right w:val="none" w:sz="0" w:space="0" w:color="auto"/>
              </w:divBdr>
            </w:div>
            <w:div w:id="960110456">
              <w:marLeft w:val="0"/>
              <w:marRight w:val="0"/>
              <w:marTop w:val="0"/>
              <w:marBottom w:val="0"/>
              <w:divBdr>
                <w:top w:val="none" w:sz="0" w:space="0" w:color="auto"/>
                <w:left w:val="none" w:sz="0" w:space="0" w:color="auto"/>
                <w:bottom w:val="none" w:sz="0" w:space="0" w:color="auto"/>
                <w:right w:val="none" w:sz="0" w:space="0" w:color="auto"/>
              </w:divBdr>
            </w:div>
            <w:div w:id="1594436503">
              <w:marLeft w:val="0"/>
              <w:marRight w:val="0"/>
              <w:marTop w:val="0"/>
              <w:marBottom w:val="0"/>
              <w:divBdr>
                <w:top w:val="none" w:sz="0" w:space="0" w:color="auto"/>
                <w:left w:val="none" w:sz="0" w:space="0" w:color="auto"/>
                <w:bottom w:val="none" w:sz="0" w:space="0" w:color="auto"/>
                <w:right w:val="none" w:sz="0" w:space="0" w:color="auto"/>
              </w:divBdr>
            </w:div>
            <w:div w:id="16941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7783">
      <w:bodyDiv w:val="1"/>
      <w:marLeft w:val="0"/>
      <w:marRight w:val="0"/>
      <w:marTop w:val="0"/>
      <w:marBottom w:val="0"/>
      <w:divBdr>
        <w:top w:val="none" w:sz="0" w:space="0" w:color="auto"/>
        <w:left w:val="none" w:sz="0" w:space="0" w:color="auto"/>
        <w:bottom w:val="none" w:sz="0" w:space="0" w:color="auto"/>
        <w:right w:val="none" w:sz="0" w:space="0" w:color="auto"/>
      </w:divBdr>
      <w:divsChild>
        <w:div w:id="2036804527">
          <w:marLeft w:val="0"/>
          <w:marRight w:val="0"/>
          <w:marTop w:val="0"/>
          <w:marBottom w:val="0"/>
          <w:divBdr>
            <w:top w:val="none" w:sz="0" w:space="0" w:color="auto"/>
            <w:left w:val="none" w:sz="0" w:space="0" w:color="auto"/>
            <w:bottom w:val="none" w:sz="0" w:space="0" w:color="auto"/>
            <w:right w:val="none" w:sz="0" w:space="0" w:color="auto"/>
          </w:divBdr>
          <w:divsChild>
            <w:div w:id="1473018034">
              <w:marLeft w:val="0"/>
              <w:marRight w:val="0"/>
              <w:marTop w:val="0"/>
              <w:marBottom w:val="0"/>
              <w:divBdr>
                <w:top w:val="none" w:sz="0" w:space="0" w:color="auto"/>
                <w:left w:val="none" w:sz="0" w:space="0" w:color="auto"/>
                <w:bottom w:val="none" w:sz="0" w:space="0" w:color="auto"/>
                <w:right w:val="none" w:sz="0" w:space="0" w:color="auto"/>
              </w:divBdr>
            </w:div>
            <w:div w:id="1785729386">
              <w:marLeft w:val="0"/>
              <w:marRight w:val="0"/>
              <w:marTop w:val="0"/>
              <w:marBottom w:val="0"/>
              <w:divBdr>
                <w:top w:val="none" w:sz="0" w:space="0" w:color="auto"/>
                <w:left w:val="none" w:sz="0" w:space="0" w:color="auto"/>
                <w:bottom w:val="none" w:sz="0" w:space="0" w:color="auto"/>
                <w:right w:val="none" w:sz="0" w:space="0" w:color="auto"/>
              </w:divBdr>
            </w:div>
            <w:div w:id="660155358">
              <w:marLeft w:val="0"/>
              <w:marRight w:val="0"/>
              <w:marTop w:val="0"/>
              <w:marBottom w:val="0"/>
              <w:divBdr>
                <w:top w:val="none" w:sz="0" w:space="0" w:color="auto"/>
                <w:left w:val="none" w:sz="0" w:space="0" w:color="auto"/>
                <w:bottom w:val="none" w:sz="0" w:space="0" w:color="auto"/>
                <w:right w:val="none" w:sz="0" w:space="0" w:color="auto"/>
              </w:divBdr>
            </w:div>
            <w:div w:id="177239832">
              <w:marLeft w:val="0"/>
              <w:marRight w:val="0"/>
              <w:marTop w:val="0"/>
              <w:marBottom w:val="0"/>
              <w:divBdr>
                <w:top w:val="none" w:sz="0" w:space="0" w:color="auto"/>
                <w:left w:val="none" w:sz="0" w:space="0" w:color="auto"/>
                <w:bottom w:val="none" w:sz="0" w:space="0" w:color="auto"/>
                <w:right w:val="none" w:sz="0" w:space="0" w:color="auto"/>
              </w:divBdr>
            </w:div>
            <w:div w:id="2143116266">
              <w:marLeft w:val="0"/>
              <w:marRight w:val="0"/>
              <w:marTop w:val="0"/>
              <w:marBottom w:val="0"/>
              <w:divBdr>
                <w:top w:val="none" w:sz="0" w:space="0" w:color="auto"/>
                <w:left w:val="none" w:sz="0" w:space="0" w:color="auto"/>
                <w:bottom w:val="none" w:sz="0" w:space="0" w:color="auto"/>
                <w:right w:val="none" w:sz="0" w:space="0" w:color="auto"/>
              </w:divBdr>
            </w:div>
            <w:div w:id="1397119198">
              <w:marLeft w:val="0"/>
              <w:marRight w:val="0"/>
              <w:marTop w:val="0"/>
              <w:marBottom w:val="0"/>
              <w:divBdr>
                <w:top w:val="none" w:sz="0" w:space="0" w:color="auto"/>
                <w:left w:val="none" w:sz="0" w:space="0" w:color="auto"/>
                <w:bottom w:val="none" w:sz="0" w:space="0" w:color="auto"/>
                <w:right w:val="none" w:sz="0" w:space="0" w:color="auto"/>
              </w:divBdr>
            </w:div>
            <w:div w:id="1809592027">
              <w:marLeft w:val="0"/>
              <w:marRight w:val="0"/>
              <w:marTop w:val="0"/>
              <w:marBottom w:val="0"/>
              <w:divBdr>
                <w:top w:val="none" w:sz="0" w:space="0" w:color="auto"/>
                <w:left w:val="none" w:sz="0" w:space="0" w:color="auto"/>
                <w:bottom w:val="none" w:sz="0" w:space="0" w:color="auto"/>
                <w:right w:val="none" w:sz="0" w:space="0" w:color="auto"/>
              </w:divBdr>
            </w:div>
            <w:div w:id="749156233">
              <w:marLeft w:val="0"/>
              <w:marRight w:val="0"/>
              <w:marTop w:val="0"/>
              <w:marBottom w:val="0"/>
              <w:divBdr>
                <w:top w:val="none" w:sz="0" w:space="0" w:color="auto"/>
                <w:left w:val="none" w:sz="0" w:space="0" w:color="auto"/>
                <w:bottom w:val="none" w:sz="0" w:space="0" w:color="auto"/>
                <w:right w:val="none" w:sz="0" w:space="0" w:color="auto"/>
              </w:divBdr>
            </w:div>
            <w:div w:id="447159900">
              <w:marLeft w:val="0"/>
              <w:marRight w:val="0"/>
              <w:marTop w:val="0"/>
              <w:marBottom w:val="0"/>
              <w:divBdr>
                <w:top w:val="none" w:sz="0" w:space="0" w:color="auto"/>
                <w:left w:val="none" w:sz="0" w:space="0" w:color="auto"/>
                <w:bottom w:val="none" w:sz="0" w:space="0" w:color="auto"/>
                <w:right w:val="none" w:sz="0" w:space="0" w:color="auto"/>
              </w:divBdr>
            </w:div>
            <w:div w:id="1034694419">
              <w:marLeft w:val="0"/>
              <w:marRight w:val="0"/>
              <w:marTop w:val="0"/>
              <w:marBottom w:val="0"/>
              <w:divBdr>
                <w:top w:val="none" w:sz="0" w:space="0" w:color="auto"/>
                <w:left w:val="none" w:sz="0" w:space="0" w:color="auto"/>
                <w:bottom w:val="none" w:sz="0" w:space="0" w:color="auto"/>
                <w:right w:val="none" w:sz="0" w:space="0" w:color="auto"/>
              </w:divBdr>
            </w:div>
            <w:div w:id="1978103097">
              <w:marLeft w:val="0"/>
              <w:marRight w:val="0"/>
              <w:marTop w:val="0"/>
              <w:marBottom w:val="0"/>
              <w:divBdr>
                <w:top w:val="none" w:sz="0" w:space="0" w:color="auto"/>
                <w:left w:val="none" w:sz="0" w:space="0" w:color="auto"/>
                <w:bottom w:val="none" w:sz="0" w:space="0" w:color="auto"/>
                <w:right w:val="none" w:sz="0" w:space="0" w:color="auto"/>
              </w:divBdr>
            </w:div>
            <w:div w:id="757405094">
              <w:marLeft w:val="0"/>
              <w:marRight w:val="0"/>
              <w:marTop w:val="0"/>
              <w:marBottom w:val="0"/>
              <w:divBdr>
                <w:top w:val="none" w:sz="0" w:space="0" w:color="auto"/>
                <w:left w:val="none" w:sz="0" w:space="0" w:color="auto"/>
                <w:bottom w:val="none" w:sz="0" w:space="0" w:color="auto"/>
                <w:right w:val="none" w:sz="0" w:space="0" w:color="auto"/>
              </w:divBdr>
            </w:div>
            <w:div w:id="227308217">
              <w:marLeft w:val="0"/>
              <w:marRight w:val="0"/>
              <w:marTop w:val="0"/>
              <w:marBottom w:val="0"/>
              <w:divBdr>
                <w:top w:val="none" w:sz="0" w:space="0" w:color="auto"/>
                <w:left w:val="none" w:sz="0" w:space="0" w:color="auto"/>
                <w:bottom w:val="none" w:sz="0" w:space="0" w:color="auto"/>
                <w:right w:val="none" w:sz="0" w:space="0" w:color="auto"/>
              </w:divBdr>
            </w:div>
            <w:div w:id="1285697389">
              <w:marLeft w:val="0"/>
              <w:marRight w:val="0"/>
              <w:marTop w:val="0"/>
              <w:marBottom w:val="0"/>
              <w:divBdr>
                <w:top w:val="none" w:sz="0" w:space="0" w:color="auto"/>
                <w:left w:val="none" w:sz="0" w:space="0" w:color="auto"/>
                <w:bottom w:val="none" w:sz="0" w:space="0" w:color="auto"/>
                <w:right w:val="none" w:sz="0" w:space="0" w:color="auto"/>
              </w:divBdr>
            </w:div>
            <w:div w:id="1949310006">
              <w:marLeft w:val="0"/>
              <w:marRight w:val="0"/>
              <w:marTop w:val="0"/>
              <w:marBottom w:val="0"/>
              <w:divBdr>
                <w:top w:val="none" w:sz="0" w:space="0" w:color="auto"/>
                <w:left w:val="none" w:sz="0" w:space="0" w:color="auto"/>
                <w:bottom w:val="none" w:sz="0" w:space="0" w:color="auto"/>
                <w:right w:val="none" w:sz="0" w:space="0" w:color="auto"/>
              </w:divBdr>
            </w:div>
            <w:div w:id="1433932528">
              <w:marLeft w:val="0"/>
              <w:marRight w:val="0"/>
              <w:marTop w:val="0"/>
              <w:marBottom w:val="0"/>
              <w:divBdr>
                <w:top w:val="none" w:sz="0" w:space="0" w:color="auto"/>
                <w:left w:val="none" w:sz="0" w:space="0" w:color="auto"/>
                <w:bottom w:val="none" w:sz="0" w:space="0" w:color="auto"/>
                <w:right w:val="none" w:sz="0" w:space="0" w:color="auto"/>
              </w:divBdr>
            </w:div>
            <w:div w:id="58015072">
              <w:marLeft w:val="0"/>
              <w:marRight w:val="0"/>
              <w:marTop w:val="0"/>
              <w:marBottom w:val="0"/>
              <w:divBdr>
                <w:top w:val="none" w:sz="0" w:space="0" w:color="auto"/>
                <w:left w:val="none" w:sz="0" w:space="0" w:color="auto"/>
                <w:bottom w:val="none" w:sz="0" w:space="0" w:color="auto"/>
                <w:right w:val="none" w:sz="0" w:space="0" w:color="auto"/>
              </w:divBdr>
            </w:div>
            <w:div w:id="781920031">
              <w:marLeft w:val="0"/>
              <w:marRight w:val="0"/>
              <w:marTop w:val="0"/>
              <w:marBottom w:val="0"/>
              <w:divBdr>
                <w:top w:val="none" w:sz="0" w:space="0" w:color="auto"/>
                <w:left w:val="none" w:sz="0" w:space="0" w:color="auto"/>
                <w:bottom w:val="none" w:sz="0" w:space="0" w:color="auto"/>
                <w:right w:val="none" w:sz="0" w:space="0" w:color="auto"/>
              </w:divBdr>
            </w:div>
            <w:div w:id="1676154491">
              <w:marLeft w:val="0"/>
              <w:marRight w:val="0"/>
              <w:marTop w:val="0"/>
              <w:marBottom w:val="0"/>
              <w:divBdr>
                <w:top w:val="none" w:sz="0" w:space="0" w:color="auto"/>
                <w:left w:val="none" w:sz="0" w:space="0" w:color="auto"/>
                <w:bottom w:val="none" w:sz="0" w:space="0" w:color="auto"/>
                <w:right w:val="none" w:sz="0" w:space="0" w:color="auto"/>
              </w:divBdr>
            </w:div>
            <w:div w:id="2093047156">
              <w:marLeft w:val="0"/>
              <w:marRight w:val="0"/>
              <w:marTop w:val="0"/>
              <w:marBottom w:val="0"/>
              <w:divBdr>
                <w:top w:val="none" w:sz="0" w:space="0" w:color="auto"/>
                <w:left w:val="none" w:sz="0" w:space="0" w:color="auto"/>
                <w:bottom w:val="none" w:sz="0" w:space="0" w:color="auto"/>
                <w:right w:val="none" w:sz="0" w:space="0" w:color="auto"/>
              </w:divBdr>
            </w:div>
            <w:div w:id="1366367633">
              <w:marLeft w:val="0"/>
              <w:marRight w:val="0"/>
              <w:marTop w:val="0"/>
              <w:marBottom w:val="0"/>
              <w:divBdr>
                <w:top w:val="none" w:sz="0" w:space="0" w:color="auto"/>
                <w:left w:val="none" w:sz="0" w:space="0" w:color="auto"/>
                <w:bottom w:val="none" w:sz="0" w:space="0" w:color="auto"/>
                <w:right w:val="none" w:sz="0" w:space="0" w:color="auto"/>
              </w:divBdr>
            </w:div>
            <w:div w:id="1599367109">
              <w:marLeft w:val="0"/>
              <w:marRight w:val="0"/>
              <w:marTop w:val="0"/>
              <w:marBottom w:val="0"/>
              <w:divBdr>
                <w:top w:val="none" w:sz="0" w:space="0" w:color="auto"/>
                <w:left w:val="none" w:sz="0" w:space="0" w:color="auto"/>
                <w:bottom w:val="none" w:sz="0" w:space="0" w:color="auto"/>
                <w:right w:val="none" w:sz="0" w:space="0" w:color="auto"/>
              </w:divBdr>
            </w:div>
            <w:div w:id="359622152">
              <w:marLeft w:val="0"/>
              <w:marRight w:val="0"/>
              <w:marTop w:val="0"/>
              <w:marBottom w:val="0"/>
              <w:divBdr>
                <w:top w:val="none" w:sz="0" w:space="0" w:color="auto"/>
                <w:left w:val="none" w:sz="0" w:space="0" w:color="auto"/>
                <w:bottom w:val="none" w:sz="0" w:space="0" w:color="auto"/>
                <w:right w:val="none" w:sz="0" w:space="0" w:color="auto"/>
              </w:divBdr>
            </w:div>
            <w:div w:id="1762946360">
              <w:marLeft w:val="0"/>
              <w:marRight w:val="0"/>
              <w:marTop w:val="0"/>
              <w:marBottom w:val="0"/>
              <w:divBdr>
                <w:top w:val="none" w:sz="0" w:space="0" w:color="auto"/>
                <w:left w:val="none" w:sz="0" w:space="0" w:color="auto"/>
                <w:bottom w:val="none" w:sz="0" w:space="0" w:color="auto"/>
                <w:right w:val="none" w:sz="0" w:space="0" w:color="auto"/>
              </w:divBdr>
            </w:div>
            <w:div w:id="524681760">
              <w:marLeft w:val="0"/>
              <w:marRight w:val="0"/>
              <w:marTop w:val="0"/>
              <w:marBottom w:val="0"/>
              <w:divBdr>
                <w:top w:val="none" w:sz="0" w:space="0" w:color="auto"/>
                <w:left w:val="none" w:sz="0" w:space="0" w:color="auto"/>
                <w:bottom w:val="none" w:sz="0" w:space="0" w:color="auto"/>
                <w:right w:val="none" w:sz="0" w:space="0" w:color="auto"/>
              </w:divBdr>
            </w:div>
            <w:div w:id="159975850">
              <w:marLeft w:val="0"/>
              <w:marRight w:val="0"/>
              <w:marTop w:val="0"/>
              <w:marBottom w:val="0"/>
              <w:divBdr>
                <w:top w:val="none" w:sz="0" w:space="0" w:color="auto"/>
                <w:left w:val="none" w:sz="0" w:space="0" w:color="auto"/>
                <w:bottom w:val="none" w:sz="0" w:space="0" w:color="auto"/>
                <w:right w:val="none" w:sz="0" w:space="0" w:color="auto"/>
              </w:divBdr>
            </w:div>
            <w:div w:id="1514102996">
              <w:marLeft w:val="0"/>
              <w:marRight w:val="0"/>
              <w:marTop w:val="0"/>
              <w:marBottom w:val="0"/>
              <w:divBdr>
                <w:top w:val="none" w:sz="0" w:space="0" w:color="auto"/>
                <w:left w:val="none" w:sz="0" w:space="0" w:color="auto"/>
                <w:bottom w:val="none" w:sz="0" w:space="0" w:color="auto"/>
                <w:right w:val="none" w:sz="0" w:space="0" w:color="auto"/>
              </w:divBdr>
            </w:div>
            <w:div w:id="992639388">
              <w:marLeft w:val="0"/>
              <w:marRight w:val="0"/>
              <w:marTop w:val="0"/>
              <w:marBottom w:val="0"/>
              <w:divBdr>
                <w:top w:val="none" w:sz="0" w:space="0" w:color="auto"/>
                <w:left w:val="none" w:sz="0" w:space="0" w:color="auto"/>
                <w:bottom w:val="none" w:sz="0" w:space="0" w:color="auto"/>
                <w:right w:val="none" w:sz="0" w:space="0" w:color="auto"/>
              </w:divBdr>
            </w:div>
            <w:div w:id="51778951">
              <w:marLeft w:val="0"/>
              <w:marRight w:val="0"/>
              <w:marTop w:val="0"/>
              <w:marBottom w:val="0"/>
              <w:divBdr>
                <w:top w:val="none" w:sz="0" w:space="0" w:color="auto"/>
                <w:left w:val="none" w:sz="0" w:space="0" w:color="auto"/>
                <w:bottom w:val="none" w:sz="0" w:space="0" w:color="auto"/>
                <w:right w:val="none" w:sz="0" w:space="0" w:color="auto"/>
              </w:divBdr>
            </w:div>
            <w:div w:id="1855071343">
              <w:marLeft w:val="0"/>
              <w:marRight w:val="0"/>
              <w:marTop w:val="0"/>
              <w:marBottom w:val="0"/>
              <w:divBdr>
                <w:top w:val="none" w:sz="0" w:space="0" w:color="auto"/>
                <w:left w:val="none" w:sz="0" w:space="0" w:color="auto"/>
                <w:bottom w:val="none" w:sz="0" w:space="0" w:color="auto"/>
                <w:right w:val="none" w:sz="0" w:space="0" w:color="auto"/>
              </w:divBdr>
            </w:div>
            <w:div w:id="14839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4580">
      <w:bodyDiv w:val="1"/>
      <w:marLeft w:val="0"/>
      <w:marRight w:val="0"/>
      <w:marTop w:val="0"/>
      <w:marBottom w:val="0"/>
      <w:divBdr>
        <w:top w:val="none" w:sz="0" w:space="0" w:color="auto"/>
        <w:left w:val="none" w:sz="0" w:space="0" w:color="auto"/>
        <w:bottom w:val="none" w:sz="0" w:space="0" w:color="auto"/>
        <w:right w:val="none" w:sz="0" w:space="0" w:color="auto"/>
      </w:divBdr>
    </w:div>
    <w:div w:id="2108118052">
      <w:bodyDiv w:val="1"/>
      <w:marLeft w:val="0"/>
      <w:marRight w:val="0"/>
      <w:marTop w:val="0"/>
      <w:marBottom w:val="0"/>
      <w:divBdr>
        <w:top w:val="none" w:sz="0" w:space="0" w:color="auto"/>
        <w:left w:val="none" w:sz="0" w:space="0" w:color="auto"/>
        <w:bottom w:val="none" w:sz="0" w:space="0" w:color="auto"/>
        <w:right w:val="none" w:sz="0" w:space="0" w:color="auto"/>
      </w:divBdr>
    </w:div>
    <w:div w:id="2137482401">
      <w:bodyDiv w:val="1"/>
      <w:marLeft w:val="0"/>
      <w:marRight w:val="0"/>
      <w:marTop w:val="0"/>
      <w:marBottom w:val="0"/>
      <w:divBdr>
        <w:top w:val="none" w:sz="0" w:space="0" w:color="auto"/>
        <w:left w:val="none" w:sz="0" w:space="0" w:color="auto"/>
        <w:bottom w:val="none" w:sz="0" w:space="0" w:color="auto"/>
        <w:right w:val="none" w:sz="0" w:space="0" w:color="auto"/>
      </w:divBdr>
      <w:divsChild>
        <w:div w:id="1874415948">
          <w:marLeft w:val="0"/>
          <w:marRight w:val="0"/>
          <w:marTop w:val="0"/>
          <w:marBottom w:val="0"/>
          <w:divBdr>
            <w:top w:val="none" w:sz="0" w:space="0" w:color="auto"/>
            <w:left w:val="none" w:sz="0" w:space="0" w:color="auto"/>
            <w:bottom w:val="none" w:sz="0" w:space="0" w:color="auto"/>
            <w:right w:val="none" w:sz="0" w:space="0" w:color="auto"/>
          </w:divBdr>
          <w:divsChild>
            <w:div w:id="7335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46247-C427-42A1-BBCD-6A1F1F7E3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28</Pages>
  <Words>4874</Words>
  <Characters>27782</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dc:description/>
  <cp:lastModifiedBy>Борис Разумовский</cp:lastModifiedBy>
  <cp:revision>9</cp:revision>
  <dcterms:created xsi:type="dcterms:W3CDTF">2024-04-27T15:56:00Z</dcterms:created>
  <dcterms:modified xsi:type="dcterms:W3CDTF">2024-05-12T20:32:00Z</dcterms:modified>
</cp:coreProperties>
</file>