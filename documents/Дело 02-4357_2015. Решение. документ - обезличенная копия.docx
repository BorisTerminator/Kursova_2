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2A005" w14:textId="77777777" w:rsidR="0016785D" w:rsidRPr="0016785D" w:rsidRDefault="0016785D" w:rsidP="0016785D">
      <w:pPr>
        <w:spacing w:after="0" w:line="240" w:lineRule="auto"/>
        <w:jc w:val="center"/>
        <w:rPr>
          <w:rFonts w:ascii="Times New Roman" w:eastAsia="Times New Roman" w:hAnsi="Times New Roman"/>
          <w:b/>
          <w:sz w:val="24"/>
          <w:szCs w:val="24"/>
          <w:lang w:eastAsia="ru-RU"/>
        </w:rPr>
      </w:pPr>
      <w:bookmarkStart w:id="0" w:name="_GoBack"/>
      <w:bookmarkEnd w:id="0"/>
      <w:r w:rsidRPr="0016785D">
        <w:rPr>
          <w:rFonts w:ascii="Times New Roman" w:eastAsia="Times New Roman" w:hAnsi="Times New Roman"/>
          <w:b/>
          <w:sz w:val="24"/>
          <w:szCs w:val="24"/>
          <w:lang w:eastAsia="ru-RU"/>
        </w:rPr>
        <w:t>РЕШЕНИЕ</w:t>
      </w:r>
    </w:p>
    <w:p w14:paraId="28B1BFBA" w14:textId="77777777" w:rsidR="0016785D" w:rsidRPr="0016785D" w:rsidRDefault="0016785D" w:rsidP="0016785D">
      <w:pPr>
        <w:spacing w:after="0" w:line="240" w:lineRule="auto"/>
        <w:jc w:val="center"/>
        <w:rPr>
          <w:rFonts w:ascii="Times New Roman" w:eastAsia="Times New Roman" w:hAnsi="Times New Roman"/>
          <w:b/>
          <w:sz w:val="24"/>
          <w:szCs w:val="24"/>
          <w:lang w:eastAsia="ru-RU"/>
        </w:rPr>
      </w:pPr>
      <w:r w:rsidRPr="0016785D">
        <w:rPr>
          <w:rFonts w:ascii="Times New Roman" w:eastAsia="Times New Roman" w:hAnsi="Times New Roman"/>
          <w:b/>
          <w:sz w:val="24"/>
          <w:szCs w:val="24"/>
          <w:lang w:eastAsia="ru-RU"/>
        </w:rPr>
        <w:t>Именем Российской  Федерации</w:t>
      </w:r>
    </w:p>
    <w:p w14:paraId="4615093A" w14:textId="77777777" w:rsidR="0016785D" w:rsidRPr="0016785D" w:rsidRDefault="0016785D" w:rsidP="0016785D">
      <w:pPr>
        <w:spacing w:after="0" w:line="240" w:lineRule="auto"/>
        <w:rPr>
          <w:rFonts w:ascii="Times New Roman" w:eastAsia="Times New Roman" w:hAnsi="Times New Roman"/>
          <w:b/>
          <w:sz w:val="24"/>
          <w:szCs w:val="24"/>
          <w:lang w:eastAsia="ru-RU"/>
        </w:rPr>
      </w:pPr>
    </w:p>
    <w:p w14:paraId="300FDAED" w14:textId="77777777" w:rsidR="0016785D" w:rsidRPr="0016785D" w:rsidRDefault="0016785D" w:rsidP="0016785D">
      <w:pPr>
        <w:spacing w:after="0" w:line="240" w:lineRule="auto"/>
        <w:rPr>
          <w:rFonts w:ascii="Times New Roman" w:eastAsia="Times New Roman" w:hAnsi="Times New Roman"/>
          <w:b/>
          <w:sz w:val="24"/>
          <w:szCs w:val="24"/>
          <w:lang w:eastAsia="ru-RU"/>
        </w:rPr>
      </w:pPr>
      <w:r w:rsidRPr="0016785D">
        <w:rPr>
          <w:rFonts w:ascii="Times New Roman" w:eastAsia="Times New Roman" w:hAnsi="Times New Roman"/>
          <w:b/>
          <w:sz w:val="24"/>
          <w:szCs w:val="24"/>
          <w:lang w:eastAsia="ru-RU"/>
        </w:rPr>
        <w:t xml:space="preserve">        </w:t>
      </w:r>
      <w:r w:rsidR="00C24DF5">
        <w:rPr>
          <w:rFonts w:ascii="Times New Roman" w:eastAsia="Times New Roman" w:hAnsi="Times New Roman"/>
          <w:b/>
          <w:bCs/>
          <w:sz w:val="24"/>
          <w:szCs w:val="24"/>
          <w:lang w:eastAsia="ru-RU"/>
        </w:rPr>
        <w:t>17 ноября</w:t>
      </w:r>
      <w:r w:rsidRPr="0016785D">
        <w:rPr>
          <w:rFonts w:ascii="Times New Roman" w:eastAsia="Times New Roman" w:hAnsi="Times New Roman"/>
          <w:b/>
          <w:bCs/>
          <w:sz w:val="24"/>
          <w:szCs w:val="24"/>
          <w:lang w:eastAsia="ru-RU"/>
        </w:rPr>
        <w:t xml:space="preserve"> 2015 года </w:t>
      </w:r>
      <w:r w:rsidRPr="0016785D">
        <w:rPr>
          <w:rFonts w:ascii="Times New Roman" w:eastAsia="Times New Roman" w:hAnsi="Times New Roman"/>
          <w:sz w:val="24"/>
          <w:szCs w:val="24"/>
          <w:lang w:eastAsia="ru-RU"/>
        </w:rPr>
        <w:t xml:space="preserve">Бутырский районный суд г. Москвы </w:t>
      </w:r>
    </w:p>
    <w:p w14:paraId="6B4E7C4E"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в составе председательствующего судьи Невейкиной Н.Е.,</w:t>
      </w:r>
      <w:r w:rsidRPr="0016785D">
        <w:rPr>
          <w:rFonts w:ascii="Times New Roman" w:eastAsia="Times New Roman" w:hAnsi="Times New Roman"/>
          <w:b/>
          <w:sz w:val="24"/>
          <w:szCs w:val="24"/>
          <w:lang w:eastAsia="ru-RU"/>
        </w:rPr>
        <w:t xml:space="preserve">  </w:t>
      </w:r>
    </w:p>
    <w:p w14:paraId="3D039DBE"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при секретаре </w:t>
      </w:r>
      <w:r w:rsidR="00817A12">
        <w:rPr>
          <w:rFonts w:ascii="Times New Roman" w:eastAsia="Times New Roman" w:hAnsi="Times New Roman"/>
          <w:sz w:val="24"/>
          <w:szCs w:val="24"/>
          <w:lang w:eastAsia="ru-RU"/>
        </w:rPr>
        <w:t>Теребун</w:t>
      </w:r>
      <w:r w:rsidR="00C24DF5">
        <w:rPr>
          <w:rFonts w:ascii="Times New Roman" w:eastAsia="Times New Roman" w:hAnsi="Times New Roman"/>
          <w:sz w:val="24"/>
          <w:szCs w:val="24"/>
          <w:lang w:eastAsia="ru-RU"/>
        </w:rPr>
        <w:t xml:space="preserve"> Е.Ю.</w:t>
      </w:r>
      <w:r w:rsidRPr="0016785D">
        <w:rPr>
          <w:rFonts w:ascii="Times New Roman" w:eastAsia="Times New Roman" w:hAnsi="Times New Roman"/>
          <w:sz w:val="24"/>
          <w:szCs w:val="24"/>
          <w:lang w:eastAsia="ru-RU"/>
        </w:rPr>
        <w:t>,</w:t>
      </w:r>
      <w:r w:rsidRPr="0016785D">
        <w:rPr>
          <w:rFonts w:ascii="Times New Roman" w:eastAsia="Times New Roman" w:hAnsi="Times New Roman"/>
          <w:b/>
          <w:sz w:val="24"/>
          <w:szCs w:val="24"/>
          <w:lang w:eastAsia="ru-RU"/>
        </w:rPr>
        <w:t xml:space="preserve"> </w:t>
      </w:r>
    </w:p>
    <w:p w14:paraId="4EC760F5"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рассмотрев в открытом судебном заседании гражданское дело </w:t>
      </w:r>
      <w:r w:rsidRPr="0016785D">
        <w:rPr>
          <w:rFonts w:ascii="Times New Roman" w:eastAsia="Times New Roman" w:hAnsi="Times New Roman"/>
          <w:b/>
          <w:sz w:val="24"/>
          <w:szCs w:val="24"/>
          <w:lang w:eastAsia="ru-RU"/>
        </w:rPr>
        <w:t>№ 2-</w:t>
      </w:r>
      <w:r w:rsidR="00C24DF5">
        <w:rPr>
          <w:rFonts w:ascii="Times New Roman" w:eastAsia="Times New Roman" w:hAnsi="Times New Roman"/>
          <w:b/>
          <w:sz w:val="24"/>
          <w:szCs w:val="24"/>
          <w:lang w:eastAsia="ru-RU"/>
        </w:rPr>
        <w:t>4357</w:t>
      </w:r>
      <w:r w:rsidRPr="0016785D">
        <w:rPr>
          <w:rFonts w:ascii="Times New Roman" w:eastAsia="Times New Roman" w:hAnsi="Times New Roman"/>
          <w:b/>
          <w:sz w:val="24"/>
          <w:szCs w:val="24"/>
          <w:lang w:eastAsia="ru-RU"/>
        </w:rPr>
        <w:t>/15</w:t>
      </w:r>
      <w:r w:rsidRPr="0016785D">
        <w:rPr>
          <w:rFonts w:ascii="Times New Roman" w:eastAsia="Times New Roman" w:hAnsi="Times New Roman"/>
          <w:sz w:val="24"/>
          <w:szCs w:val="24"/>
          <w:lang w:eastAsia="ru-RU"/>
        </w:rPr>
        <w:t xml:space="preserve"> по иску </w:t>
      </w:r>
      <w:del w:id="1" w:author="Антонова Мария Сергеевна" w:date="2016-03-14T20:46:00Z">
        <w:r w:rsidRPr="0016785D" w:rsidDel="00DB34E6">
          <w:rPr>
            <w:rFonts w:ascii="Times New Roman" w:eastAsia="Times New Roman" w:hAnsi="Times New Roman"/>
            <w:sz w:val="24"/>
            <w:szCs w:val="24"/>
            <w:lang w:eastAsia="ru-RU"/>
          </w:rPr>
          <w:delText xml:space="preserve">ОАО </w:delText>
        </w:r>
      </w:del>
      <w:ins w:id="2" w:author="Антонова Мария Сергеевна" w:date="2016-03-14T20:46:00Z">
        <w:r w:rsidR="00DB34E6">
          <w:rPr>
            <w:rFonts w:ascii="Times New Roman" w:eastAsia="Times New Roman" w:hAnsi="Times New Roman"/>
            <w:sz w:val="24"/>
            <w:szCs w:val="24"/>
            <w:lang w:eastAsia="ru-RU"/>
          </w:rPr>
          <w:t>П</w:t>
        </w:r>
        <w:r w:rsidR="00DB34E6" w:rsidRPr="0016785D">
          <w:rPr>
            <w:rFonts w:ascii="Times New Roman" w:eastAsia="Times New Roman" w:hAnsi="Times New Roman"/>
            <w:sz w:val="24"/>
            <w:szCs w:val="24"/>
            <w:lang w:eastAsia="ru-RU"/>
          </w:rPr>
          <w:t xml:space="preserve">АО </w:t>
        </w:r>
      </w:ins>
      <w:del w:id="3"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4"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к </w:t>
      </w:r>
      <w:del w:id="5" w:author="Евгений Николаевич Теребун" w:date="2016-05-13T17:39:00Z">
        <w:r w:rsidR="00C24DF5" w:rsidDel="00D24710">
          <w:rPr>
            <w:rFonts w:ascii="Times New Roman" w:eastAsia="Times New Roman" w:hAnsi="Times New Roman"/>
            <w:sz w:val="24"/>
            <w:szCs w:val="24"/>
            <w:lang w:eastAsia="ru-RU"/>
          </w:rPr>
          <w:delText>Королевой Юлии Михайловне</w:delText>
        </w:r>
      </w:del>
      <w:ins w:id="6" w:author="Евгений Николаевич Теребун" w:date="2016-05-13T17:39:00Z">
        <w:r w:rsidR="00D24710">
          <w:rPr>
            <w:rFonts w:ascii="Times New Roman" w:eastAsia="Times New Roman" w:hAnsi="Times New Roman"/>
            <w:sz w:val="24"/>
            <w:szCs w:val="24"/>
            <w:lang w:eastAsia="ru-RU"/>
          </w:rPr>
          <w:t>фио</w:t>
        </w:r>
      </w:ins>
      <w:r w:rsidRPr="0016785D">
        <w:rPr>
          <w:rFonts w:ascii="Times New Roman" w:eastAsia="Times New Roman" w:hAnsi="Times New Roman"/>
          <w:sz w:val="24"/>
          <w:szCs w:val="24"/>
          <w:lang w:eastAsia="ru-RU"/>
        </w:rPr>
        <w:t xml:space="preserve"> о взыскании ссудной задолженности по кредитному договору, суд </w:t>
      </w:r>
    </w:p>
    <w:p w14:paraId="51DF7629"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w:t>
      </w:r>
    </w:p>
    <w:p w14:paraId="04C4F6F6" w14:textId="77777777" w:rsidR="0016785D" w:rsidRPr="0016785D" w:rsidRDefault="0016785D" w:rsidP="0016785D">
      <w:pPr>
        <w:spacing w:after="0" w:line="240" w:lineRule="auto"/>
        <w:jc w:val="center"/>
        <w:rPr>
          <w:rFonts w:ascii="Times New Roman" w:eastAsia="Times New Roman" w:hAnsi="Times New Roman"/>
          <w:b/>
          <w:sz w:val="24"/>
          <w:szCs w:val="24"/>
          <w:lang w:eastAsia="ru-RU"/>
        </w:rPr>
      </w:pPr>
      <w:r w:rsidRPr="0016785D">
        <w:rPr>
          <w:rFonts w:ascii="Times New Roman" w:eastAsia="Times New Roman" w:hAnsi="Times New Roman"/>
          <w:b/>
          <w:sz w:val="24"/>
          <w:szCs w:val="24"/>
          <w:lang w:eastAsia="ru-RU"/>
        </w:rPr>
        <w:t>У С Т А Н О В И Л:</w:t>
      </w:r>
    </w:p>
    <w:p w14:paraId="1342FCB5"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0BE56E38"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Представитель истца</w:t>
      </w:r>
      <w:r w:rsidRPr="0016785D">
        <w:rPr>
          <w:rFonts w:ascii="Times New Roman" w:eastAsia="Times New Roman" w:hAnsi="Times New Roman"/>
          <w:b/>
          <w:sz w:val="24"/>
          <w:szCs w:val="24"/>
          <w:lang w:eastAsia="ru-RU"/>
        </w:rPr>
        <w:t xml:space="preserve"> </w:t>
      </w:r>
      <w:del w:id="7"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8"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9"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10"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в лице филиала Московского банка </w:t>
      </w:r>
      <w:del w:id="11"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12"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13"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14"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обратился в суд с иском к ответчику </w:t>
      </w:r>
      <w:del w:id="15" w:author="Евгений Николаевич Теребун" w:date="2016-05-13T17:39:00Z">
        <w:r w:rsidR="00C24DF5" w:rsidDel="00D24710">
          <w:rPr>
            <w:rFonts w:ascii="Times New Roman" w:eastAsia="Times New Roman" w:hAnsi="Times New Roman"/>
            <w:sz w:val="24"/>
            <w:szCs w:val="24"/>
            <w:lang w:eastAsia="ru-RU"/>
          </w:rPr>
          <w:delText>Королевой Юлии Михайловне</w:delText>
        </w:r>
      </w:del>
      <w:ins w:id="16" w:author="Евгений Николаевич Теребун" w:date="2016-05-13T17:39:00Z">
        <w:r w:rsidR="00D24710">
          <w:rPr>
            <w:rFonts w:ascii="Times New Roman" w:eastAsia="Times New Roman" w:hAnsi="Times New Roman"/>
            <w:sz w:val="24"/>
            <w:szCs w:val="24"/>
            <w:lang w:eastAsia="ru-RU"/>
          </w:rPr>
          <w:t>фио</w:t>
        </w:r>
      </w:ins>
      <w:r w:rsidR="00C24DF5">
        <w:rPr>
          <w:rFonts w:ascii="Times New Roman" w:eastAsia="Times New Roman" w:hAnsi="Times New Roman"/>
          <w:sz w:val="24"/>
          <w:szCs w:val="24"/>
          <w:lang w:eastAsia="ru-RU"/>
        </w:rPr>
        <w:t xml:space="preserve"> </w:t>
      </w:r>
      <w:r w:rsidRPr="0016785D">
        <w:rPr>
          <w:rFonts w:ascii="Times New Roman" w:eastAsia="Times New Roman" w:hAnsi="Times New Roman"/>
          <w:sz w:val="24"/>
          <w:szCs w:val="24"/>
          <w:lang w:eastAsia="ru-RU"/>
        </w:rPr>
        <w:t xml:space="preserve">о расторжении кредитного договора и взыскании ссудной задолженности по кредитному договору, мотивируя свои требования тем, что </w:t>
      </w:r>
      <w:r w:rsidR="00C24DF5">
        <w:rPr>
          <w:rFonts w:ascii="Times New Roman" w:eastAsia="Times New Roman" w:hAnsi="Times New Roman"/>
          <w:sz w:val="24"/>
          <w:szCs w:val="24"/>
          <w:lang w:eastAsia="ru-RU"/>
        </w:rPr>
        <w:t>24.11.2011</w:t>
      </w:r>
      <w:r w:rsidRPr="0016785D">
        <w:rPr>
          <w:rFonts w:ascii="Times New Roman" w:eastAsia="Times New Roman" w:hAnsi="Times New Roman"/>
          <w:sz w:val="24"/>
          <w:szCs w:val="24"/>
          <w:lang w:eastAsia="ru-RU"/>
        </w:rPr>
        <w:t xml:space="preserve"> года между истцом и ответчиком был заключен кредитный договор № </w:t>
      </w:r>
      <w:del w:id="17" w:author="Евгений Николаевич Теребун" w:date="2016-05-13T17:39:00Z">
        <w:r w:rsidR="00C24DF5" w:rsidDel="00D24710">
          <w:rPr>
            <w:rFonts w:ascii="Times New Roman" w:eastAsia="Times New Roman" w:hAnsi="Times New Roman"/>
            <w:sz w:val="24"/>
            <w:szCs w:val="24"/>
            <w:lang w:eastAsia="ru-RU"/>
          </w:rPr>
          <w:delText xml:space="preserve">564616 </w:delText>
        </w:r>
      </w:del>
      <w:ins w:id="18" w:author="Евгений Николаевич Теребун" w:date="2016-05-13T17:39:00Z">
        <w:r w:rsidR="00D24710">
          <w:rPr>
            <w:rFonts w:ascii="Times New Roman" w:eastAsia="Times New Roman" w:hAnsi="Times New Roman"/>
            <w:sz w:val="24"/>
            <w:szCs w:val="24"/>
            <w:lang w:eastAsia="ru-RU"/>
          </w:rPr>
          <w:t xml:space="preserve">*** </w:t>
        </w:r>
      </w:ins>
      <w:r w:rsidRPr="0016785D">
        <w:rPr>
          <w:rFonts w:ascii="Times New Roman" w:eastAsia="Times New Roman" w:hAnsi="Times New Roman"/>
          <w:sz w:val="24"/>
          <w:szCs w:val="24"/>
          <w:lang w:eastAsia="ru-RU"/>
        </w:rPr>
        <w:t xml:space="preserve">на сумму </w:t>
      </w:r>
      <w:del w:id="19" w:author="Евгений Николаевич Теребун" w:date="2016-05-13T17:39:00Z">
        <w:r w:rsidR="00C24DF5" w:rsidDel="00D24710">
          <w:rPr>
            <w:rFonts w:ascii="Times New Roman" w:eastAsia="Times New Roman" w:hAnsi="Times New Roman"/>
            <w:sz w:val="24"/>
            <w:szCs w:val="24"/>
            <w:lang w:eastAsia="ru-RU"/>
          </w:rPr>
          <w:delText>1</w:delText>
        </w:r>
        <w:r w:rsidDel="00D24710">
          <w:rPr>
            <w:rFonts w:ascii="Times New Roman" w:eastAsia="Times New Roman" w:hAnsi="Times New Roman"/>
            <w:sz w:val="24"/>
            <w:szCs w:val="24"/>
            <w:lang w:eastAsia="ru-RU"/>
          </w:rPr>
          <w:delText>5</w:delText>
        </w:r>
        <w:r w:rsidR="00C24DF5" w:rsidDel="00D24710">
          <w:rPr>
            <w:rFonts w:ascii="Times New Roman" w:eastAsia="Times New Roman" w:hAnsi="Times New Roman"/>
            <w:sz w:val="24"/>
            <w:szCs w:val="24"/>
            <w:lang w:eastAsia="ru-RU"/>
          </w:rPr>
          <w:delText>0</w:delText>
        </w:r>
        <w:r w:rsidRPr="0016785D" w:rsidDel="00D24710">
          <w:rPr>
            <w:rFonts w:ascii="Times New Roman" w:eastAsia="Times New Roman" w:hAnsi="Times New Roman"/>
            <w:sz w:val="24"/>
            <w:szCs w:val="24"/>
            <w:lang w:eastAsia="ru-RU"/>
          </w:rPr>
          <w:delText xml:space="preserve"> 000</w:delText>
        </w:r>
      </w:del>
      <w:ins w:id="20" w:author="Евгений Николаевич Теребун" w:date="2016-05-13T17:39:00Z">
        <w:r w:rsidR="00D24710">
          <w:rPr>
            <w:rFonts w:ascii="Times New Roman" w:eastAsia="Times New Roman" w:hAnsi="Times New Roman"/>
            <w:sz w:val="24"/>
            <w:szCs w:val="24"/>
            <w:lang w:eastAsia="ru-RU"/>
          </w:rPr>
          <w:t>***</w:t>
        </w:r>
      </w:ins>
      <w:r>
        <w:rPr>
          <w:rFonts w:ascii="Times New Roman" w:eastAsia="Times New Roman" w:hAnsi="Times New Roman"/>
          <w:sz w:val="24"/>
          <w:szCs w:val="24"/>
          <w:lang w:eastAsia="ru-RU"/>
        </w:rPr>
        <w:t xml:space="preserve"> рублей, сроком на </w:t>
      </w:r>
      <w:r w:rsidR="00C24DF5">
        <w:rPr>
          <w:rFonts w:ascii="Times New Roman" w:eastAsia="Times New Roman" w:hAnsi="Times New Roman"/>
          <w:sz w:val="24"/>
          <w:szCs w:val="24"/>
          <w:lang w:eastAsia="ru-RU"/>
        </w:rPr>
        <w:t xml:space="preserve">60 </w:t>
      </w:r>
      <w:r>
        <w:rPr>
          <w:rFonts w:ascii="Times New Roman" w:eastAsia="Times New Roman" w:hAnsi="Times New Roman"/>
          <w:sz w:val="24"/>
          <w:szCs w:val="24"/>
          <w:lang w:eastAsia="ru-RU"/>
        </w:rPr>
        <w:t>месяцев по ставке</w:t>
      </w:r>
      <w:r w:rsidR="00B07EDE">
        <w:rPr>
          <w:rFonts w:ascii="Times New Roman" w:eastAsia="Times New Roman" w:hAnsi="Times New Roman"/>
          <w:sz w:val="24"/>
          <w:szCs w:val="24"/>
          <w:lang w:eastAsia="ru-RU"/>
        </w:rPr>
        <w:t xml:space="preserve"> </w:t>
      </w:r>
      <w:r w:rsidR="00C24DF5">
        <w:rPr>
          <w:rFonts w:ascii="Times New Roman" w:eastAsia="Times New Roman" w:hAnsi="Times New Roman"/>
          <w:sz w:val="24"/>
          <w:szCs w:val="24"/>
          <w:lang w:eastAsia="ru-RU"/>
        </w:rPr>
        <w:t>16</w:t>
      </w:r>
      <w:r>
        <w:rPr>
          <w:rFonts w:ascii="Times New Roman" w:eastAsia="Times New Roman" w:hAnsi="Times New Roman"/>
          <w:sz w:val="24"/>
          <w:szCs w:val="24"/>
          <w:lang w:eastAsia="ru-RU"/>
        </w:rPr>
        <w:t>,</w:t>
      </w:r>
      <w:r w:rsidR="00C24DF5">
        <w:rPr>
          <w:rFonts w:ascii="Times New Roman" w:eastAsia="Times New Roman" w:hAnsi="Times New Roman"/>
          <w:sz w:val="24"/>
          <w:szCs w:val="24"/>
          <w:lang w:eastAsia="ru-RU"/>
        </w:rPr>
        <w:t>65</w:t>
      </w:r>
      <w:r w:rsidRPr="0016785D">
        <w:rPr>
          <w:rFonts w:ascii="Times New Roman" w:eastAsia="Times New Roman" w:hAnsi="Times New Roman"/>
          <w:sz w:val="24"/>
          <w:szCs w:val="24"/>
          <w:lang w:eastAsia="ru-RU"/>
        </w:rPr>
        <w:t xml:space="preserve"> % годовых. </w:t>
      </w:r>
      <w:del w:id="21" w:author="Евгений Николаевич Теребун" w:date="2016-05-13T17:40:00Z">
        <w:r w:rsidR="00C24DF5" w:rsidDel="00D24710">
          <w:rPr>
            <w:rFonts w:ascii="Times New Roman" w:eastAsia="Times New Roman" w:hAnsi="Times New Roman"/>
            <w:sz w:val="24"/>
            <w:szCs w:val="24"/>
            <w:lang w:eastAsia="ru-RU"/>
          </w:rPr>
          <w:delText>Королева Ю.М</w:delText>
        </w:r>
      </w:del>
      <w:ins w:id="22" w:author="Евгений Николаевич Теребун" w:date="2016-05-13T17:40:00Z">
        <w:r w:rsidR="00D24710">
          <w:rPr>
            <w:rFonts w:ascii="Times New Roman" w:eastAsia="Times New Roman" w:hAnsi="Times New Roman"/>
            <w:sz w:val="24"/>
            <w:szCs w:val="24"/>
            <w:lang w:eastAsia="ru-RU"/>
          </w:rPr>
          <w:t>фио</w:t>
        </w:r>
      </w:ins>
      <w:r w:rsidR="00C24DF5">
        <w:rPr>
          <w:rFonts w:ascii="Times New Roman" w:eastAsia="Times New Roman" w:hAnsi="Times New Roman"/>
          <w:sz w:val="24"/>
          <w:szCs w:val="24"/>
          <w:lang w:eastAsia="ru-RU"/>
        </w:rPr>
        <w:t xml:space="preserve">. </w:t>
      </w:r>
      <w:r w:rsidRPr="0016785D">
        <w:rPr>
          <w:rFonts w:ascii="Times New Roman" w:eastAsia="Times New Roman" w:hAnsi="Times New Roman"/>
          <w:sz w:val="24"/>
          <w:szCs w:val="24"/>
          <w:lang w:eastAsia="ru-RU"/>
        </w:rPr>
        <w:t xml:space="preserve">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 </w:t>
      </w:r>
      <w:r>
        <w:rPr>
          <w:rFonts w:ascii="Times New Roman" w:eastAsia="Times New Roman" w:hAnsi="Times New Roman"/>
          <w:sz w:val="24"/>
          <w:szCs w:val="24"/>
          <w:lang w:eastAsia="ru-RU"/>
        </w:rPr>
        <w:t>24.02.2015</w:t>
      </w:r>
      <w:r w:rsidRPr="0016785D">
        <w:rPr>
          <w:rFonts w:ascii="Times New Roman" w:eastAsia="Times New Roman" w:hAnsi="Times New Roman"/>
          <w:sz w:val="24"/>
          <w:szCs w:val="24"/>
          <w:lang w:eastAsia="ru-RU"/>
        </w:rPr>
        <w:t xml:space="preserve"> года составляет </w:t>
      </w:r>
      <w:ins w:id="23" w:author="Евгений Николаевич Теребун" w:date="2016-05-13T17:40:00Z">
        <w:r w:rsidR="00D24710">
          <w:rPr>
            <w:rFonts w:ascii="Times New Roman" w:eastAsia="Times New Roman" w:hAnsi="Times New Roman"/>
            <w:sz w:val="24"/>
            <w:szCs w:val="24"/>
            <w:lang w:eastAsia="ru-RU"/>
          </w:rPr>
          <w:t>***</w:t>
        </w:r>
      </w:ins>
      <w:del w:id="24" w:author="Евгений Николаевич Теребун" w:date="2016-05-13T17:40:00Z">
        <w:r w:rsidR="00C24DF5" w:rsidDel="00D24710">
          <w:rPr>
            <w:rFonts w:ascii="Times New Roman" w:eastAsia="Times New Roman" w:hAnsi="Times New Roman"/>
            <w:sz w:val="24"/>
            <w:szCs w:val="24"/>
            <w:lang w:eastAsia="ru-RU"/>
          </w:rPr>
          <w:delText>71636</w:delText>
        </w:r>
      </w:del>
      <w:r w:rsidR="00C24DF5">
        <w:rPr>
          <w:rFonts w:ascii="Times New Roman" w:eastAsia="Times New Roman" w:hAnsi="Times New Roman"/>
          <w:sz w:val="24"/>
          <w:szCs w:val="24"/>
          <w:lang w:eastAsia="ru-RU"/>
        </w:rPr>
        <w:t xml:space="preserve"> </w:t>
      </w:r>
      <w:r w:rsidRPr="0016785D">
        <w:rPr>
          <w:rFonts w:ascii="Times New Roman" w:eastAsia="Times New Roman" w:hAnsi="Times New Roman"/>
          <w:sz w:val="24"/>
          <w:szCs w:val="24"/>
          <w:lang w:eastAsia="ru-RU"/>
        </w:rPr>
        <w:t xml:space="preserve">рублей </w:t>
      </w:r>
      <w:ins w:id="25" w:author="Евгений Николаевич Теребун" w:date="2016-05-13T17:40:00Z">
        <w:r w:rsidR="00D24710">
          <w:rPr>
            <w:rFonts w:ascii="Times New Roman" w:eastAsia="Times New Roman" w:hAnsi="Times New Roman"/>
            <w:sz w:val="24"/>
            <w:szCs w:val="24"/>
            <w:lang w:eastAsia="ru-RU"/>
          </w:rPr>
          <w:t>***</w:t>
        </w:r>
      </w:ins>
      <w:del w:id="26" w:author="Евгений Николаевич Теребун" w:date="2016-05-13T17:40:00Z">
        <w:r w:rsidDel="00D24710">
          <w:rPr>
            <w:rFonts w:ascii="Times New Roman" w:eastAsia="Times New Roman" w:hAnsi="Times New Roman"/>
            <w:sz w:val="24"/>
            <w:szCs w:val="24"/>
            <w:lang w:eastAsia="ru-RU"/>
          </w:rPr>
          <w:delText>7</w:delText>
        </w:r>
        <w:r w:rsidR="00C24DF5" w:rsidDel="00D24710">
          <w:rPr>
            <w:rFonts w:ascii="Times New Roman" w:eastAsia="Times New Roman" w:hAnsi="Times New Roman"/>
            <w:sz w:val="24"/>
            <w:szCs w:val="24"/>
            <w:lang w:eastAsia="ru-RU"/>
          </w:rPr>
          <w:delText>9</w:delText>
        </w:r>
        <w:r w:rsidRPr="0016785D" w:rsidDel="00D24710">
          <w:rPr>
            <w:rFonts w:ascii="Times New Roman" w:eastAsia="Times New Roman" w:hAnsi="Times New Roman"/>
            <w:sz w:val="24"/>
            <w:szCs w:val="24"/>
            <w:lang w:eastAsia="ru-RU"/>
          </w:rPr>
          <w:delText xml:space="preserve"> </w:delText>
        </w:r>
      </w:del>
      <w:r w:rsidRPr="0016785D">
        <w:rPr>
          <w:rFonts w:ascii="Times New Roman" w:eastAsia="Times New Roman" w:hAnsi="Times New Roman"/>
          <w:sz w:val="24"/>
          <w:szCs w:val="24"/>
          <w:lang w:eastAsia="ru-RU"/>
        </w:rPr>
        <w:t>копе</w:t>
      </w:r>
      <w:r w:rsidR="00C24DF5">
        <w:rPr>
          <w:rFonts w:ascii="Times New Roman" w:eastAsia="Times New Roman" w:hAnsi="Times New Roman"/>
          <w:sz w:val="24"/>
          <w:szCs w:val="24"/>
          <w:lang w:eastAsia="ru-RU"/>
        </w:rPr>
        <w:t>ек</w:t>
      </w:r>
      <w:r w:rsidRPr="0016785D">
        <w:rPr>
          <w:rFonts w:ascii="Times New Roman" w:eastAsia="Times New Roman" w:hAnsi="Times New Roman"/>
          <w:sz w:val="24"/>
          <w:szCs w:val="24"/>
          <w:lang w:eastAsia="ru-RU"/>
        </w:rPr>
        <w:t>, из которых: сумма просроченных процентов –</w:t>
      </w:r>
      <w:r w:rsidR="00C24DF5">
        <w:rPr>
          <w:rFonts w:ascii="Times New Roman" w:eastAsia="Times New Roman" w:hAnsi="Times New Roman"/>
          <w:sz w:val="24"/>
          <w:szCs w:val="24"/>
          <w:lang w:eastAsia="ru-RU"/>
        </w:rPr>
        <w:t xml:space="preserve"> </w:t>
      </w:r>
      <w:ins w:id="27" w:author="Евгений Николаевич Теребун" w:date="2016-05-13T17:40:00Z">
        <w:r w:rsidR="00D24710">
          <w:rPr>
            <w:rFonts w:ascii="Times New Roman" w:eastAsia="Times New Roman" w:hAnsi="Times New Roman"/>
            <w:sz w:val="24"/>
            <w:szCs w:val="24"/>
            <w:lang w:eastAsia="ru-RU"/>
          </w:rPr>
          <w:t>***</w:t>
        </w:r>
      </w:ins>
      <w:del w:id="28" w:author="Евгений Николаевич Теребун" w:date="2016-05-13T17:40:00Z">
        <w:r w:rsidR="00C24DF5" w:rsidDel="00D24710">
          <w:rPr>
            <w:rFonts w:ascii="Times New Roman" w:eastAsia="Times New Roman" w:hAnsi="Times New Roman"/>
            <w:sz w:val="24"/>
            <w:szCs w:val="24"/>
            <w:lang w:eastAsia="ru-RU"/>
          </w:rPr>
          <w:delText>5481</w:delText>
        </w:r>
      </w:del>
      <w:r w:rsidR="00817A12">
        <w:rPr>
          <w:rFonts w:ascii="Times New Roman" w:eastAsia="Times New Roman" w:hAnsi="Times New Roman"/>
          <w:sz w:val="24"/>
          <w:szCs w:val="24"/>
          <w:lang w:eastAsia="ru-RU"/>
        </w:rPr>
        <w:t xml:space="preserve"> </w:t>
      </w:r>
      <w:r w:rsidRPr="0016785D">
        <w:rPr>
          <w:rFonts w:ascii="Times New Roman" w:eastAsia="Times New Roman" w:hAnsi="Times New Roman"/>
          <w:sz w:val="24"/>
          <w:szCs w:val="24"/>
          <w:lang w:eastAsia="ru-RU"/>
        </w:rPr>
        <w:t>рубл</w:t>
      </w:r>
      <w:r w:rsidR="00C24DF5">
        <w:rPr>
          <w:rFonts w:ascii="Times New Roman" w:eastAsia="Times New Roman" w:hAnsi="Times New Roman"/>
          <w:sz w:val="24"/>
          <w:szCs w:val="24"/>
          <w:lang w:eastAsia="ru-RU"/>
        </w:rPr>
        <w:t>ь</w:t>
      </w:r>
      <w:r>
        <w:rPr>
          <w:rFonts w:ascii="Times New Roman" w:eastAsia="Times New Roman" w:hAnsi="Times New Roman"/>
          <w:sz w:val="24"/>
          <w:szCs w:val="24"/>
          <w:lang w:eastAsia="ru-RU"/>
        </w:rPr>
        <w:t xml:space="preserve"> </w:t>
      </w:r>
      <w:ins w:id="29" w:author="Евгений Николаевич Теребун" w:date="2016-05-13T17:40:00Z">
        <w:r w:rsidR="00D24710">
          <w:rPr>
            <w:rFonts w:ascii="Times New Roman" w:eastAsia="Times New Roman" w:hAnsi="Times New Roman"/>
            <w:sz w:val="24"/>
            <w:szCs w:val="24"/>
            <w:lang w:eastAsia="ru-RU"/>
          </w:rPr>
          <w:t>***</w:t>
        </w:r>
      </w:ins>
      <w:del w:id="30" w:author="Евгений Николаевич Теребун" w:date="2016-05-13T17:40:00Z">
        <w:r w:rsidR="00C24DF5" w:rsidDel="00D24710">
          <w:rPr>
            <w:rFonts w:ascii="Times New Roman" w:eastAsia="Times New Roman" w:hAnsi="Times New Roman"/>
            <w:sz w:val="24"/>
            <w:szCs w:val="24"/>
            <w:lang w:eastAsia="ru-RU"/>
          </w:rPr>
          <w:delText>9</w:delText>
        </w:r>
        <w:r w:rsidDel="00D24710">
          <w:rPr>
            <w:rFonts w:ascii="Times New Roman" w:eastAsia="Times New Roman" w:hAnsi="Times New Roman"/>
            <w:sz w:val="24"/>
            <w:szCs w:val="24"/>
            <w:lang w:eastAsia="ru-RU"/>
          </w:rPr>
          <w:delText>6</w:delText>
        </w:r>
      </w:del>
      <w:r w:rsidRPr="0016785D">
        <w:rPr>
          <w:rFonts w:ascii="Times New Roman" w:eastAsia="Times New Roman" w:hAnsi="Times New Roman"/>
          <w:sz w:val="24"/>
          <w:szCs w:val="24"/>
          <w:lang w:eastAsia="ru-RU"/>
        </w:rPr>
        <w:t xml:space="preserve"> копеек; просроченный основной долг – </w:t>
      </w:r>
      <w:ins w:id="31" w:author="Евгений Николаевич Теребун" w:date="2016-05-13T17:39:00Z">
        <w:r w:rsidR="00D24710">
          <w:rPr>
            <w:rFonts w:ascii="Times New Roman" w:eastAsia="Times New Roman" w:hAnsi="Times New Roman"/>
            <w:sz w:val="24"/>
            <w:szCs w:val="24"/>
            <w:lang w:eastAsia="ru-RU"/>
          </w:rPr>
          <w:t>***</w:t>
        </w:r>
      </w:ins>
      <w:del w:id="32" w:author="Евгений Николаевич Теребун" w:date="2016-05-13T17:39:00Z">
        <w:r w:rsidR="00C24DF5" w:rsidDel="00D24710">
          <w:rPr>
            <w:rFonts w:ascii="Times New Roman" w:eastAsia="Times New Roman" w:hAnsi="Times New Roman"/>
            <w:sz w:val="24"/>
            <w:szCs w:val="24"/>
            <w:lang w:eastAsia="ru-RU"/>
          </w:rPr>
          <w:delText>55334</w:delText>
        </w:r>
      </w:del>
      <w:r>
        <w:rPr>
          <w:rFonts w:ascii="Times New Roman" w:eastAsia="Times New Roman" w:hAnsi="Times New Roman"/>
          <w:sz w:val="24"/>
          <w:szCs w:val="24"/>
          <w:lang w:eastAsia="ru-RU"/>
        </w:rPr>
        <w:t xml:space="preserve"> рубл</w:t>
      </w:r>
      <w:r w:rsidR="00B07EDE">
        <w:rPr>
          <w:rFonts w:ascii="Times New Roman" w:eastAsia="Times New Roman" w:hAnsi="Times New Roman"/>
          <w:sz w:val="24"/>
          <w:szCs w:val="24"/>
          <w:lang w:eastAsia="ru-RU"/>
        </w:rPr>
        <w:t>я</w:t>
      </w:r>
      <w:r>
        <w:rPr>
          <w:rFonts w:ascii="Times New Roman" w:eastAsia="Times New Roman" w:hAnsi="Times New Roman"/>
          <w:sz w:val="24"/>
          <w:szCs w:val="24"/>
          <w:lang w:eastAsia="ru-RU"/>
        </w:rPr>
        <w:t xml:space="preserve">  </w:t>
      </w:r>
      <w:ins w:id="33" w:author="Евгений Николаевич Теребун" w:date="2016-05-13T17:40:00Z">
        <w:r w:rsidR="00D24710">
          <w:rPr>
            <w:rFonts w:ascii="Times New Roman" w:eastAsia="Times New Roman" w:hAnsi="Times New Roman"/>
            <w:sz w:val="24"/>
            <w:szCs w:val="24"/>
            <w:lang w:eastAsia="ru-RU"/>
          </w:rPr>
          <w:t>***</w:t>
        </w:r>
      </w:ins>
      <w:del w:id="34" w:author="Евгений Николаевич Теребун" w:date="2016-05-13T17:40:00Z">
        <w:r w:rsidR="00B07EDE" w:rsidDel="00D24710">
          <w:rPr>
            <w:rFonts w:ascii="Times New Roman" w:eastAsia="Times New Roman" w:hAnsi="Times New Roman"/>
            <w:sz w:val="24"/>
            <w:szCs w:val="24"/>
            <w:lang w:eastAsia="ru-RU"/>
          </w:rPr>
          <w:delText xml:space="preserve">69 </w:delText>
        </w:r>
      </w:del>
      <w:r>
        <w:rPr>
          <w:rFonts w:ascii="Times New Roman" w:eastAsia="Times New Roman" w:hAnsi="Times New Roman"/>
          <w:sz w:val="24"/>
          <w:szCs w:val="24"/>
          <w:lang w:eastAsia="ru-RU"/>
        </w:rPr>
        <w:t>копе</w:t>
      </w:r>
      <w:r w:rsidR="00B07EDE">
        <w:rPr>
          <w:rFonts w:ascii="Times New Roman" w:eastAsia="Times New Roman" w:hAnsi="Times New Roman"/>
          <w:sz w:val="24"/>
          <w:szCs w:val="24"/>
          <w:lang w:eastAsia="ru-RU"/>
        </w:rPr>
        <w:t>ек</w:t>
      </w:r>
      <w:r w:rsidRPr="0016785D">
        <w:rPr>
          <w:rFonts w:ascii="Times New Roman" w:eastAsia="Times New Roman" w:hAnsi="Times New Roman"/>
          <w:sz w:val="24"/>
          <w:szCs w:val="24"/>
          <w:lang w:eastAsia="ru-RU"/>
        </w:rPr>
        <w:t xml:space="preserve">; неустойка за просроченный основной долг </w:t>
      </w:r>
      <w:r w:rsidR="00E92AF3">
        <w:rPr>
          <w:rFonts w:ascii="Times New Roman" w:eastAsia="Times New Roman" w:hAnsi="Times New Roman"/>
          <w:sz w:val="24"/>
          <w:szCs w:val="24"/>
          <w:lang w:eastAsia="ru-RU"/>
        </w:rPr>
        <w:t>-</w:t>
      </w:r>
      <w:r w:rsidRPr="0016785D">
        <w:rPr>
          <w:rFonts w:ascii="Times New Roman" w:eastAsia="Times New Roman" w:hAnsi="Times New Roman"/>
          <w:sz w:val="24"/>
          <w:szCs w:val="24"/>
          <w:lang w:eastAsia="ru-RU"/>
        </w:rPr>
        <w:t xml:space="preserve"> </w:t>
      </w:r>
      <w:ins w:id="35" w:author="Евгений Николаевич Теребун" w:date="2016-05-13T17:40:00Z">
        <w:r w:rsidR="00D24710">
          <w:rPr>
            <w:rFonts w:ascii="Times New Roman" w:eastAsia="Times New Roman" w:hAnsi="Times New Roman"/>
            <w:sz w:val="24"/>
            <w:szCs w:val="24"/>
            <w:lang w:eastAsia="ru-RU"/>
          </w:rPr>
          <w:t>***</w:t>
        </w:r>
      </w:ins>
      <w:del w:id="36" w:author="Евгений Николаевич Теребун" w:date="2016-05-13T17:40:00Z">
        <w:r w:rsidR="00B07EDE" w:rsidDel="00D24710">
          <w:rPr>
            <w:rFonts w:ascii="Times New Roman" w:eastAsia="Times New Roman" w:hAnsi="Times New Roman"/>
            <w:sz w:val="24"/>
            <w:szCs w:val="24"/>
            <w:lang w:eastAsia="ru-RU"/>
          </w:rPr>
          <w:delText>7731</w:delText>
        </w:r>
      </w:del>
      <w:r w:rsidR="00B07EDE">
        <w:rPr>
          <w:rFonts w:ascii="Times New Roman" w:eastAsia="Times New Roman" w:hAnsi="Times New Roman"/>
          <w:sz w:val="24"/>
          <w:szCs w:val="24"/>
          <w:lang w:eastAsia="ru-RU"/>
        </w:rPr>
        <w:t xml:space="preserve"> рубль</w:t>
      </w:r>
      <w:r>
        <w:rPr>
          <w:rFonts w:ascii="Times New Roman" w:eastAsia="Times New Roman" w:hAnsi="Times New Roman"/>
          <w:sz w:val="24"/>
          <w:szCs w:val="24"/>
          <w:lang w:eastAsia="ru-RU"/>
        </w:rPr>
        <w:t xml:space="preserve"> </w:t>
      </w:r>
      <w:ins w:id="37" w:author="Евгений Николаевич Теребун" w:date="2016-05-13T17:40:00Z">
        <w:r w:rsidR="00D24710">
          <w:rPr>
            <w:rFonts w:ascii="Times New Roman" w:eastAsia="Times New Roman" w:hAnsi="Times New Roman"/>
            <w:sz w:val="24"/>
            <w:szCs w:val="24"/>
            <w:lang w:eastAsia="ru-RU"/>
          </w:rPr>
          <w:t>***</w:t>
        </w:r>
      </w:ins>
      <w:del w:id="38" w:author="Евгений Николаевич Теребун" w:date="2016-05-13T17:40:00Z">
        <w:r w:rsidR="00B07EDE" w:rsidDel="00D24710">
          <w:rPr>
            <w:rFonts w:ascii="Times New Roman" w:eastAsia="Times New Roman" w:hAnsi="Times New Roman"/>
            <w:sz w:val="24"/>
            <w:szCs w:val="24"/>
            <w:lang w:eastAsia="ru-RU"/>
          </w:rPr>
          <w:delText>55</w:delText>
        </w:r>
      </w:del>
      <w:r w:rsidRPr="0016785D">
        <w:rPr>
          <w:rFonts w:ascii="Times New Roman" w:eastAsia="Times New Roman" w:hAnsi="Times New Roman"/>
          <w:sz w:val="24"/>
          <w:szCs w:val="24"/>
          <w:lang w:eastAsia="ru-RU"/>
        </w:rPr>
        <w:t xml:space="preserve"> копе</w:t>
      </w:r>
      <w:r w:rsidR="00B07EDE">
        <w:rPr>
          <w:rFonts w:ascii="Times New Roman" w:eastAsia="Times New Roman" w:hAnsi="Times New Roman"/>
          <w:sz w:val="24"/>
          <w:szCs w:val="24"/>
          <w:lang w:eastAsia="ru-RU"/>
        </w:rPr>
        <w:t>ек</w:t>
      </w:r>
      <w:r w:rsidRPr="0016785D">
        <w:rPr>
          <w:rFonts w:ascii="Times New Roman" w:eastAsia="Times New Roman" w:hAnsi="Times New Roman"/>
          <w:sz w:val="24"/>
          <w:szCs w:val="24"/>
          <w:lang w:eastAsia="ru-RU"/>
        </w:rPr>
        <w:t xml:space="preserve">; неустойка за просроченные проценты – </w:t>
      </w:r>
      <w:ins w:id="39" w:author="Евгений Николаевич Теребун" w:date="2016-05-13T17:40:00Z">
        <w:r w:rsidR="00D24710">
          <w:rPr>
            <w:rFonts w:ascii="Times New Roman" w:eastAsia="Times New Roman" w:hAnsi="Times New Roman"/>
            <w:sz w:val="24"/>
            <w:szCs w:val="24"/>
            <w:lang w:eastAsia="ru-RU"/>
          </w:rPr>
          <w:t>***</w:t>
        </w:r>
      </w:ins>
      <w:del w:id="40" w:author="Евгений Николаевич Теребун" w:date="2016-05-13T17:40:00Z">
        <w:r w:rsidR="00B07EDE" w:rsidDel="00D24710">
          <w:rPr>
            <w:rFonts w:ascii="Times New Roman" w:eastAsia="Times New Roman" w:hAnsi="Times New Roman"/>
            <w:sz w:val="24"/>
            <w:szCs w:val="24"/>
            <w:lang w:eastAsia="ru-RU"/>
          </w:rPr>
          <w:delText>3088</w:delText>
        </w:r>
      </w:del>
      <w:r>
        <w:rPr>
          <w:rFonts w:ascii="Times New Roman" w:eastAsia="Times New Roman" w:hAnsi="Times New Roman"/>
          <w:sz w:val="24"/>
          <w:szCs w:val="24"/>
          <w:lang w:eastAsia="ru-RU"/>
        </w:rPr>
        <w:t xml:space="preserve"> рублей </w:t>
      </w:r>
      <w:ins w:id="41" w:author="Евгений Николаевич Теребун" w:date="2016-05-13T17:40:00Z">
        <w:r w:rsidR="00D24710">
          <w:rPr>
            <w:rFonts w:ascii="Times New Roman" w:eastAsia="Times New Roman" w:hAnsi="Times New Roman"/>
            <w:sz w:val="24"/>
            <w:szCs w:val="24"/>
            <w:lang w:eastAsia="ru-RU"/>
          </w:rPr>
          <w:t>***</w:t>
        </w:r>
      </w:ins>
      <w:del w:id="42" w:author="Евгений Николаевич Теребун" w:date="2016-05-13T17:40:00Z">
        <w:r w:rsidR="00B07EDE" w:rsidDel="00D24710">
          <w:rPr>
            <w:rFonts w:ascii="Times New Roman" w:eastAsia="Times New Roman" w:hAnsi="Times New Roman"/>
            <w:sz w:val="24"/>
            <w:szCs w:val="24"/>
            <w:lang w:eastAsia="ru-RU"/>
          </w:rPr>
          <w:delText>5</w:delText>
        </w:r>
        <w:r w:rsidDel="00D24710">
          <w:rPr>
            <w:rFonts w:ascii="Times New Roman" w:eastAsia="Times New Roman" w:hAnsi="Times New Roman"/>
            <w:sz w:val="24"/>
            <w:szCs w:val="24"/>
            <w:lang w:eastAsia="ru-RU"/>
          </w:rPr>
          <w:delText>9</w:delText>
        </w:r>
      </w:del>
      <w:r w:rsidRPr="0016785D">
        <w:rPr>
          <w:rFonts w:ascii="Times New Roman" w:eastAsia="Times New Roman" w:hAnsi="Times New Roman"/>
          <w:sz w:val="24"/>
          <w:szCs w:val="24"/>
          <w:lang w:eastAsia="ru-RU"/>
        </w:rPr>
        <w:t xml:space="preserve"> копеек. На основании изложенного, истец просит суд расторгнуть кредитный договор № </w:t>
      </w:r>
      <w:ins w:id="43" w:author="Евгений Николаевич Теребун" w:date="2016-05-13T17:40:00Z">
        <w:r w:rsidR="00D24710">
          <w:rPr>
            <w:rFonts w:ascii="Times New Roman" w:eastAsia="Times New Roman" w:hAnsi="Times New Roman"/>
            <w:sz w:val="24"/>
            <w:szCs w:val="24"/>
            <w:lang w:eastAsia="ru-RU"/>
          </w:rPr>
          <w:t>***</w:t>
        </w:r>
      </w:ins>
      <w:del w:id="44" w:author="Евгений Николаевич Теребун" w:date="2016-05-13T17:40:00Z">
        <w:r w:rsidR="00B07EDE" w:rsidDel="00D24710">
          <w:rPr>
            <w:rFonts w:ascii="Times New Roman" w:eastAsia="Times New Roman" w:hAnsi="Times New Roman"/>
            <w:sz w:val="24"/>
            <w:szCs w:val="24"/>
            <w:lang w:eastAsia="ru-RU"/>
          </w:rPr>
          <w:delText>564616</w:delText>
        </w:r>
      </w:del>
      <w:r w:rsidRPr="0016785D">
        <w:rPr>
          <w:rFonts w:ascii="Times New Roman" w:eastAsia="Times New Roman" w:hAnsi="Times New Roman"/>
          <w:sz w:val="24"/>
          <w:szCs w:val="24"/>
          <w:lang w:eastAsia="ru-RU"/>
        </w:rPr>
        <w:t xml:space="preserve"> от </w:t>
      </w:r>
      <w:r w:rsidR="00B07EDE">
        <w:rPr>
          <w:rFonts w:ascii="Times New Roman" w:eastAsia="Times New Roman" w:hAnsi="Times New Roman"/>
          <w:sz w:val="24"/>
          <w:szCs w:val="24"/>
          <w:lang w:eastAsia="ru-RU"/>
        </w:rPr>
        <w:t>24</w:t>
      </w:r>
      <w:r>
        <w:rPr>
          <w:rFonts w:ascii="Times New Roman" w:eastAsia="Times New Roman" w:hAnsi="Times New Roman"/>
          <w:sz w:val="24"/>
          <w:szCs w:val="24"/>
          <w:lang w:eastAsia="ru-RU"/>
        </w:rPr>
        <w:t>.</w:t>
      </w:r>
      <w:r w:rsidR="00B07EDE">
        <w:rPr>
          <w:rFonts w:ascii="Times New Roman" w:eastAsia="Times New Roman" w:hAnsi="Times New Roman"/>
          <w:sz w:val="24"/>
          <w:szCs w:val="24"/>
          <w:lang w:eastAsia="ru-RU"/>
        </w:rPr>
        <w:t>11</w:t>
      </w:r>
      <w:r>
        <w:rPr>
          <w:rFonts w:ascii="Times New Roman" w:eastAsia="Times New Roman" w:hAnsi="Times New Roman"/>
          <w:sz w:val="24"/>
          <w:szCs w:val="24"/>
          <w:lang w:eastAsia="ru-RU"/>
        </w:rPr>
        <w:t>.201</w:t>
      </w:r>
      <w:r w:rsidR="00B07EDE">
        <w:rPr>
          <w:rFonts w:ascii="Times New Roman" w:eastAsia="Times New Roman" w:hAnsi="Times New Roman"/>
          <w:sz w:val="24"/>
          <w:szCs w:val="24"/>
          <w:lang w:eastAsia="ru-RU"/>
        </w:rPr>
        <w:t>1</w:t>
      </w:r>
      <w:r w:rsidRPr="0016785D">
        <w:rPr>
          <w:rFonts w:ascii="Times New Roman" w:eastAsia="Times New Roman" w:hAnsi="Times New Roman"/>
          <w:sz w:val="24"/>
          <w:szCs w:val="24"/>
          <w:lang w:eastAsia="ru-RU"/>
        </w:rPr>
        <w:t xml:space="preserve"> г., заключенный между </w:t>
      </w:r>
      <w:del w:id="45"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46"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47"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48"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в лице филиала Московского банка </w:t>
      </w:r>
      <w:del w:id="49"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50"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51"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52"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и </w:t>
      </w:r>
      <w:del w:id="53" w:author="Евгений Николаевич Теребун" w:date="2016-05-13T17:40:00Z">
        <w:r w:rsidR="00B07EDE" w:rsidDel="00D24710">
          <w:rPr>
            <w:rFonts w:ascii="Times New Roman" w:eastAsia="Times New Roman" w:hAnsi="Times New Roman"/>
            <w:sz w:val="24"/>
            <w:szCs w:val="24"/>
            <w:lang w:eastAsia="ru-RU"/>
          </w:rPr>
          <w:delText>Королевой Ю.М,</w:delText>
        </w:r>
        <w:r w:rsidRPr="0016785D" w:rsidDel="00D24710">
          <w:rPr>
            <w:rFonts w:ascii="Times New Roman" w:eastAsia="Times New Roman" w:hAnsi="Times New Roman"/>
            <w:sz w:val="24"/>
            <w:szCs w:val="24"/>
            <w:lang w:eastAsia="ru-RU"/>
          </w:rPr>
          <w:delText>;</w:delText>
        </w:r>
      </w:del>
      <w:ins w:id="54" w:author="Евгений Николаевич Теребун" w:date="2016-05-13T17:40:00Z">
        <w:r w:rsidR="00D24710">
          <w:rPr>
            <w:rFonts w:ascii="Times New Roman" w:eastAsia="Times New Roman" w:hAnsi="Times New Roman"/>
            <w:sz w:val="24"/>
            <w:szCs w:val="24"/>
            <w:lang w:eastAsia="ru-RU"/>
          </w:rPr>
          <w:t>фио</w:t>
        </w:r>
      </w:ins>
      <w:r w:rsidRPr="0016785D">
        <w:rPr>
          <w:rFonts w:ascii="Times New Roman" w:eastAsia="Times New Roman" w:hAnsi="Times New Roman"/>
          <w:sz w:val="24"/>
          <w:szCs w:val="24"/>
          <w:lang w:eastAsia="ru-RU"/>
        </w:rPr>
        <w:t xml:space="preserve"> взыскать с </w:t>
      </w:r>
      <w:del w:id="55" w:author="Евгений Николаевич Теребун" w:date="2016-05-13T17:40:00Z">
        <w:r w:rsidR="00B07EDE" w:rsidDel="00D24710">
          <w:rPr>
            <w:rFonts w:ascii="Times New Roman" w:eastAsia="Times New Roman" w:hAnsi="Times New Roman"/>
            <w:sz w:val="24"/>
            <w:szCs w:val="24"/>
            <w:lang w:eastAsia="ru-RU"/>
          </w:rPr>
          <w:delText>Королевой Ю.М</w:delText>
        </w:r>
      </w:del>
      <w:ins w:id="56" w:author="Евгений Николаевич Теребун" w:date="2016-05-13T17:40:00Z">
        <w:r w:rsidR="00D24710">
          <w:rPr>
            <w:rFonts w:ascii="Times New Roman" w:eastAsia="Times New Roman" w:hAnsi="Times New Roman"/>
            <w:sz w:val="24"/>
            <w:szCs w:val="24"/>
            <w:lang w:eastAsia="ru-RU"/>
          </w:rPr>
          <w:t>фио</w:t>
        </w:r>
      </w:ins>
      <w:r w:rsidR="00B07EDE">
        <w:rPr>
          <w:rFonts w:ascii="Times New Roman" w:eastAsia="Times New Roman" w:hAnsi="Times New Roman"/>
          <w:sz w:val="24"/>
          <w:szCs w:val="24"/>
          <w:lang w:eastAsia="ru-RU"/>
        </w:rPr>
        <w:t>.</w:t>
      </w:r>
      <w:r w:rsidRPr="0016785D">
        <w:rPr>
          <w:rFonts w:ascii="Times New Roman" w:eastAsia="Times New Roman" w:hAnsi="Times New Roman"/>
          <w:sz w:val="24"/>
          <w:szCs w:val="24"/>
          <w:lang w:eastAsia="ru-RU"/>
        </w:rPr>
        <w:t xml:space="preserve"> в пользу </w:t>
      </w:r>
      <w:del w:id="57"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58"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59"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60"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в лице филиала Московского банка </w:t>
      </w:r>
      <w:del w:id="61"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62"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63"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64"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сумму задолженности по кредитному договору в размере </w:t>
      </w:r>
      <w:ins w:id="65" w:author="Евгений Николаевич Теребун" w:date="2016-05-13T17:40:00Z">
        <w:r w:rsidR="00D24710">
          <w:rPr>
            <w:rFonts w:ascii="Times New Roman" w:eastAsia="Times New Roman" w:hAnsi="Times New Roman"/>
            <w:sz w:val="24"/>
            <w:szCs w:val="24"/>
            <w:lang w:eastAsia="ru-RU"/>
          </w:rPr>
          <w:t>***</w:t>
        </w:r>
      </w:ins>
      <w:del w:id="66" w:author="Евгений Николаевич Теребун" w:date="2016-05-13T17:40:00Z">
        <w:r w:rsidR="000B7688" w:rsidDel="00D24710">
          <w:rPr>
            <w:rFonts w:ascii="Times New Roman" w:eastAsia="Times New Roman" w:hAnsi="Times New Roman"/>
            <w:sz w:val="24"/>
            <w:szCs w:val="24"/>
            <w:lang w:eastAsia="ru-RU"/>
          </w:rPr>
          <w:delText>71636</w:delText>
        </w:r>
      </w:del>
      <w:r w:rsidR="000B7688">
        <w:rPr>
          <w:rFonts w:ascii="Times New Roman" w:eastAsia="Times New Roman" w:hAnsi="Times New Roman"/>
          <w:sz w:val="24"/>
          <w:szCs w:val="24"/>
          <w:lang w:eastAsia="ru-RU"/>
        </w:rPr>
        <w:t xml:space="preserve"> </w:t>
      </w:r>
      <w:r w:rsidR="000B7688" w:rsidRPr="0016785D">
        <w:rPr>
          <w:rFonts w:ascii="Times New Roman" w:eastAsia="Times New Roman" w:hAnsi="Times New Roman"/>
          <w:sz w:val="24"/>
          <w:szCs w:val="24"/>
          <w:lang w:eastAsia="ru-RU"/>
        </w:rPr>
        <w:t xml:space="preserve">рублей </w:t>
      </w:r>
      <w:ins w:id="67" w:author="Евгений Николаевич Теребун" w:date="2016-05-13T17:40:00Z">
        <w:r w:rsidR="00D24710">
          <w:rPr>
            <w:rFonts w:ascii="Times New Roman" w:eastAsia="Times New Roman" w:hAnsi="Times New Roman"/>
            <w:sz w:val="24"/>
            <w:szCs w:val="24"/>
            <w:lang w:eastAsia="ru-RU"/>
          </w:rPr>
          <w:t>***</w:t>
        </w:r>
      </w:ins>
      <w:del w:id="68" w:author="Евгений Николаевич Теребун" w:date="2016-05-13T17:40:00Z">
        <w:r w:rsidR="000B7688" w:rsidDel="00D24710">
          <w:rPr>
            <w:rFonts w:ascii="Times New Roman" w:eastAsia="Times New Roman" w:hAnsi="Times New Roman"/>
            <w:sz w:val="24"/>
            <w:szCs w:val="24"/>
            <w:lang w:eastAsia="ru-RU"/>
          </w:rPr>
          <w:delText>79</w:delText>
        </w:r>
      </w:del>
      <w:r w:rsidR="000B7688" w:rsidRPr="0016785D">
        <w:rPr>
          <w:rFonts w:ascii="Times New Roman" w:eastAsia="Times New Roman" w:hAnsi="Times New Roman"/>
          <w:sz w:val="24"/>
          <w:szCs w:val="24"/>
          <w:lang w:eastAsia="ru-RU"/>
        </w:rPr>
        <w:t xml:space="preserve"> копе</w:t>
      </w:r>
      <w:r w:rsidR="000B7688">
        <w:rPr>
          <w:rFonts w:ascii="Times New Roman" w:eastAsia="Times New Roman" w:hAnsi="Times New Roman"/>
          <w:sz w:val="24"/>
          <w:szCs w:val="24"/>
          <w:lang w:eastAsia="ru-RU"/>
        </w:rPr>
        <w:t>ек</w:t>
      </w:r>
      <w:r w:rsidR="000B7688" w:rsidRPr="0016785D">
        <w:rPr>
          <w:rFonts w:ascii="Times New Roman" w:eastAsia="Times New Roman" w:hAnsi="Times New Roman"/>
          <w:sz w:val="24"/>
          <w:szCs w:val="24"/>
          <w:lang w:eastAsia="ru-RU"/>
        </w:rPr>
        <w:t>, из которых: сумма просроченных процентов –</w:t>
      </w:r>
      <w:r w:rsidR="000B7688">
        <w:rPr>
          <w:rFonts w:ascii="Times New Roman" w:eastAsia="Times New Roman" w:hAnsi="Times New Roman"/>
          <w:sz w:val="24"/>
          <w:szCs w:val="24"/>
          <w:lang w:eastAsia="ru-RU"/>
        </w:rPr>
        <w:t xml:space="preserve"> </w:t>
      </w:r>
      <w:ins w:id="69" w:author="Евгений Николаевич Теребун" w:date="2016-05-13T17:40:00Z">
        <w:r w:rsidR="00D24710">
          <w:rPr>
            <w:rFonts w:ascii="Times New Roman" w:eastAsia="Times New Roman" w:hAnsi="Times New Roman"/>
            <w:sz w:val="24"/>
            <w:szCs w:val="24"/>
            <w:lang w:eastAsia="ru-RU"/>
          </w:rPr>
          <w:t>***</w:t>
        </w:r>
      </w:ins>
      <w:del w:id="70" w:author="Евгений Николаевич Теребун" w:date="2016-05-13T17:40:00Z">
        <w:r w:rsidR="000B7688" w:rsidDel="00D24710">
          <w:rPr>
            <w:rFonts w:ascii="Times New Roman" w:eastAsia="Times New Roman" w:hAnsi="Times New Roman"/>
            <w:sz w:val="24"/>
            <w:szCs w:val="24"/>
            <w:lang w:eastAsia="ru-RU"/>
          </w:rPr>
          <w:delText>5481</w:delText>
        </w:r>
      </w:del>
      <w:r w:rsidR="000B7688" w:rsidRPr="0016785D">
        <w:rPr>
          <w:rFonts w:ascii="Times New Roman" w:eastAsia="Times New Roman" w:hAnsi="Times New Roman"/>
          <w:sz w:val="24"/>
          <w:szCs w:val="24"/>
          <w:lang w:eastAsia="ru-RU"/>
        </w:rPr>
        <w:t>рубл</w:t>
      </w:r>
      <w:r w:rsidR="000B7688">
        <w:rPr>
          <w:rFonts w:ascii="Times New Roman" w:eastAsia="Times New Roman" w:hAnsi="Times New Roman"/>
          <w:sz w:val="24"/>
          <w:szCs w:val="24"/>
          <w:lang w:eastAsia="ru-RU"/>
        </w:rPr>
        <w:t xml:space="preserve">ь </w:t>
      </w:r>
      <w:ins w:id="71" w:author="Евгений Николаевич Теребун" w:date="2016-05-13T17:40:00Z">
        <w:r w:rsidR="00D24710">
          <w:rPr>
            <w:rFonts w:ascii="Times New Roman" w:eastAsia="Times New Roman" w:hAnsi="Times New Roman"/>
            <w:sz w:val="24"/>
            <w:szCs w:val="24"/>
            <w:lang w:eastAsia="ru-RU"/>
          </w:rPr>
          <w:t>***</w:t>
        </w:r>
      </w:ins>
      <w:del w:id="72" w:author="Евгений Николаевич Теребун" w:date="2016-05-13T17:40:00Z">
        <w:r w:rsidR="000B7688" w:rsidDel="00D24710">
          <w:rPr>
            <w:rFonts w:ascii="Times New Roman" w:eastAsia="Times New Roman" w:hAnsi="Times New Roman"/>
            <w:sz w:val="24"/>
            <w:szCs w:val="24"/>
            <w:lang w:eastAsia="ru-RU"/>
          </w:rPr>
          <w:delText>96</w:delText>
        </w:r>
      </w:del>
      <w:r w:rsidR="000B7688" w:rsidRPr="0016785D">
        <w:rPr>
          <w:rFonts w:ascii="Times New Roman" w:eastAsia="Times New Roman" w:hAnsi="Times New Roman"/>
          <w:sz w:val="24"/>
          <w:szCs w:val="24"/>
          <w:lang w:eastAsia="ru-RU"/>
        </w:rPr>
        <w:t xml:space="preserve"> копеек; просроченный основной долг – </w:t>
      </w:r>
      <w:ins w:id="73" w:author="Евгений Николаевич Теребун" w:date="2016-05-13T17:40:00Z">
        <w:r w:rsidR="00D24710">
          <w:rPr>
            <w:rFonts w:ascii="Times New Roman" w:eastAsia="Times New Roman" w:hAnsi="Times New Roman"/>
            <w:sz w:val="24"/>
            <w:szCs w:val="24"/>
            <w:lang w:eastAsia="ru-RU"/>
          </w:rPr>
          <w:t>***</w:t>
        </w:r>
      </w:ins>
      <w:del w:id="74" w:author="Евгений Николаевич Теребун" w:date="2016-05-13T17:40:00Z">
        <w:r w:rsidR="000B7688" w:rsidDel="00D24710">
          <w:rPr>
            <w:rFonts w:ascii="Times New Roman" w:eastAsia="Times New Roman" w:hAnsi="Times New Roman"/>
            <w:sz w:val="24"/>
            <w:szCs w:val="24"/>
            <w:lang w:eastAsia="ru-RU"/>
          </w:rPr>
          <w:delText>55334</w:delText>
        </w:r>
      </w:del>
      <w:r w:rsidR="000B7688">
        <w:rPr>
          <w:rFonts w:ascii="Times New Roman" w:eastAsia="Times New Roman" w:hAnsi="Times New Roman"/>
          <w:sz w:val="24"/>
          <w:szCs w:val="24"/>
          <w:lang w:eastAsia="ru-RU"/>
        </w:rPr>
        <w:t xml:space="preserve"> рубля  </w:t>
      </w:r>
      <w:ins w:id="75" w:author="Евгений Николаевич Теребун" w:date="2016-05-13T17:40:00Z">
        <w:r w:rsidR="00D24710">
          <w:rPr>
            <w:rFonts w:ascii="Times New Roman" w:eastAsia="Times New Roman" w:hAnsi="Times New Roman"/>
            <w:sz w:val="24"/>
            <w:szCs w:val="24"/>
            <w:lang w:eastAsia="ru-RU"/>
          </w:rPr>
          <w:t>***</w:t>
        </w:r>
      </w:ins>
      <w:del w:id="76" w:author="Евгений Николаевич Теребун" w:date="2016-05-13T17:40:00Z">
        <w:r w:rsidR="000B7688" w:rsidDel="00D24710">
          <w:rPr>
            <w:rFonts w:ascii="Times New Roman" w:eastAsia="Times New Roman" w:hAnsi="Times New Roman"/>
            <w:sz w:val="24"/>
            <w:szCs w:val="24"/>
            <w:lang w:eastAsia="ru-RU"/>
          </w:rPr>
          <w:delText>69</w:delText>
        </w:r>
      </w:del>
      <w:r w:rsidR="000B7688">
        <w:rPr>
          <w:rFonts w:ascii="Times New Roman" w:eastAsia="Times New Roman" w:hAnsi="Times New Roman"/>
          <w:sz w:val="24"/>
          <w:szCs w:val="24"/>
          <w:lang w:eastAsia="ru-RU"/>
        </w:rPr>
        <w:t xml:space="preserve"> копеек</w:t>
      </w:r>
      <w:r w:rsidR="000B7688" w:rsidRPr="0016785D">
        <w:rPr>
          <w:rFonts w:ascii="Times New Roman" w:eastAsia="Times New Roman" w:hAnsi="Times New Roman"/>
          <w:sz w:val="24"/>
          <w:szCs w:val="24"/>
          <w:lang w:eastAsia="ru-RU"/>
        </w:rPr>
        <w:t xml:space="preserve">; неустойка за просроченный основной долг в размере </w:t>
      </w:r>
      <w:ins w:id="77" w:author="Евгений Николаевич Теребун" w:date="2016-05-13T17:40:00Z">
        <w:r w:rsidR="00D24710">
          <w:rPr>
            <w:rFonts w:ascii="Times New Roman" w:eastAsia="Times New Roman" w:hAnsi="Times New Roman"/>
            <w:sz w:val="24"/>
            <w:szCs w:val="24"/>
            <w:lang w:eastAsia="ru-RU"/>
          </w:rPr>
          <w:t>***</w:t>
        </w:r>
      </w:ins>
      <w:del w:id="78" w:author="Евгений Николаевич Теребун" w:date="2016-05-13T17:40:00Z">
        <w:r w:rsidR="000B7688" w:rsidDel="00D24710">
          <w:rPr>
            <w:rFonts w:ascii="Times New Roman" w:eastAsia="Times New Roman" w:hAnsi="Times New Roman"/>
            <w:sz w:val="24"/>
            <w:szCs w:val="24"/>
            <w:lang w:eastAsia="ru-RU"/>
          </w:rPr>
          <w:delText>7731</w:delText>
        </w:r>
      </w:del>
      <w:r w:rsidR="000B7688">
        <w:rPr>
          <w:rFonts w:ascii="Times New Roman" w:eastAsia="Times New Roman" w:hAnsi="Times New Roman"/>
          <w:sz w:val="24"/>
          <w:szCs w:val="24"/>
          <w:lang w:eastAsia="ru-RU"/>
        </w:rPr>
        <w:t xml:space="preserve"> рубль </w:t>
      </w:r>
      <w:ins w:id="79" w:author="Евгений Николаевич Теребун" w:date="2016-05-13T17:40:00Z">
        <w:r w:rsidR="00D24710">
          <w:rPr>
            <w:rFonts w:ascii="Times New Roman" w:eastAsia="Times New Roman" w:hAnsi="Times New Roman"/>
            <w:sz w:val="24"/>
            <w:szCs w:val="24"/>
            <w:lang w:eastAsia="ru-RU"/>
          </w:rPr>
          <w:t>***</w:t>
        </w:r>
      </w:ins>
      <w:del w:id="80" w:author="Евгений Николаевич Теребун" w:date="2016-05-13T17:40:00Z">
        <w:r w:rsidR="000B7688" w:rsidDel="00D24710">
          <w:rPr>
            <w:rFonts w:ascii="Times New Roman" w:eastAsia="Times New Roman" w:hAnsi="Times New Roman"/>
            <w:sz w:val="24"/>
            <w:szCs w:val="24"/>
            <w:lang w:eastAsia="ru-RU"/>
          </w:rPr>
          <w:delText>55</w:delText>
        </w:r>
      </w:del>
      <w:r w:rsidR="000B7688" w:rsidRPr="0016785D">
        <w:rPr>
          <w:rFonts w:ascii="Times New Roman" w:eastAsia="Times New Roman" w:hAnsi="Times New Roman"/>
          <w:sz w:val="24"/>
          <w:szCs w:val="24"/>
          <w:lang w:eastAsia="ru-RU"/>
        </w:rPr>
        <w:t xml:space="preserve"> копе</w:t>
      </w:r>
      <w:r w:rsidR="000B7688">
        <w:rPr>
          <w:rFonts w:ascii="Times New Roman" w:eastAsia="Times New Roman" w:hAnsi="Times New Roman"/>
          <w:sz w:val="24"/>
          <w:szCs w:val="24"/>
          <w:lang w:eastAsia="ru-RU"/>
        </w:rPr>
        <w:t>ек</w:t>
      </w:r>
      <w:r w:rsidR="000B7688" w:rsidRPr="0016785D">
        <w:rPr>
          <w:rFonts w:ascii="Times New Roman" w:eastAsia="Times New Roman" w:hAnsi="Times New Roman"/>
          <w:sz w:val="24"/>
          <w:szCs w:val="24"/>
          <w:lang w:eastAsia="ru-RU"/>
        </w:rPr>
        <w:t xml:space="preserve">; неустойка за просроченные проценты – </w:t>
      </w:r>
      <w:ins w:id="81" w:author="Евгений Николаевич Теребун" w:date="2016-05-13T17:40:00Z">
        <w:r w:rsidR="00D24710">
          <w:rPr>
            <w:rFonts w:ascii="Times New Roman" w:eastAsia="Times New Roman" w:hAnsi="Times New Roman"/>
            <w:sz w:val="24"/>
            <w:szCs w:val="24"/>
            <w:lang w:eastAsia="ru-RU"/>
          </w:rPr>
          <w:t>***</w:t>
        </w:r>
      </w:ins>
      <w:del w:id="82" w:author="Евгений Николаевич Теребун" w:date="2016-05-13T17:40:00Z">
        <w:r w:rsidR="000B7688" w:rsidDel="00D24710">
          <w:rPr>
            <w:rFonts w:ascii="Times New Roman" w:eastAsia="Times New Roman" w:hAnsi="Times New Roman"/>
            <w:sz w:val="24"/>
            <w:szCs w:val="24"/>
            <w:lang w:eastAsia="ru-RU"/>
          </w:rPr>
          <w:delText xml:space="preserve">3088 </w:delText>
        </w:r>
      </w:del>
      <w:r w:rsidR="000B7688">
        <w:rPr>
          <w:rFonts w:ascii="Times New Roman" w:eastAsia="Times New Roman" w:hAnsi="Times New Roman"/>
          <w:sz w:val="24"/>
          <w:szCs w:val="24"/>
          <w:lang w:eastAsia="ru-RU"/>
        </w:rPr>
        <w:t xml:space="preserve">рублей </w:t>
      </w:r>
      <w:ins w:id="83" w:author="Евгений Николаевич Теребун" w:date="2016-05-13T17:40:00Z">
        <w:r w:rsidR="00D24710">
          <w:rPr>
            <w:rFonts w:ascii="Times New Roman" w:eastAsia="Times New Roman" w:hAnsi="Times New Roman"/>
            <w:sz w:val="24"/>
            <w:szCs w:val="24"/>
            <w:lang w:eastAsia="ru-RU"/>
          </w:rPr>
          <w:t>***</w:t>
        </w:r>
      </w:ins>
      <w:del w:id="84" w:author="Евгений Николаевич Теребун" w:date="2016-05-13T17:40:00Z">
        <w:r w:rsidR="000B7688" w:rsidDel="00D24710">
          <w:rPr>
            <w:rFonts w:ascii="Times New Roman" w:eastAsia="Times New Roman" w:hAnsi="Times New Roman"/>
            <w:sz w:val="24"/>
            <w:szCs w:val="24"/>
            <w:lang w:eastAsia="ru-RU"/>
          </w:rPr>
          <w:delText>59</w:delText>
        </w:r>
        <w:r w:rsidR="000B7688" w:rsidRPr="0016785D" w:rsidDel="00D24710">
          <w:rPr>
            <w:rFonts w:ascii="Times New Roman" w:eastAsia="Times New Roman" w:hAnsi="Times New Roman"/>
            <w:sz w:val="24"/>
            <w:szCs w:val="24"/>
            <w:lang w:eastAsia="ru-RU"/>
          </w:rPr>
          <w:delText xml:space="preserve"> </w:delText>
        </w:r>
      </w:del>
      <w:r w:rsidR="000B7688" w:rsidRPr="0016785D">
        <w:rPr>
          <w:rFonts w:ascii="Times New Roman" w:eastAsia="Times New Roman" w:hAnsi="Times New Roman"/>
          <w:sz w:val="24"/>
          <w:szCs w:val="24"/>
          <w:lang w:eastAsia="ru-RU"/>
        </w:rPr>
        <w:t>копеек</w:t>
      </w:r>
      <w:r w:rsidR="000B7688">
        <w:rPr>
          <w:rFonts w:ascii="Times New Roman" w:eastAsia="Times New Roman" w:hAnsi="Times New Roman"/>
          <w:sz w:val="24"/>
          <w:szCs w:val="24"/>
          <w:lang w:eastAsia="ru-RU"/>
        </w:rPr>
        <w:t>.</w:t>
      </w:r>
      <w:r w:rsidR="000B7688" w:rsidRPr="0016785D">
        <w:rPr>
          <w:rFonts w:ascii="Times New Roman" w:eastAsia="Times New Roman" w:hAnsi="Times New Roman"/>
          <w:sz w:val="24"/>
          <w:szCs w:val="24"/>
          <w:lang w:eastAsia="ru-RU"/>
        </w:rPr>
        <w:t xml:space="preserve"> </w:t>
      </w:r>
      <w:r w:rsidRPr="0016785D">
        <w:rPr>
          <w:rFonts w:ascii="Times New Roman" w:eastAsia="Times New Roman" w:hAnsi="Times New Roman"/>
          <w:sz w:val="24"/>
          <w:szCs w:val="24"/>
          <w:lang w:eastAsia="ru-RU"/>
        </w:rPr>
        <w:t xml:space="preserve">Также, истец просит суд взыскать с ответчика расходы по оплате государственной пошлины в размере </w:t>
      </w:r>
      <w:ins w:id="85" w:author="Евгений Николаевич Теребун" w:date="2016-05-13T17:40:00Z">
        <w:r w:rsidR="00D24710">
          <w:rPr>
            <w:rFonts w:ascii="Times New Roman" w:eastAsia="Times New Roman" w:hAnsi="Times New Roman"/>
            <w:sz w:val="24"/>
            <w:szCs w:val="24"/>
            <w:lang w:eastAsia="ru-RU"/>
          </w:rPr>
          <w:t>***</w:t>
        </w:r>
      </w:ins>
      <w:del w:id="86" w:author="Евгений Николаевич Теребун" w:date="2016-05-13T17:40:00Z">
        <w:r w:rsidDel="00D24710">
          <w:rPr>
            <w:rFonts w:ascii="Times New Roman" w:eastAsia="Times New Roman" w:hAnsi="Times New Roman"/>
            <w:sz w:val="24"/>
            <w:szCs w:val="24"/>
            <w:lang w:eastAsia="ru-RU"/>
          </w:rPr>
          <w:delText>2</w:delText>
        </w:r>
        <w:r w:rsidR="000B7688" w:rsidDel="00D24710">
          <w:rPr>
            <w:rFonts w:ascii="Times New Roman" w:eastAsia="Times New Roman" w:hAnsi="Times New Roman"/>
            <w:sz w:val="24"/>
            <w:szCs w:val="24"/>
            <w:lang w:eastAsia="ru-RU"/>
          </w:rPr>
          <w:delText>349</w:delText>
        </w:r>
      </w:del>
      <w:r w:rsidRPr="0016785D">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 xml:space="preserve"> </w:t>
      </w:r>
      <w:ins w:id="87" w:author="Евгений Николаевич Теребун" w:date="2016-05-13T17:40:00Z">
        <w:r w:rsidR="00D24710">
          <w:rPr>
            <w:rFonts w:ascii="Times New Roman" w:eastAsia="Times New Roman" w:hAnsi="Times New Roman"/>
            <w:sz w:val="24"/>
            <w:szCs w:val="24"/>
            <w:lang w:eastAsia="ru-RU"/>
          </w:rPr>
          <w:t>***</w:t>
        </w:r>
      </w:ins>
      <w:del w:id="88" w:author="Евгений Николаевич Теребун" w:date="2016-05-13T17:40:00Z">
        <w:r w:rsidR="000B7688" w:rsidDel="00D24710">
          <w:rPr>
            <w:rFonts w:ascii="Times New Roman" w:eastAsia="Times New Roman" w:hAnsi="Times New Roman"/>
            <w:sz w:val="24"/>
            <w:szCs w:val="24"/>
            <w:lang w:eastAsia="ru-RU"/>
          </w:rPr>
          <w:delText>10</w:delText>
        </w:r>
      </w:del>
      <w:r>
        <w:rPr>
          <w:rFonts w:ascii="Times New Roman" w:eastAsia="Times New Roman" w:hAnsi="Times New Roman"/>
          <w:sz w:val="24"/>
          <w:szCs w:val="24"/>
          <w:lang w:eastAsia="ru-RU"/>
        </w:rPr>
        <w:t xml:space="preserve"> копе</w:t>
      </w:r>
      <w:r w:rsidR="000B7688">
        <w:rPr>
          <w:rFonts w:ascii="Times New Roman" w:eastAsia="Times New Roman" w:hAnsi="Times New Roman"/>
          <w:sz w:val="24"/>
          <w:szCs w:val="24"/>
          <w:lang w:eastAsia="ru-RU"/>
        </w:rPr>
        <w:t>ек</w:t>
      </w:r>
      <w:r w:rsidRPr="0016785D">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7BC2123D"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p>
    <w:p w14:paraId="5F429B54"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Представитель истца </w:t>
      </w:r>
      <w:del w:id="89"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90"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91"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92"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в лице филиала Московского банка </w:t>
      </w:r>
      <w:del w:id="93"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94"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95"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96"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по доверенности </w:t>
      </w:r>
      <w:del w:id="97" w:author="Евгений Николаевич Теребун" w:date="2016-05-13T17:40:00Z">
        <w:r w:rsidR="000B7688" w:rsidDel="00D24710">
          <w:rPr>
            <w:rFonts w:ascii="Times New Roman" w:eastAsia="Times New Roman" w:hAnsi="Times New Roman"/>
            <w:sz w:val="24"/>
            <w:szCs w:val="24"/>
            <w:lang w:eastAsia="ru-RU"/>
          </w:rPr>
          <w:delText>Фриц Т.А</w:delText>
        </w:r>
      </w:del>
      <w:ins w:id="98" w:author="Евгений Николаевич Теребун" w:date="2016-05-13T17:40:00Z">
        <w:r w:rsidR="00D24710">
          <w:rPr>
            <w:rFonts w:ascii="Times New Roman" w:eastAsia="Times New Roman" w:hAnsi="Times New Roman"/>
            <w:sz w:val="24"/>
            <w:szCs w:val="24"/>
            <w:lang w:eastAsia="ru-RU"/>
          </w:rPr>
          <w:t>фио</w:t>
        </w:r>
      </w:ins>
      <w:r w:rsidR="000B7688">
        <w:rPr>
          <w:rFonts w:ascii="Times New Roman" w:eastAsia="Times New Roman" w:hAnsi="Times New Roman"/>
          <w:sz w:val="24"/>
          <w:szCs w:val="24"/>
          <w:lang w:eastAsia="ru-RU"/>
        </w:rPr>
        <w:t>,</w:t>
      </w:r>
      <w:r w:rsidRPr="0016785D">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p>
    <w:p w14:paraId="194DD862"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Ответчик </w:t>
      </w:r>
      <w:del w:id="99" w:author="Евгений Николаевич Теребун" w:date="2016-05-13T17:40:00Z">
        <w:r w:rsidR="000B7688" w:rsidDel="00D24710">
          <w:rPr>
            <w:rFonts w:ascii="Times New Roman" w:eastAsia="Times New Roman" w:hAnsi="Times New Roman"/>
            <w:sz w:val="24"/>
            <w:szCs w:val="24"/>
            <w:lang w:eastAsia="ru-RU"/>
          </w:rPr>
          <w:delText>Королева Ю.М.</w:delText>
        </w:r>
      </w:del>
      <w:ins w:id="100" w:author="Евгений Николаевич Теребун" w:date="2016-05-13T17:40:00Z">
        <w:r w:rsidR="00D24710">
          <w:rPr>
            <w:rFonts w:ascii="Times New Roman" w:eastAsia="Times New Roman" w:hAnsi="Times New Roman"/>
            <w:sz w:val="24"/>
            <w:szCs w:val="24"/>
            <w:lang w:eastAsia="ru-RU"/>
          </w:rPr>
          <w:t>фио</w:t>
        </w:r>
      </w:ins>
      <w:r w:rsidRPr="0016785D">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сообщила, возражений на иск не представила и не просила о рассмотрении дела в свое отсутствие. </w:t>
      </w:r>
    </w:p>
    <w:p w14:paraId="5A72EC89"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05E921CF"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p>
    <w:p w14:paraId="5BC2B41A"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5784223C"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03223B02"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533E5BB8"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lastRenderedPageBreak/>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1A519131"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463BCC22"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7F130B31"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18A144A6" w14:textId="77777777" w:rsidR="0016785D" w:rsidRPr="0016785D" w:rsidRDefault="0016785D" w:rsidP="0016785D">
      <w:pPr>
        <w:autoSpaceDE w:val="0"/>
        <w:autoSpaceDN w:val="0"/>
        <w:adjustRightInd w:val="0"/>
        <w:spacing w:after="0" w:line="240" w:lineRule="auto"/>
        <w:ind w:firstLine="567"/>
        <w:jc w:val="both"/>
        <w:rPr>
          <w:rFonts w:ascii="Times New Roman" w:hAnsi="Times New Roman"/>
          <w:sz w:val="24"/>
          <w:szCs w:val="24"/>
          <w:lang w:eastAsia="ru-RU"/>
        </w:rPr>
      </w:pPr>
      <w:r w:rsidRPr="0016785D">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DD352DE" w14:textId="77777777" w:rsidR="0016785D" w:rsidRPr="0016785D" w:rsidRDefault="0016785D" w:rsidP="0016785D">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F1F0230" w14:textId="77777777" w:rsidR="0016785D" w:rsidRPr="0016785D" w:rsidRDefault="0016785D" w:rsidP="0016785D">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53A3C8DF" w14:textId="77777777" w:rsidR="0016785D" w:rsidRPr="0016785D" w:rsidRDefault="0016785D" w:rsidP="0016785D">
      <w:pPr>
        <w:autoSpaceDE w:val="0"/>
        <w:autoSpaceDN w:val="0"/>
        <w:adjustRightInd w:val="0"/>
        <w:spacing w:after="0" w:line="240" w:lineRule="auto"/>
        <w:jc w:val="both"/>
        <w:rPr>
          <w:rFonts w:ascii="Times New Roman" w:eastAsia="Times New Roman" w:hAnsi="Times New Roman"/>
          <w:sz w:val="24"/>
          <w:szCs w:val="24"/>
          <w:lang w:eastAsia="ru-RU"/>
        </w:rPr>
      </w:pPr>
    </w:p>
    <w:p w14:paraId="4D5E0042" w14:textId="77777777" w:rsidR="00817A12"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В судебном заседании установлено и следует из материалов дела, что </w:t>
      </w:r>
      <w:r w:rsidR="000B7688">
        <w:rPr>
          <w:rFonts w:ascii="Times New Roman" w:eastAsia="Times New Roman" w:hAnsi="Times New Roman"/>
          <w:sz w:val="24"/>
          <w:szCs w:val="24"/>
          <w:lang w:eastAsia="ru-RU"/>
        </w:rPr>
        <w:t>24.11.2011</w:t>
      </w:r>
      <w:r w:rsidR="000B7688" w:rsidRPr="0016785D">
        <w:rPr>
          <w:rFonts w:ascii="Times New Roman" w:eastAsia="Times New Roman" w:hAnsi="Times New Roman"/>
          <w:sz w:val="24"/>
          <w:szCs w:val="24"/>
          <w:lang w:eastAsia="ru-RU"/>
        </w:rPr>
        <w:t xml:space="preserve"> года между истцом и ответчиком был заключен кредитный договор № </w:t>
      </w:r>
      <w:ins w:id="101" w:author="Евгений Николаевич Теребун" w:date="2016-05-13T17:41:00Z">
        <w:r w:rsidR="00D24710">
          <w:rPr>
            <w:rFonts w:ascii="Times New Roman" w:eastAsia="Times New Roman" w:hAnsi="Times New Roman"/>
            <w:sz w:val="24"/>
            <w:szCs w:val="24"/>
            <w:lang w:eastAsia="ru-RU"/>
          </w:rPr>
          <w:t>***</w:t>
        </w:r>
      </w:ins>
      <w:del w:id="102" w:author="Евгений Николаевич Теребун" w:date="2016-05-13T17:41:00Z">
        <w:r w:rsidR="000B7688" w:rsidDel="00D24710">
          <w:rPr>
            <w:rFonts w:ascii="Times New Roman" w:eastAsia="Times New Roman" w:hAnsi="Times New Roman"/>
            <w:sz w:val="24"/>
            <w:szCs w:val="24"/>
            <w:lang w:eastAsia="ru-RU"/>
          </w:rPr>
          <w:delText xml:space="preserve">564616 </w:delText>
        </w:r>
      </w:del>
      <w:r w:rsidR="000B7688" w:rsidRPr="0016785D">
        <w:rPr>
          <w:rFonts w:ascii="Times New Roman" w:eastAsia="Times New Roman" w:hAnsi="Times New Roman"/>
          <w:sz w:val="24"/>
          <w:szCs w:val="24"/>
          <w:lang w:eastAsia="ru-RU"/>
        </w:rPr>
        <w:t xml:space="preserve">на сумму </w:t>
      </w:r>
      <w:ins w:id="103" w:author="Евгений Николаевич Теребун" w:date="2016-05-13T17:41:00Z">
        <w:r w:rsidR="00D24710">
          <w:rPr>
            <w:rFonts w:ascii="Times New Roman" w:eastAsia="Times New Roman" w:hAnsi="Times New Roman"/>
            <w:sz w:val="24"/>
            <w:szCs w:val="24"/>
            <w:lang w:eastAsia="ru-RU"/>
          </w:rPr>
          <w:t>***</w:t>
        </w:r>
      </w:ins>
      <w:del w:id="104" w:author="Евгений Николаевич Теребун" w:date="2016-05-13T17:41:00Z">
        <w:r w:rsidR="000B7688" w:rsidDel="00D24710">
          <w:rPr>
            <w:rFonts w:ascii="Times New Roman" w:eastAsia="Times New Roman" w:hAnsi="Times New Roman"/>
            <w:sz w:val="24"/>
            <w:szCs w:val="24"/>
            <w:lang w:eastAsia="ru-RU"/>
          </w:rPr>
          <w:delText>150</w:delText>
        </w:r>
        <w:r w:rsidR="000B7688" w:rsidRPr="0016785D" w:rsidDel="00D24710">
          <w:rPr>
            <w:rFonts w:ascii="Times New Roman" w:eastAsia="Times New Roman" w:hAnsi="Times New Roman"/>
            <w:sz w:val="24"/>
            <w:szCs w:val="24"/>
            <w:lang w:eastAsia="ru-RU"/>
          </w:rPr>
          <w:delText xml:space="preserve"> 000</w:delText>
        </w:r>
        <w:r w:rsidR="000B7688" w:rsidDel="00D24710">
          <w:rPr>
            <w:rFonts w:ascii="Times New Roman" w:eastAsia="Times New Roman" w:hAnsi="Times New Roman"/>
            <w:sz w:val="24"/>
            <w:szCs w:val="24"/>
            <w:lang w:eastAsia="ru-RU"/>
          </w:rPr>
          <w:delText xml:space="preserve"> </w:delText>
        </w:r>
      </w:del>
      <w:r w:rsidR="000B7688">
        <w:rPr>
          <w:rFonts w:ascii="Times New Roman" w:eastAsia="Times New Roman" w:hAnsi="Times New Roman"/>
          <w:sz w:val="24"/>
          <w:szCs w:val="24"/>
          <w:lang w:eastAsia="ru-RU"/>
        </w:rPr>
        <w:t>рублей, сроком на 60 месяцев по ставке 16,65</w:t>
      </w:r>
      <w:r w:rsidR="000B7688" w:rsidRPr="0016785D">
        <w:rPr>
          <w:rFonts w:ascii="Times New Roman" w:eastAsia="Times New Roman" w:hAnsi="Times New Roman"/>
          <w:sz w:val="24"/>
          <w:szCs w:val="24"/>
          <w:lang w:eastAsia="ru-RU"/>
        </w:rPr>
        <w:t xml:space="preserve"> % годовых. </w:t>
      </w:r>
    </w:p>
    <w:p w14:paraId="2A3CB760"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765397B7"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7FF0505F"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41484752"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0CE4E38B" w14:textId="77777777" w:rsidR="00817A12" w:rsidRDefault="0016785D" w:rsidP="0016785D">
      <w:pPr>
        <w:spacing w:after="0" w:line="240" w:lineRule="auto"/>
        <w:jc w:val="both"/>
        <w:rPr>
          <w:rFonts w:ascii="Times New Roman" w:hAnsi="Times New Roman"/>
          <w:sz w:val="24"/>
          <w:szCs w:val="24"/>
        </w:rPr>
      </w:pPr>
      <w:r w:rsidRPr="0016785D">
        <w:rPr>
          <w:rFonts w:ascii="Times New Roman" w:eastAsia="Times New Roman" w:hAnsi="Times New Roman"/>
          <w:sz w:val="24"/>
          <w:szCs w:val="24"/>
          <w:lang w:eastAsia="ru-RU"/>
        </w:rPr>
        <w:t xml:space="preserve">          В соответствии с расчетом </w:t>
      </w:r>
      <w:r w:rsidR="001B4E8E">
        <w:rPr>
          <w:rFonts w:ascii="Times New Roman" w:eastAsia="Times New Roman" w:hAnsi="Times New Roman"/>
          <w:sz w:val="24"/>
          <w:szCs w:val="24"/>
          <w:lang w:eastAsia="ru-RU"/>
        </w:rPr>
        <w:t xml:space="preserve">сумма </w:t>
      </w:r>
      <w:r w:rsidRPr="0016785D">
        <w:rPr>
          <w:rFonts w:ascii="Times New Roman" w:eastAsia="Times New Roman" w:hAnsi="Times New Roman"/>
          <w:sz w:val="24"/>
          <w:szCs w:val="24"/>
          <w:lang w:eastAsia="ru-RU"/>
        </w:rPr>
        <w:t xml:space="preserve">задолженности по состоянию на </w:t>
      </w:r>
      <w:r>
        <w:rPr>
          <w:rFonts w:ascii="Times New Roman" w:eastAsia="Times New Roman" w:hAnsi="Times New Roman"/>
          <w:sz w:val="24"/>
          <w:szCs w:val="24"/>
          <w:lang w:eastAsia="ru-RU"/>
        </w:rPr>
        <w:t>24.02.2015</w:t>
      </w:r>
      <w:r w:rsidRPr="0016785D">
        <w:rPr>
          <w:rFonts w:ascii="Times New Roman" w:eastAsia="Times New Roman" w:hAnsi="Times New Roman"/>
          <w:sz w:val="24"/>
          <w:szCs w:val="24"/>
          <w:lang w:eastAsia="ru-RU"/>
        </w:rPr>
        <w:t xml:space="preserve"> года составляет </w:t>
      </w:r>
      <w:del w:id="105" w:author="Евгений Николаевич Теребун" w:date="2016-05-13T17:41:00Z">
        <w:r w:rsidR="00E646C7" w:rsidDel="00D24710">
          <w:rPr>
            <w:rFonts w:ascii="Times New Roman" w:eastAsia="Times New Roman" w:hAnsi="Times New Roman"/>
            <w:sz w:val="24"/>
            <w:szCs w:val="24"/>
            <w:lang w:eastAsia="ru-RU"/>
          </w:rPr>
          <w:delText>7</w:delText>
        </w:r>
      </w:del>
      <w:ins w:id="106" w:author="Евгений Николаевич Теребун" w:date="2016-05-13T17:41:00Z">
        <w:r w:rsidR="00D24710">
          <w:rPr>
            <w:rFonts w:ascii="Times New Roman" w:eastAsia="Times New Roman" w:hAnsi="Times New Roman"/>
            <w:sz w:val="24"/>
            <w:szCs w:val="24"/>
            <w:lang w:eastAsia="ru-RU"/>
          </w:rPr>
          <w:t>***</w:t>
        </w:r>
      </w:ins>
      <w:del w:id="107" w:author="Евгений Николаевич Теребун" w:date="2016-05-13T17:41:00Z">
        <w:r w:rsidR="00E646C7" w:rsidDel="00D24710">
          <w:rPr>
            <w:rFonts w:ascii="Times New Roman" w:eastAsia="Times New Roman" w:hAnsi="Times New Roman"/>
            <w:sz w:val="24"/>
            <w:szCs w:val="24"/>
            <w:lang w:eastAsia="ru-RU"/>
          </w:rPr>
          <w:delText xml:space="preserve">1636 </w:delText>
        </w:r>
      </w:del>
      <w:r w:rsidR="00E646C7" w:rsidRPr="0016785D">
        <w:rPr>
          <w:rFonts w:ascii="Times New Roman" w:eastAsia="Times New Roman" w:hAnsi="Times New Roman"/>
          <w:sz w:val="24"/>
          <w:szCs w:val="24"/>
          <w:lang w:eastAsia="ru-RU"/>
        </w:rPr>
        <w:t xml:space="preserve">рублей </w:t>
      </w:r>
      <w:ins w:id="108" w:author="Евгений Николаевич Теребун" w:date="2016-05-13T17:41:00Z">
        <w:r w:rsidR="00D24710">
          <w:rPr>
            <w:rFonts w:ascii="Times New Roman" w:eastAsia="Times New Roman" w:hAnsi="Times New Roman"/>
            <w:sz w:val="24"/>
            <w:szCs w:val="24"/>
            <w:lang w:eastAsia="ru-RU"/>
          </w:rPr>
          <w:t>***</w:t>
        </w:r>
      </w:ins>
      <w:del w:id="109" w:author="Евгений Николаевич Теребун" w:date="2016-05-13T17:41:00Z">
        <w:r w:rsidR="00E646C7" w:rsidDel="00D24710">
          <w:rPr>
            <w:rFonts w:ascii="Times New Roman" w:eastAsia="Times New Roman" w:hAnsi="Times New Roman"/>
            <w:sz w:val="24"/>
            <w:szCs w:val="24"/>
            <w:lang w:eastAsia="ru-RU"/>
          </w:rPr>
          <w:delText>79</w:delText>
        </w:r>
      </w:del>
      <w:r w:rsidR="00E646C7" w:rsidRPr="0016785D">
        <w:rPr>
          <w:rFonts w:ascii="Times New Roman" w:eastAsia="Times New Roman" w:hAnsi="Times New Roman"/>
          <w:sz w:val="24"/>
          <w:szCs w:val="24"/>
          <w:lang w:eastAsia="ru-RU"/>
        </w:rPr>
        <w:t xml:space="preserve"> копе</w:t>
      </w:r>
      <w:r w:rsidR="00E646C7">
        <w:rPr>
          <w:rFonts w:ascii="Times New Roman" w:eastAsia="Times New Roman" w:hAnsi="Times New Roman"/>
          <w:sz w:val="24"/>
          <w:szCs w:val="24"/>
          <w:lang w:eastAsia="ru-RU"/>
        </w:rPr>
        <w:t>ек</w:t>
      </w:r>
      <w:r w:rsidR="00E646C7" w:rsidRPr="0016785D">
        <w:rPr>
          <w:rFonts w:ascii="Times New Roman" w:eastAsia="Times New Roman" w:hAnsi="Times New Roman"/>
          <w:sz w:val="24"/>
          <w:szCs w:val="24"/>
          <w:lang w:eastAsia="ru-RU"/>
        </w:rPr>
        <w:t>, из которых: сумма просроченных процентов –</w:t>
      </w:r>
      <w:r w:rsidR="00E646C7">
        <w:rPr>
          <w:rFonts w:ascii="Times New Roman" w:eastAsia="Times New Roman" w:hAnsi="Times New Roman"/>
          <w:sz w:val="24"/>
          <w:szCs w:val="24"/>
          <w:lang w:eastAsia="ru-RU"/>
        </w:rPr>
        <w:t xml:space="preserve"> </w:t>
      </w:r>
      <w:ins w:id="110" w:author="Евгений Николаевич Теребун" w:date="2016-05-13T17:41:00Z">
        <w:r w:rsidR="00D24710">
          <w:rPr>
            <w:rFonts w:ascii="Times New Roman" w:eastAsia="Times New Roman" w:hAnsi="Times New Roman"/>
            <w:sz w:val="24"/>
            <w:szCs w:val="24"/>
            <w:lang w:eastAsia="ru-RU"/>
          </w:rPr>
          <w:t>***</w:t>
        </w:r>
      </w:ins>
      <w:del w:id="111" w:author="Евгений Николаевич Теребун" w:date="2016-05-13T17:41:00Z">
        <w:r w:rsidR="00E646C7" w:rsidDel="00D24710">
          <w:rPr>
            <w:rFonts w:ascii="Times New Roman" w:eastAsia="Times New Roman" w:hAnsi="Times New Roman"/>
            <w:sz w:val="24"/>
            <w:szCs w:val="24"/>
            <w:lang w:eastAsia="ru-RU"/>
          </w:rPr>
          <w:delText>5481</w:delText>
        </w:r>
      </w:del>
      <w:r w:rsidR="00817A12">
        <w:rPr>
          <w:rFonts w:ascii="Times New Roman" w:eastAsia="Times New Roman" w:hAnsi="Times New Roman"/>
          <w:sz w:val="24"/>
          <w:szCs w:val="24"/>
          <w:lang w:eastAsia="ru-RU"/>
        </w:rPr>
        <w:t xml:space="preserve"> </w:t>
      </w:r>
      <w:r w:rsidR="00E646C7" w:rsidRPr="0016785D">
        <w:rPr>
          <w:rFonts w:ascii="Times New Roman" w:eastAsia="Times New Roman" w:hAnsi="Times New Roman"/>
          <w:sz w:val="24"/>
          <w:szCs w:val="24"/>
          <w:lang w:eastAsia="ru-RU"/>
        </w:rPr>
        <w:t>рубл</w:t>
      </w:r>
      <w:r w:rsidR="00E646C7">
        <w:rPr>
          <w:rFonts w:ascii="Times New Roman" w:eastAsia="Times New Roman" w:hAnsi="Times New Roman"/>
          <w:sz w:val="24"/>
          <w:szCs w:val="24"/>
          <w:lang w:eastAsia="ru-RU"/>
        </w:rPr>
        <w:t xml:space="preserve">ь </w:t>
      </w:r>
      <w:ins w:id="112" w:author="Евгений Николаевич Теребун" w:date="2016-05-13T17:41:00Z">
        <w:r w:rsidR="00D24710">
          <w:rPr>
            <w:rFonts w:ascii="Times New Roman" w:eastAsia="Times New Roman" w:hAnsi="Times New Roman"/>
            <w:sz w:val="24"/>
            <w:szCs w:val="24"/>
            <w:lang w:eastAsia="ru-RU"/>
          </w:rPr>
          <w:t xml:space="preserve">*** </w:t>
        </w:r>
      </w:ins>
      <w:del w:id="113" w:author="Евгений Николаевич Теребун" w:date="2016-05-13T17:41:00Z">
        <w:r w:rsidR="00E646C7" w:rsidDel="00D24710">
          <w:rPr>
            <w:rFonts w:ascii="Times New Roman" w:eastAsia="Times New Roman" w:hAnsi="Times New Roman"/>
            <w:sz w:val="24"/>
            <w:szCs w:val="24"/>
            <w:lang w:eastAsia="ru-RU"/>
          </w:rPr>
          <w:delText>96</w:delText>
        </w:r>
      </w:del>
      <w:r w:rsidR="00E646C7" w:rsidRPr="0016785D">
        <w:rPr>
          <w:rFonts w:ascii="Times New Roman" w:eastAsia="Times New Roman" w:hAnsi="Times New Roman"/>
          <w:sz w:val="24"/>
          <w:szCs w:val="24"/>
          <w:lang w:eastAsia="ru-RU"/>
        </w:rPr>
        <w:t xml:space="preserve"> копеек; просроченный основной долг – </w:t>
      </w:r>
      <w:ins w:id="114" w:author="Евгений Николаевич Теребун" w:date="2016-05-13T17:41:00Z">
        <w:r w:rsidR="00D24710">
          <w:rPr>
            <w:rFonts w:ascii="Times New Roman" w:eastAsia="Times New Roman" w:hAnsi="Times New Roman"/>
            <w:sz w:val="24"/>
            <w:szCs w:val="24"/>
            <w:lang w:eastAsia="ru-RU"/>
          </w:rPr>
          <w:t>***</w:t>
        </w:r>
      </w:ins>
      <w:del w:id="115" w:author="Евгений Николаевич Теребун" w:date="2016-05-13T17:41:00Z">
        <w:r w:rsidR="00817A12" w:rsidDel="00D24710">
          <w:rPr>
            <w:rFonts w:ascii="Times New Roman" w:eastAsia="Times New Roman" w:hAnsi="Times New Roman"/>
            <w:sz w:val="24"/>
            <w:szCs w:val="24"/>
            <w:lang w:eastAsia="ru-RU"/>
          </w:rPr>
          <w:delText>55334</w:delText>
        </w:r>
      </w:del>
      <w:r w:rsidR="00817A12">
        <w:rPr>
          <w:rFonts w:ascii="Times New Roman" w:eastAsia="Times New Roman" w:hAnsi="Times New Roman"/>
          <w:sz w:val="24"/>
          <w:szCs w:val="24"/>
          <w:lang w:eastAsia="ru-RU"/>
        </w:rPr>
        <w:t xml:space="preserve"> рубля </w:t>
      </w:r>
      <w:ins w:id="116" w:author="Евгений Николаевич Теребун" w:date="2016-05-13T17:41:00Z">
        <w:r w:rsidR="00D24710">
          <w:rPr>
            <w:rFonts w:ascii="Times New Roman" w:eastAsia="Times New Roman" w:hAnsi="Times New Roman"/>
            <w:sz w:val="24"/>
            <w:szCs w:val="24"/>
            <w:lang w:eastAsia="ru-RU"/>
          </w:rPr>
          <w:t>***</w:t>
        </w:r>
      </w:ins>
      <w:del w:id="117" w:author="Евгений Николаевич Теребун" w:date="2016-05-13T17:41:00Z">
        <w:r w:rsidR="00E646C7" w:rsidDel="00D24710">
          <w:rPr>
            <w:rFonts w:ascii="Times New Roman" w:eastAsia="Times New Roman" w:hAnsi="Times New Roman"/>
            <w:sz w:val="24"/>
            <w:szCs w:val="24"/>
            <w:lang w:eastAsia="ru-RU"/>
          </w:rPr>
          <w:delText>69</w:delText>
        </w:r>
      </w:del>
      <w:r w:rsidR="00E646C7">
        <w:rPr>
          <w:rFonts w:ascii="Times New Roman" w:eastAsia="Times New Roman" w:hAnsi="Times New Roman"/>
          <w:sz w:val="24"/>
          <w:szCs w:val="24"/>
          <w:lang w:eastAsia="ru-RU"/>
        </w:rPr>
        <w:t xml:space="preserve"> копеек</w:t>
      </w:r>
      <w:r w:rsidR="00E646C7" w:rsidRPr="0016785D">
        <w:rPr>
          <w:rFonts w:ascii="Times New Roman" w:eastAsia="Times New Roman" w:hAnsi="Times New Roman"/>
          <w:sz w:val="24"/>
          <w:szCs w:val="24"/>
          <w:lang w:eastAsia="ru-RU"/>
        </w:rPr>
        <w:t xml:space="preserve">; неустойка за просроченный основной долг </w:t>
      </w:r>
      <w:r w:rsidR="00E92AF3">
        <w:rPr>
          <w:rFonts w:ascii="Times New Roman" w:eastAsia="Times New Roman" w:hAnsi="Times New Roman"/>
          <w:sz w:val="24"/>
          <w:szCs w:val="24"/>
          <w:lang w:eastAsia="ru-RU"/>
        </w:rPr>
        <w:t>-</w:t>
      </w:r>
      <w:r w:rsidR="00E646C7" w:rsidRPr="0016785D">
        <w:rPr>
          <w:rFonts w:ascii="Times New Roman" w:eastAsia="Times New Roman" w:hAnsi="Times New Roman"/>
          <w:sz w:val="24"/>
          <w:szCs w:val="24"/>
          <w:lang w:eastAsia="ru-RU"/>
        </w:rPr>
        <w:t xml:space="preserve"> </w:t>
      </w:r>
      <w:ins w:id="118" w:author="Евгений Николаевич Теребун" w:date="2016-05-13T17:41:00Z">
        <w:r w:rsidR="00D24710">
          <w:rPr>
            <w:rFonts w:ascii="Times New Roman" w:eastAsia="Times New Roman" w:hAnsi="Times New Roman"/>
            <w:sz w:val="24"/>
            <w:szCs w:val="24"/>
            <w:lang w:eastAsia="ru-RU"/>
          </w:rPr>
          <w:t>***</w:t>
        </w:r>
      </w:ins>
      <w:del w:id="119" w:author="Евгений Николаевич Теребун" w:date="2016-05-13T17:41:00Z">
        <w:r w:rsidR="00E646C7" w:rsidDel="00D24710">
          <w:rPr>
            <w:rFonts w:ascii="Times New Roman" w:eastAsia="Times New Roman" w:hAnsi="Times New Roman"/>
            <w:sz w:val="24"/>
            <w:szCs w:val="24"/>
            <w:lang w:eastAsia="ru-RU"/>
          </w:rPr>
          <w:delText>7731</w:delText>
        </w:r>
      </w:del>
      <w:r w:rsidR="00E646C7">
        <w:rPr>
          <w:rFonts w:ascii="Times New Roman" w:eastAsia="Times New Roman" w:hAnsi="Times New Roman"/>
          <w:sz w:val="24"/>
          <w:szCs w:val="24"/>
          <w:lang w:eastAsia="ru-RU"/>
        </w:rPr>
        <w:t xml:space="preserve"> рубль </w:t>
      </w:r>
      <w:del w:id="120" w:author="Евгений Николаевич Теребун" w:date="2016-05-13T17:41:00Z">
        <w:r w:rsidR="00E646C7" w:rsidDel="00D24710">
          <w:rPr>
            <w:rFonts w:ascii="Times New Roman" w:eastAsia="Times New Roman" w:hAnsi="Times New Roman"/>
            <w:sz w:val="24"/>
            <w:szCs w:val="24"/>
            <w:lang w:eastAsia="ru-RU"/>
          </w:rPr>
          <w:delText>5</w:delText>
        </w:r>
      </w:del>
      <w:ins w:id="121" w:author="Евгений Николаевич Теребун" w:date="2016-05-13T17:41:00Z">
        <w:r w:rsidR="00D24710">
          <w:rPr>
            <w:rFonts w:ascii="Times New Roman" w:eastAsia="Times New Roman" w:hAnsi="Times New Roman"/>
            <w:sz w:val="24"/>
            <w:szCs w:val="24"/>
            <w:lang w:eastAsia="ru-RU"/>
          </w:rPr>
          <w:t>***</w:t>
        </w:r>
      </w:ins>
      <w:del w:id="122" w:author="Евгений Николаевич Теребун" w:date="2016-05-13T17:41:00Z">
        <w:r w:rsidR="00E646C7" w:rsidDel="00D24710">
          <w:rPr>
            <w:rFonts w:ascii="Times New Roman" w:eastAsia="Times New Roman" w:hAnsi="Times New Roman"/>
            <w:sz w:val="24"/>
            <w:szCs w:val="24"/>
            <w:lang w:eastAsia="ru-RU"/>
          </w:rPr>
          <w:delText>5</w:delText>
        </w:r>
      </w:del>
      <w:r w:rsidR="00E646C7" w:rsidRPr="0016785D">
        <w:rPr>
          <w:rFonts w:ascii="Times New Roman" w:eastAsia="Times New Roman" w:hAnsi="Times New Roman"/>
          <w:sz w:val="24"/>
          <w:szCs w:val="24"/>
          <w:lang w:eastAsia="ru-RU"/>
        </w:rPr>
        <w:t xml:space="preserve"> копе</w:t>
      </w:r>
      <w:r w:rsidR="00E646C7">
        <w:rPr>
          <w:rFonts w:ascii="Times New Roman" w:eastAsia="Times New Roman" w:hAnsi="Times New Roman"/>
          <w:sz w:val="24"/>
          <w:szCs w:val="24"/>
          <w:lang w:eastAsia="ru-RU"/>
        </w:rPr>
        <w:t>ек</w:t>
      </w:r>
      <w:r w:rsidR="00E646C7" w:rsidRPr="0016785D">
        <w:rPr>
          <w:rFonts w:ascii="Times New Roman" w:eastAsia="Times New Roman" w:hAnsi="Times New Roman"/>
          <w:sz w:val="24"/>
          <w:szCs w:val="24"/>
          <w:lang w:eastAsia="ru-RU"/>
        </w:rPr>
        <w:t xml:space="preserve">; неустойка за просроченные проценты – </w:t>
      </w:r>
      <w:ins w:id="123" w:author="Евгений Николаевич Теребун" w:date="2016-05-13T17:41:00Z">
        <w:r w:rsidR="00D24710">
          <w:rPr>
            <w:rFonts w:ascii="Times New Roman" w:eastAsia="Times New Roman" w:hAnsi="Times New Roman"/>
            <w:sz w:val="24"/>
            <w:szCs w:val="24"/>
            <w:lang w:eastAsia="ru-RU"/>
          </w:rPr>
          <w:t>***</w:t>
        </w:r>
      </w:ins>
      <w:del w:id="124" w:author="Евгений Николаевич Теребун" w:date="2016-05-13T17:41:00Z">
        <w:r w:rsidR="00E646C7" w:rsidDel="00D24710">
          <w:rPr>
            <w:rFonts w:ascii="Times New Roman" w:eastAsia="Times New Roman" w:hAnsi="Times New Roman"/>
            <w:sz w:val="24"/>
            <w:szCs w:val="24"/>
            <w:lang w:eastAsia="ru-RU"/>
          </w:rPr>
          <w:delText>3088</w:delText>
        </w:r>
      </w:del>
      <w:r w:rsidR="00E646C7">
        <w:rPr>
          <w:rFonts w:ascii="Times New Roman" w:eastAsia="Times New Roman" w:hAnsi="Times New Roman"/>
          <w:sz w:val="24"/>
          <w:szCs w:val="24"/>
          <w:lang w:eastAsia="ru-RU"/>
        </w:rPr>
        <w:t xml:space="preserve"> рублей </w:t>
      </w:r>
      <w:ins w:id="125" w:author="Евгений Николаевич Теребун" w:date="2016-05-13T17:41:00Z">
        <w:r w:rsidR="00D24710">
          <w:rPr>
            <w:rFonts w:ascii="Times New Roman" w:eastAsia="Times New Roman" w:hAnsi="Times New Roman"/>
            <w:sz w:val="24"/>
            <w:szCs w:val="24"/>
            <w:lang w:eastAsia="ru-RU"/>
          </w:rPr>
          <w:t>***</w:t>
        </w:r>
      </w:ins>
      <w:del w:id="126" w:author="Евгений Николаевич Теребун" w:date="2016-05-13T17:41:00Z">
        <w:r w:rsidR="00E646C7" w:rsidDel="00D24710">
          <w:rPr>
            <w:rFonts w:ascii="Times New Roman" w:eastAsia="Times New Roman" w:hAnsi="Times New Roman"/>
            <w:sz w:val="24"/>
            <w:szCs w:val="24"/>
            <w:lang w:eastAsia="ru-RU"/>
          </w:rPr>
          <w:delText>59</w:delText>
        </w:r>
      </w:del>
      <w:r w:rsidR="00E646C7" w:rsidRPr="0016785D">
        <w:rPr>
          <w:rFonts w:ascii="Times New Roman" w:eastAsia="Times New Roman" w:hAnsi="Times New Roman"/>
          <w:sz w:val="24"/>
          <w:szCs w:val="24"/>
          <w:lang w:eastAsia="ru-RU"/>
        </w:rPr>
        <w:t xml:space="preserve"> копеек.</w:t>
      </w:r>
      <w:r w:rsidRPr="0016785D">
        <w:rPr>
          <w:rFonts w:ascii="Times New Roman" w:hAnsi="Times New Roman"/>
          <w:sz w:val="24"/>
          <w:szCs w:val="24"/>
        </w:rPr>
        <w:t xml:space="preserve"> </w:t>
      </w:r>
    </w:p>
    <w:p w14:paraId="43F9FB4D" w14:textId="77777777" w:rsidR="0016785D" w:rsidRPr="0016785D" w:rsidRDefault="00817A12" w:rsidP="0016785D">
      <w:pPr>
        <w:spacing w:after="0" w:line="240" w:lineRule="auto"/>
        <w:jc w:val="both"/>
        <w:rPr>
          <w:rFonts w:ascii="Times New Roman" w:hAnsi="Times New Roman"/>
          <w:sz w:val="24"/>
          <w:szCs w:val="24"/>
        </w:rPr>
      </w:pPr>
      <w:r>
        <w:rPr>
          <w:rFonts w:ascii="Times New Roman" w:hAnsi="Times New Roman"/>
          <w:sz w:val="24"/>
          <w:szCs w:val="24"/>
        </w:rPr>
        <w:t xml:space="preserve">          </w:t>
      </w:r>
      <w:r w:rsidR="0016785D" w:rsidRPr="0016785D">
        <w:rPr>
          <w:rFonts w:ascii="Times New Roman" w:hAnsi="Times New Roman"/>
          <w:sz w:val="24"/>
          <w:szCs w:val="24"/>
        </w:rPr>
        <w:t>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682A8E77" w14:textId="77777777" w:rsidR="0016785D" w:rsidRPr="0016785D" w:rsidRDefault="0016785D" w:rsidP="0016785D">
      <w:pPr>
        <w:spacing w:after="0" w:line="240" w:lineRule="auto"/>
        <w:jc w:val="both"/>
        <w:rPr>
          <w:rFonts w:ascii="Times New Roman" w:hAnsi="Times New Roman"/>
          <w:sz w:val="24"/>
          <w:szCs w:val="24"/>
        </w:rPr>
      </w:pPr>
      <w:r w:rsidRPr="0016785D">
        <w:rPr>
          <w:rFonts w:ascii="Times New Roman" w:hAnsi="Times New Roman"/>
          <w:sz w:val="24"/>
          <w:szCs w:val="24"/>
        </w:rPr>
        <w:lastRenderedPageBreak/>
        <w:t xml:space="preserve">         Поскольку ответчик надлежащим образом не исполняла свои обязательства по кредитному договору, банком в адрес ответчика направлялось требование за исх. </w:t>
      </w:r>
      <w:r>
        <w:rPr>
          <w:rFonts w:ascii="Times New Roman" w:hAnsi="Times New Roman"/>
          <w:sz w:val="24"/>
          <w:szCs w:val="24"/>
        </w:rPr>
        <w:t xml:space="preserve">№ </w:t>
      </w:r>
      <w:ins w:id="127" w:author="Евгений Николаевич Теребун" w:date="2016-05-13T17:41:00Z">
        <w:r w:rsidR="00D24710">
          <w:rPr>
            <w:rFonts w:ascii="Times New Roman" w:eastAsia="Times New Roman" w:hAnsi="Times New Roman"/>
            <w:sz w:val="24"/>
            <w:szCs w:val="24"/>
            <w:lang w:eastAsia="ru-RU"/>
          </w:rPr>
          <w:t>***</w:t>
        </w:r>
      </w:ins>
      <w:del w:id="128" w:author="Евгений Николаевич Теребун" w:date="2016-05-13T17:41:00Z">
        <w:r w:rsidDel="00D24710">
          <w:rPr>
            <w:rFonts w:ascii="Times New Roman" w:hAnsi="Times New Roman"/>
            <w:sz w:val="24"/>
            <w:szCs w:val="24"/>
          </w:rPr>
          <w:delText>38-04/20</w:delText>
        </w:r>
      </w:del>
      <w:r>
        <w:rPr>
          <w:rFonts w:ascii="Times New Roman" w:hAnsi="Times New Roman"/>
          <w:sz w:val="24"/>
          <w:szCs w:val="24"/>
        </w:rPr>
        <w:t xml:space="preserve"> от 22.</w:t>
      </w:r>
      <w:r w:rsidRPr="0016785D">
        <w:rPr>
          <w:rFonts w:ascii="Times New Roman" w:hAnsi="Times New Roman"/>
          <w:sz w:val="24"/>
          <w:szCs w:val="24"/>
        </w:rPr>
        <w:t>0</w:t>
      </w:r>
      <w:r>
        <w:rPr>
          <w:rFonts w:ascii="Times New Roman" w:hAnsi="Times New Roman"/>
          <w:sz w:val="24"/>
          <w:szCs w:val="24"/>
        </w:rPr>
        <w:t>1.2015</w:t>
      </w:r>
      <w:r w:rsidRPr="0016785D">
        <w:rPr>
          <w:rFonts w:ascii="Times New Roman" w:hAnsi="Times New Roman"/>
          <w:sz w:val="24"/>
          <w:szCs w:val="24"/>
        </w:rPr>
        <w:t xml:space="preserve"> года о досрочном исполнении обязательств и расторжении договора. </w:t>
      </w:r>
    </w:p>
    <w:p w14:paraId="43A84EBC" w14:textId="77777777" w:rsidR="0016785D" w:rsidRPr="0016785D" w:rsidRDefault="0016785D" w:rsidP="0016785D">
      <w:pPr>
        <w:spacing w:after="0" w:line="240" w:lineRule="auto"/>
        <w:jc w:val="both"/>
        <w:rPr>
          <w:rFonts w:ascii="Times New Roman" w:hAnsi="Times New Roman"/>
          <w:sz w:val="24"/>
          <w:szCs w:val="24"/>
        </w:rPr>
      </w:pPr>
    </w:p>
    <w:p w14:paraId="2AE16488" w14:textId="77777777" w:rsidR="0016785D" w:rsidRPr="0016785D" w:rsidRDefault="0016785D" w:rsidP="0016785D">
      <w:pPr>
        <w:spacing w:after="0" w:line="240" w:lineRule="auto"/>
        <w:jc w:val="both"/>
        <w:rPr>
          <w:rFonts w:ascii="Times New Roman" w:hAnsi="Times New Roman"/>
          <w:sz w:val="24"/>
          <w:szCs w:val="24"/>
        </w:rPr>
      </w:pPr>
      <w:r w:rsidRPr="0016785D">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3DA6DE7" w14:textId="77777777" w:rsidR="0016785D" w:rsidRPr="0016785D" w:rsidRDefault="0016785D" w:rsidP="0016785D">
      <w:pPr>
        <w:spacing w:after="0" w:line="240" w:lineRule="auto"/>
        <w:jc w:val="both"/>
        <w:rPr>
          <w:rFonts w:ascii="Times New Roman" w:hAnsi="Times New Roman"/>
          <w:sz w:val="24"/>
          <w:szCs w:val="24"/>
        </w:rPr>
      </w:pPr>
    </w:p>
    <w:p w14:paraId="0DB70F1D" w14:textId="77777777" w:rsidR="0016785D" w:rsidRPr="0016785D" w:rsidRDefault="0016785D" w:rsidP="0016785D">
      <w:pPr>
        <w:spacing w:after="0" w:line="240" w:lineRule="auto"/>
        <w:jc w:val="both"/>
        <w:rPr>
          <w:rFonts w:ascii="Times New Roman" w:hAnsi="Times New Roman"/>
          <w:sz w:val="24"/>
          <w:szCs w:val="24"/>
        </w:rPr>
      </w:pPr>
      <w:r w:rsidRPr="0016785D">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42CB76FE" w14:textId="77777777" w:rsidR="0016785D" w:rsidRPr="0016785D" w:rsidRDefault="0016785D" w:rsidP="0016785D">
      <w:pPr>
        <w:spacing w:after="0" w:line="240" w:lineRule="auto"/>
        <w:jc w:val="both"/>
        <w:rPr>
          <w:rFonts w:ascii="Times New Roman" w:hAnsi="Times New Roman"/>
          <w:sz w:val="24"/>
          <w:szCs w:val="24"/>
        </w:rPr>
      </w:pPr>
      <w:r w:rsidRPr="0016785D">
        <w:rPr>
          <w:rFonts w:ascii="Times New Roman" w:hAnsi="Times New Roman"/>
          <w:sz w:val="24"/>
          <w:szCs w:val="24"/>
        </w:rPr>
        <w:t xml:space="preserve">         Таким образом, суд считает необходимым расторгнуть кредитный договор от </w:t>
      </w:r>
      <w:r w:rsidR="00253DA5">
        <w:rPr>
          <w:rFonts w:ascii="Times New Roman" w:eastAsia="Times New Roman" w:hAnsi="Times New Roman"/>
          <w:sz w:val="24"/>
          <w:szCs w:val="24"/>
          <w:lang w:eastAsia="ru-RU"/>
        </w:rPr>
        <w:t>24.11.2011</w:t>
      </w:r>
      <w:r w:rsidRPr="0016785D">
        <w:rPr>
          <w:rFonts w:ascii="Times New Roman" w:hAnsi="Times New Roman"/>
          <w:sz w:val="24"/>
          <w:szCs w:val="24"/>
        </w:rPr>
        <w:t xml:space="preserve">г. № </w:t>
      </w:r>
      <w:ins w:id="129" w:author="Евгений Николаевич Теребун" w:date="2016-05-13T17:41:00Z">
        <w:r w:rsidR="00D24710">
          <w:rPr>
            <w:rFonts w:ascii="Times New Roman" w:eastAsia="Times New Roman" w:hAnsi="Times New Roman"/>
            <w:sz w:val="24"/>
            <w:szCs w:val="24"/>
            <w:lang w:eastAsia="ru-RU"/>
          </w:rPr>
          <w:t xml:space="preserve">*** </w:t>
        </w:r>
      </w:ins>
      <w:del w:id="130" w:author="Евгений Николаевич Теребун" w:date="2016-05-13T17:41:00Z">
        <w:r w:rsidR="00253DA5" w:rsidDel="00D24710">
          <w:rPr>
            <w:rFonts w:ascii="Times New Roman" w:hAnsi="Times New Roman"/>
            <w:sz w:val="24"/>
            <w:szCs w:val="24"/>
          </w:rPr>
          <w:delText>564616</w:delText>
        </w:r>
      </w:del>
      <w:r w:rsidRPr="0016785D">
        <w:rPr>
          <w:rFonts w:ascii="Times New Roman" w:hAnsi="Times New Roman"/>
          <w:sz w:val="24"/>
          <w:szCs w:val="24"/>
        </w:rPr>
        <w:t xml:space="preserve">, заключенный между </w:t>
      </w:r>
      <w:del w:id="131" w:author="Антонова Мария Сергеевна" w:date="2016-03-14T20:46:00Z">
        <w:r w:rsidRPr="0016785D" w:rsidDel="00DB34E6">
          <w:rPr>
            <w:rFonts w:ascii="Times New Roman" w:hAnsi="Times New Roman"/>
            <w:sz w:val="24"/>
            <w:szCs w:val="24"/>
          </w:rPr>
          <w:delText>ОАО</w:delText>
        </w:r>
      </w:del>
      <w:ins w:id="132" w:author="Антонова Мария Сергеевна" w:date="2016-03-14T20:46:00Z">
        <w:r w:rsidR="00DB34E6">
          <w:rPr>
            <w:rFonts w:ascii="Times New Roman" w:hAnsi="Times New Roman"/>
            <w:sz w:val="24"/>
            <w:szCs w:val="24"/>
          </w:rPr>
          <w:t>ПАО</w:t>
        </w:r>
      </w:ins>
      <w:r w:rsidRPr="0016785D">
        <w:rPr>
          <w:rFonts w:ascii="Times New Roman" w:hAnsi="Times New Roman"/>
          <w:sz w:val="24"/>
          <w:szCs w:val="24"/>
        </w:rPr>
        <w:t xml:space="preserve"> </w:t>
      </w:r>
      <w:del w:id="133" w:author="Антонова Мария Сергеевна" w:date="2016-03-14T20:47:00Z">
        <w:r w:rsidRPr="0016785D" w:rsidDel="00DB34E6">
          <w:rPr>
            <w:rFonts w:ascii="Times New Roman" w:hAnsi="Times New Roman"/>
            <w:sz w:val="24"/>
            <w:szCs w:val="24"/>
          </w:rPr>
          <w:delText xml:space="preserve">«Сбербанк России» </w:delText>
        </w:r>
      </w:del>
      <w:ins w:id="134" w:author="Антонова Мария Сергеевна" w:date="2016-03-14T20:47:00Z">
        <w:r w:rsidR="00DB34E6">
          <w:rPr>
            <w:rFonts w:ascii="Times New Roman" w:hAnsi="Times New Roman"/>
            <w:sz w:val="24"/>
            <w:szCs w:val="24"/>
          </w:rPr>
          <w:t xml:space="preserve">Сбербанк </w:t>
        </w:r>
      </w:ins>
      <w:r w:rsidRPr="0016785D">
        <w:rPr>
          <w:rFonts w:ascii="Times New Roman" w:hAnsi="Times New Roman"/>
          <w:sz w:val="24"/>
          <w:szCs w:val="24"/>
        </w:rPr>
        <w:t xml:space="preserve">в лице Московского банка </w:t>
      </w:r>
      <w:del w:id="135" w:author="Антонова Мария Сергеевна" w:date="2016-03-14T20:46:00Z">
        <w:r w:rsidRPr="0016785D" w:rsidDel="00DB34E6">
          <w:rPr>
            <w:rFonts w:ascii="Times New Roman" w:hAnsi="Times New Roman"/>
            <w:sz w:val="24"/>
            <w:szCs w:val="24"/>
          </w:rPr>
          <w:delText>ОАО</w:delText>
        </w:r>
      </w:del>
      <w:ins w:id="136" w:author="Антонова Мария Сергеевна" w:date="2016-03-14T20:46:00Z">
        <w:r w:rsidR="00DB34E6">
          <w:rPr>
            <w:rFonts w:ascii="Times New Roman" w:hAnsi="Times New Roman"/>
            <w:sz w:val="24"/>
            <w:szCs w:val="24"/>
          </w:rPr>
          <w:t>ПАО</w:t>
        </w:r>
      </w:ins>
      <w:r w:rsidRPr="0016785D">
        <w:rPr>
          <w:rFonts w:ascii="Times New Roman" w:hAnsi="Times New Roman"/>
          <w:sz w:val="24"/>
          <w:szCs w:val="24"/>
        </w:rPr>
        <w:t xml:space="preserve"> </w:t>
      </w:r>
      <w:del w:id="137" w:author="Антонова Мария Сергеевна" w:date="2016-03-14T20:47:00Z">
        <w:r w:rsidRPr="0016785D" w:rsidDel="00DB34E6">
          <w:rPr>
            <w:rFonts w:ascii="Times New Roman" w:hAnsi="Times New Roman"/>
            <w:sz w:val="24"/>
            <w:szCs w:val="24"/>
          </w:rPr>
          <w:delText xml:space="preserve">«Сбербанк России» </w:delText>
        </w:r>
      </w:del>
      <w:ins w:id="138" w:author="Антонова Мария Сергеевна" w:date="2016-03-14T20:47:00Z">
        <w:r w:rsidR="00DB34E6">
          <w:rPr>
            <w:rFonts w:ascii="Times New Roman" w:hAnsi="Times New Roman"/>
            <w:sz w:val="24"/>
            <w:szCs w:val="24"/>
          </w:rPr>
          <w:t xml:space="preserve">Сбербанк </w:t>
        </w:r>
      </w:ins>
      <w:r w:rsidRPr="0016785D">
        <w:rPr>
          <w:rFonts w:ascii="Times New Roman" w:hAnsi="Times New Roman"/>
          <w:sz w:val="24"/>
          <w:szCs w:val="24"/>
        </w:rPr>
        <w:t xml:space="preserve">и </w:t>
      </w:r>
      <w:del w:id="139" w:author="Евгений Николаевич Теребун" w:date="2016-05-13T17:41:00Z">
        <w:r w:rsidR="00253DA5" w:rsidDel="00D24710">
          <w:rPr>
            <w:rFonts w:ascii="Times New Roman" w:hAnsi="Times New Roman"/>
            <w:sz w:val="24"/>
            <w:szCs w:val="24"/>
          </w:rPr>
          <w:delText>Королевой Ю.М.</w:delText>
        </w:r>
      </w:del>
      <w:ins w:id="140" w:author="Евгений Николаевич Теребун" w:date="2016-05-13T17:41:00Z">
        <w:r w:rsidR="00D24710">
          <w:rPr>
            <w:rFonts w:ascii="Times New Roman" w:hAnsi="Times New Roman"/>
            <w:sz w:val="24"/>
            <w:szCs w:val="24"/>
          </w:rPr>
          <w:t>фио</w:t>
        </w:r>
      </w:ins>
    </w:p>
    <w:p w14:paraId="12A0D59A"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w:t>
      </w:r>
    </w:p>
    <w:p w14:paraId="3F2F3AEE"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11F488F7"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6D3730A9"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ins w:id="141" w:author="Евгений Николаевич Теребун" w:date="2016-05-13T17:41:00Z">
        <w:r w:rsidR="00FA41E7">
          <w:rPr>
            <w:rFonts w:ascii="Times New Roman" w:eastAsia="Times New Roman" w:hAnsi="Times New Roman"/>
            <w:sz w:val="24"/>
            <w:szCs w:val="24"/>
            <w:lang w:eastAsia="ru-RU"/>
          </w:rPr>
          <w:t>***</w:t>
        </w:r>
      </w:ins>
      <w:del w:id="142" w:author="Евгений Николаевич Теребун" w:date="2016-05-13T17:41:00Z">
        <w:r w:rsidR="001B4E8E" w:rsidDel="00FA41E7">
          <w:rPr>
            <w:rFonts w:ascii="Times New Roman" w:eastAsia="Times New Roman" w:hAnsi="Times New Roman"/>
            <w:sz w:val="24"/>
            <w:szCs w:val="24"/>
            <w:lang w:eastAsia="ru-RU"/>
          </w:rPr>
          <w:delText>60816</w:delText>
        </w:r>
      </w:del>
      <w:r w:rsidR="001B4E8E">
        <w:rPr>
          <w:rFonts w:ascii="Times New Roman" w:eastAsia="Times New Roman" w:hAnsi="Times New Roman"/>
          <w:sz w:val="24"/>
          <w:szCs w:val="24"/>
          <w:lang w:eastAsia="ru-RU"/>
        </w:rPr>
        <w:t xml:space="preserve"> </w:t>
      </w:r>
      <w:r w:rsidR="00126834">
        <w:rPr>
          <w:rFonts w:ascii="Times New Roman" w:eastAsia="Times New Roman" w:hAnsi="Times New Roman"/>
          <w:sz w:val="24"/>
          <w:szCs w:val="24"/>
          <w:lang w:eastAsia="ru-RU"/>
        </w:rPr>
        <w:t xml:space="preserve">рублей </w:t>
      </w:r>
      <w:ins w:id="143" w:author="Евгений Николаевич Теребун" w:date="2016-05-13T17:41:00Z">
        <w:r w:rsidR="00FA41E7">
          <w:rPr>
            <w:rFonts w:ascii="Times New Roman" w:eastAsia="Times New Roman" w:hAnsi="Times New Roman"/>
            <w:sz w:val="24"/>
            <w:szCs w:val="24"/>
            <w:lang w:eastAsia="ru-RU"/>
          </w:rPr>
          <w:t>***</w:t>
        </w:r>
      </w:ins>
      <w:del w:id="144" w:author="Евгений Николаевич Теребун" w:date="2016-05-13T17:41:00Z">
        <w:r w:rsidR="001B4E8E" w:rsidDel="00FA41E7">
          <w:rPr>
            <w:rFonts w:ascii="Times New Roman" w:eastAsia="Times New Roman" w:hAnsi="Times New Roman"/>
            <w:sz w:val="24"/>
            <w:szCs w:val="24"/>
            <w:lang w:eastAsia="ru-RU"/>
          </w:rPr>
          <w:delText>65</w:delText>
        </w:r>
      </w:del>
      <w:r w:rsidRPr="0016785D">
        <w:rPr>
          <w:rFonts w:ascii="Times New Roman" w:eastAsia="Times New Roman" w:hAnsi="Times New Roman"/>
          <w:sz w:val="24"/>
          <w:szCs w:val="24"/>
          <w:lang w:eastAsia="ru-RU"/>
        </w:rPr>
        <w:t xml:space="preserve"> копеек. (</w:t>
      </w:r>
      <w:ins w:id="145" w:author="Евгений Николаевич Теребун" w:date="2016-05-13T17:41:00Z">
        <w:r w:rsidR="00FA41E7">
          <w:rPr>
            <w:rFonts w:ascii="Times New Roman" w:eastAsia="Times New Roman" w:hAnsi="Times New Roman"/>
            <w:sz w:val="24"/>
            <w:szCs w:val="24"/>
            <w:lang w:eastAsia="ru-RU"/>
          </w:rPr>
          <w:t>***</w:t>
        </w:r>
      </w:ins>
      <w:del w:id="146" w:author="Евгений Николаевич Теребун" w:date="2016-05-13T17:41:00Z">
        <w:r w:rsidR="001B4E8E" w:rsidDel="00FA41E7">
          <w:rPr>
            <w:rFonts w:ascii="Times New Roman" w:eastAsia="Times New Roman" w:hAnsi="Times New Roman"/>
            <w:sz w:val="24"/>
            <w:szCs w:val="24"/>
            <w:lang w:eastAsia="ru-RU"/>
          </w:rPr>
          <w:delText>55334,69</w:delText>
        </w:r>
        <w:r w:rsidRPr="0016785D" w:rsidDel="00FA41E7">
          <w:rPr>
            <w:rFonts w:ascii="Times New Roman" w:eastAsia="Times New Roman" w:hAnsi="Times New Roman"/>
            <w:sz w:val="24"/>
            <w:szCs w:val="24"/>
            <w:lang w:eastAsia="ru-RU"/>
          </w:rPr>
          <w:delText xml:space="preserve"> </w:delText>
        </w:r>
      </w:del>
      <w:r w:rsidRPr="0016785D">
        <w:rPr>
          <w:rFonts w:ascii="Times New Roman" w:eastAsia="Times New Roman" w:hAnsi="Times New Roman"/>
          <w:sz w:val="24"/>
          <w:szCs w:val="24"/>
          <w:lang w:eastAsia="ru-RU"/>
        </w:rPr>
        <w:t>руб. (просроченная задолженность по основному долгу) +</w:t>
      </w:r>
      <w:r w:rsidR="001B4E8E">
        <w:rPr>
          <w:rFonts w:ascii="Times New Roman" w:eastAsia="Times New Roman" w:hAnsi="Times New Roman"/>
          <w:sz w:val="24"/>
          <w:szCs w:val="24"/>
          <w:lang w:eastAsia="ru-RU"/>
        </w:rPr>
        <w:t xml:space="preserve"> </w:t>
      </w:r>
      <w:ins w:id="147" w:author="Евгений Николаевич Теребун" w:date="2016-05-13T17:41:00Z">
        <w:r w:rsidR="00FA41E7">
          <w:rPr>
            <w:rFonts w:ascii="Times New Roman" w:eastAsia="Times New Roman" w:hAnsi="Times New Roman"/>
            <w:sz w:val="24"/>
            <w:szCs w:val="24"/>
            <w:lang w:eastAsia="ru-RU"/>
          </w:rPr>
          <w:t>***</w:t>
        </w:r>
      </w:ins>
      <w:del w:id="148" w:author="Евгений Николаевич Теребун" w:date="2016-05-13T17:41:00Z">
        <w:r w:rsidR="001B4E8E" w:rsidDel="00FA41E7">
          <w:rPr>
            <w:rFonts w:ascii="Times New Roman" w:eastAsia="Times New Roman" w:hAnsi="Times New Roman"/>
            <w:sz w:val="24"/>
            <w:szCs w:val="24"/>
            <w:lang w:eastAsia="ru-RU"/>
          </w:rPr>
          <w:delText>5481,96</w:delText>
        </w:r>
        <w:r w:rsidRPr="0016785D" w:rsidDel="00FA41E7">
          <w:rPr>
            <w:rFonts w:ascii="Times New Roman" w:eastAsia="Times New Roman" w:hAnsi="Times New Roman"/>
            <w:sz w:val="24"/>
            <w:szCs w:val="24"/>
            <w:lang w:eastAsia="ru-RU"/>
          </w:rPr>
          <w:delText xml:space="preserve"> </w:delText>
        </w:r>
      </w:del>
      <w:r w:rsidRPr="0016785D">
        <w:rPr>
          <w:rFonts w:ascii="Times New Roman" w:eastAsia="Times New Roman" w:hAnsi="Times New Roman"/>
          <w:sz w:val="24"/>
          <w:szCs w:val="24"/>
          <w:lang w:eastAsia="ru-RU"/>
        </w:rPr>
        <w:t>руб. (просроченные проценты).</w:t>
      </w:r>
    </w:p>
    <w:p w14:paraId="7952C7CA"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77C78F15"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3DC91ED3"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ins w:id="149" w:author="Евгений Николаевич Теребун" w:date="2016-05-13T17:41:00Z">
        <w:r w:rsidR="00FA41E7">
          <w:rPr>
            <w:rFonts w:ascii="Times New Roman" w:eastAsia="Times New Roman" w:hAnsi="Times New Roman"/>
            <w:sz w:val="24"/>
            <w:szCs w:val="24"/>
            <w:lang w:eastAsia="ru-RU"/>
          </w:rPr>
          <w:t>***</w:t>
        </w:r>
      </w:ins>
      <w:del w:id="150" w:author="Евгений Николаевич Теребун" w:date="2016-05-13T17:41:00Z">
        <w:r w:rsidR="00E92AF3" w:rsidDel="00FA41E7">
          <w:rPr>
            <w:rFonts w:ascii="Times New Roman" w:eastAsia="Times New Roman" w:hAnsi="Times New Roman"/>
            <w:sz w:val="24"/>
            <w:szCs w:val="24"/>
            <w:lang w:eastAsia="ru-RU"/>
          </w:rPr>
          <w:delText xml:space="preserve">10 820 </w:delText>
        </w:r>
        <w:r w:rsidR="00126834" w:rsidDel="00FA41E7">
          <w:rPr>
            <w:rFonts w:ascii="Times New Roman" w:eastAsia="Times New Roman" w:hAnsi="Times New Roman"/>
            <w:sz w:val="24"/>
            <w:szCs w:val="24"/>
            <w:lang w:eastAsia="ru-RU"/>
          </w:rPr>
          <w:delText xml:space="preserve">рублей </w:delText>
        </w:r>
        <w:r w:rsidR="00E92AF3" w:rsidDel="00FA41E7">
          <w:rPr>
            <w:rFonts w:ascii="Times New Roman" w:eastAsia="Times New Roman" w:hAnsi="Times New Roman"/>
            <w:sz w:val="24"/>
            <w:szCs w:val="24"/>
            <w:lang w:eastAsia="ru-RU"/>
          </w:rPr>
          <w:delText xml:space="preserve">14 </w:delText>
        </w:r>
        <w:r w:rsidR="00126834" w:rsidDel="00FA41E7">
          <w:rPr>
            <w:rFonts w:ascii="Times New Roman" w:eastAsia="Times New Roman" w:hAnsi="Times New Roman"/>
            <w:sz w:val="24"/>
            <w:szCs w:val="24"/>
            <w:lang w:eastAsia="ru-RU"/>
          </w:rPr>
          <w:delText>коп</w:delText>
        </w:r>
        <w:r w:rsidR="00E92AF3" w:rsidDel="00FA41E7">
          <w:rPr>
            <w:rFonts w:ascii="Times New Roman" w:eastAsia="Times New Roman" w:hAnsi="Times New Roman"/>
            <w:sz w:val="24"/>
            <w:szCs w:val="24"/>
            <w:lang w:eastAsia="ru-RU"/>
          </w:rPr>
          <w:delText>еек</w:delText>
        </w:r>
        <w:r w:rsidRPr="0016785D" w:rsidDel="00FA41E7">
          <w:rPr>
            <w:rFonts w:ascii="Times New Roman" w:eastAsia="Times New Roman" w:hAnsi="Times New Roman"/>
            <w:sz w:val="24"/>
            <w:szCs w:val="24"/>
            <w:lang w:eastAsia="ru-RU"/>
          </w:rPr>
          <w:delText xml:space="preserve"> </w:delText>
        </w:r>
      </w:del>
      <w:r w:rsidRPr="0016785D">
        <w:rPr>
          <w:rFonts w:ascii="Times New Roman" w:eastAsia="Times New Roman" w:hAnsi="Times New Roman"/>
          <w:sz w:val="24"/>
          <w:szCs w:val="24"/>
          <w:lang w:eastAsia="ru-RU"/>
        </w:rPr>
        <w:t>(</w:t>
      </w:r>
      <w:ins w:id="151" w:author="Евгений Николаевич Теребун" w:date="2016-05-13T17:42:00Z">
        <w:r w:rsidR="00FA41E7">
          <w:rPr>
            <w:rFonts w:ascii="Times New Roman" w:eastAsia="Times New Roman" w:hAnsi="Times New Roman"/>
            <w:sz w:val="24"/>
            <w:szCs w:val="24"/>
            <w:lang w:eastAsia="ru-RU"/>
          </w:rPr>
          <w:t>***</w:t>
        </w:r>
      </w:ins>
      <w:del w:id="152" w:author="Евгений Николаевич Теребун" w:date="2016-05-13T17:42:00Z">
        <w:r w:rsidR="00E92AF3" w:rsidDel="00FA41E7">
          <w:rPr>
            <w:rFonts w:ascii="Times New Roman" w:eastAsia="Times New Roman" w:hAnsi="Times New Roman"/>
            <w:sz w:val="24"/>
            <w:szCs w:val="24"/>
            <w:lang w:eastAsia="ru-RU"/>
          </w:rPr>
          <w:delText>7731,55</w:delText>
        </w:r>
        <w:r w:rsidRPr="0016785D" w:rsidDel="00FA41E7">
          <w:rPr>
            <w:rFonts w:ascii="Times New Roman" w:eastAsia="Times New Roman" w:hAnsi="Times New Roman"/>
            <w:sz w:val="24"/>
            <w:szCs w:val="24"/>
            <w:lang w:eastAsia="ru-RU"/>
          </w:rPr>
          <w:delText xml:space="preserve"> </w:delText>
        </w:r>
      </w:del>
      <w:r w:rsidRPr="0016785D">
        <w:rPr>
          <w:rFonts w:ascii="Times New Roman" w:eastAsia="Times New Roman" w:hAnsi="Times New Roman"/>
          <w:sz w:val="24"/>
          <w:szCs w:val="24"/>
          <w:lang w:eastAsia="ru-RU"/>
        </w:rPr>
        <w:t>руб. (неустойка за просроченный основной долг) +</w:t>
      </w:r>
      <w:r w:rsidR="00E92AF3">
        <w:rPr>
          <w:rFonts w:ascii="Times New Roman" w:eastAsia="Times New Roman" w:hAnsi="Times New Roman"/>
          <w:sz w:val="24"/>
          <w:szCs w:val="24"/>
          <w:lang w:eastAsia="ru-RU"/>
        </w:rPr>
        <w:t xml:space="preserve"> </w:t>
      </w:r>
      <w:ins w:id="153" w:author="Евгений Николаевич Теребун" w:date="2016-05-13T17:42:00Z">
        <w:r w:rsidR="00FA41E7">
          <w:rPr>
            <w:rFonts w:ascii="Times New Roman" w:eastAsia="Times New Roman" w:hAnsi="Times New Roman"/>
            <w:sz w:val="24"/>
            <w:szCs w:val="24"/>
            <w:lang w:eastAsia="ru-RU"/>
          </w:rPr>
          <w:t>***</w:t>
        </w:r>
      </w:ins>
      <w:del w:id="154" w:author="Евгений Николаевич Теребун" w:date="2016-05-13T17:42:00Z">
        <w:r w:rsidR="00E92AF3" w:rsidDel="00FA41E7">
          <w:rPr>
            <w:rFonts w:ascii="Times New Roman" w:eastAsia="Times New Roman" w:hAnsi="Times New Roman"/>
            <w:sz w:val="24"/>
            <w:szCs w:val="24"/>
            <w:lang w:eastAsia="ru-RU"/>
          </w:rPr>
          <w:delText>3088,59</w:delText>
        </w:r>
        <w:r w:rsidRPr="0016785D" w:rsidDel="00FA41E7">
          <w:rPr>
            <w:rFonts w:ascii="Times New Roman" w:eastAsia="Times New Roman" w:hAnsi="Times New Roman"/>
            <w:sz w:val="24"/>
            <w:szCs w:val="24"/>
            <w:lang w:eastAsia="ru-RU"/>
          </w:rPr>
          <w:delText xml:space="preserve"> </w:delText>
        </w:r>
      </w:del>
      <w:r w:rsidRPr="0016785D">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14:paraId="67B06AC7"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75FD443C" w14:textId="77777777" w:rsid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del w:id="155" w:author="Евгений Николаевич Теребун" w:date="2016-05-13T17:42:00Z">
        <w:r w:rsidR="00E92AF3" w:rsidDel="00FA41E7">
          <w:rPr>
            <w:rFonts w:ascii="Times New Roman" w:eastAsia="Times New Roman" w:hAnsi="Times New Roman"/>
            <w:sz w:val="24"/>
            <w:szCs w:val="24"/>
            <w:lang w:eastAsia="ru-RU"/>
          </w:rPr>
          <w:delText>Королева Ю.М</w:delText>
        </w:r>
      </w:del>
      <w:ins w:id="156" w:author="Евгений Николаевич Теребун" w:date="2016-05-13T17:42:00Z">
        <w:r w:rsidR="00FA41E7">
          <w:rPr>
            <w:rFonts w:ascii="Times New Roman" w:eastAsia="Times New Roman" w:hAnsi="Times New Roman"/>
            <w:sz w:val="24"/>
            <w:szCs w:val="24"/>
            <w:lang w:eastAsia="ru-RU"/>
          </w:rPr>
          <w:t>фио</w:t>
        </w:r>
      </w:ins>
      <w:r w:rsidR="00E92AF3">
        <w:rPr>
          <w:rFonts w:ascii="Times New Roman" w:eastAsia="Times New Roman" w:hAnsi="Times New Roman"/>
          <w:sz w:val="24"/>
          <w:szCs w:val="24"/>
          <w:lang w:eastAsia="ru-RU"/>
        </w:rPr>
        <w:t>.</w:t>
      </w:r>
      <w:r w:rsidRPr="0016785D">
        <w:rPr>
          <w:rFonts w:ascii="Times New Roman" w:eastAsia="Times New Roman" w:hAnsi="Times New Roman"/>
          <w:sz w:val="24"/>
          <w:szCs w:val="24"/>
          <w:lang w:eastAsia="ru-RU"/>
        </w:rPr>
        <w:t xml:space="preserve"> 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w:t>
      </w:r>
      <w:r w:rsidR="00E92AF3">
        <w:rPr>
          <w:rFonts w:ascii="Times New Roman" w:eastAsia="Times New Roman" w:hAnsi="Times New Roman"/>
          <w:sz w:val="24"/>
          <w:szCs w:val="24"/>
          <w:lang w:eastAsia="ru-RU"/>
        </w:rPr>
        <w:t xml:space="preserve">размере </w:t>
      </w:r>
      <w:ins w:id="157" w:author="Евгений Николаевич Теребун" w:date="2016-05-13T17:42:00Z">
        <w:r w:rsidR="00FA41E7">
          <w:rPr>
            <w:rFonts w:ascii="Times New Roman" w:eastAsia="Times New Roman" w:hAnsi="Times New Roman"/>
            <w:sz w:val="24"/>
            <w:szCs w:val="24"/>
            <w:lang w:eastAsia="ru-RU"/>
          </w:rPr>
          <w:t>***</w:t>
        </w:r>
      </w:ins>
      <w:del w:id="158" w:author="Евгений Николаевич Теребун" w:date="2016-05-13T17:42:00Z">
        <w:r w:rsidR="007F1A64" w:rsidDel="00FA41E7">
          <w:rPr>
            <w:rFonts w:ascii="Times New Roman" w:eastAsia="Times New Roman" w:hAnsi="Times New Roman"/>
            <w:sz w:val="24"/>
            <w:szCs w:val="24"/>
            <w:lang w:eastAsia="ru-RU"/>
          </w:rPr>
          <w:delText xml:space="preserve">71636 </w:delText>
        </w:r>
        <w:r w:rsidR="007F1A64" w:rsidRPr="0016785D" w:rsidDel="00FA41E7">
          <w:rPr>
            <w:rFonts w:ascii="Times New Roman" w:eastAsia="Times New Roman" w:hAnsi="Times New Roman"/>
            <w:sz w:val="24"/>
            <w:szCs w:val="24"/>
            <w:lang w:eastAsia="ru-RU"/>
          </w:rPr>
          <w:delText xml:space="preserve">рублей </w:delText>
        </w:r>
        <w:r w:rsidR="007F1A64" w:rsidDel="00FA41E7">
          <w:rPr>
            <w:rFonts w:ascii="Times New Roman" w:eastAsia="Times New Roman" w:hAnsi="Times New Roman"/>
            <w:sz w:val="24"/>
            <w:szCs w:val="24"/>
            <w:lang w:eastAsia="ru-RU"/>
          </w:rPr>
          <w:delText>79</w:delText>
        </w:r>
        <w:r w:rsidR="007F1A64" w:rsidRPr="0016785D" w:rsidDel="00FA41E7">
          <w:rPr>
            <w:rFonts w:ascii="Times New Roman" w:eastAsia="Times New Roman" w:hAnsi="Times New Roman"/>
            <w:sz w:val="24"/>
            <w:szCs w:val="24"/>
            <w:lang w:eastAsia="ru-RU"/>
          </w:rPr>
          <w:delText xml:space="preserve"> копе</w:delText>
        </w:r>
        <w:r w:rsidR="007F1A64" w:rsidDel="00FA41E7">
          <w:rPr>
            <w:rFonts w:ascii="Times New Roman" w:eastAsia="Times New Roman" w:hAnsi="Times New Roman"/>
            <w:sz w:val="24"/>
            <w:szCs w:val="24"/>
            <w:lang w:eastAsia="ru-RU"/>
          </w:rPr>
          <w:delText>ек</w:delText>
        </w:r>
      </w:del>
      <w:r w:rsidR="007F1A64" w:rsidRPr="0016785D">
        <w:rPr>
          <w:rFonts w:ascii="Times New Roman" w:eastAsia="Times New Roman" w:hAnsi="Times New Roman"/>
          <w:sz w:val="24"/>
          <w:szCs w:val="24"/>
          <w:lang w:eastAsia="ru-RU"/>
        </w:rPr>
        <w:t>, из которых: сумма просроченных процентов –</w:t>
      </w:r>
      <w:r w:rsidR="007F1A64">
        <w:rPr>
          <w:rFonts w:ascii="Times New Roman" w:eastAsia="Times New Roman" w:hAnsi="Times New Roman"/>
          <w:sz w:val="24"/>
          <w:szCs w:val="24"/>
          <w:lang w:eastAsia="ru-RU"/>
        </w:rPr>
        <w:t xml:space="preserve"> </w:t>
      </w:r>
      <w:ins w:id="159" w:author="Евгений Николаевич Теребун" w:date="2016-05-13T17:42:00Z">
        <w:r w:rsidR="00FA41E7">
          <w:rPr>
            <w:rFonts w:ascii="Times New Roman" w:eastAsia="Times New Roman" w:hAnsi="Times New Roman"/>
            <w:sz w:val="24"/>
            <w:szCs w:val="24"/>
            <w:lang w:eastAsia="ru-RU"/>
          </w:rPr>
          <w:t>***</w:t>
        </w:r>
      </w:ins>
      <w:del w:id="160" w:author="Евгений Николаевич Теребун" w:date="2016-05-13T17:42:00Z">
        <w:r w:rsidR="007F1A64" w:rsidDel="00FA41E7">
          <w:rPr>
            <w:rFonts w:ascii="Times New Roman" w:eastAsia="Times New Roman" w:hAnsi="Times New Roman"/>
            <w:sz w:val="24"/>
            <w:szCs w:val="24"/>
            <w:lang w:eastAsia="ru-RU"/>
          </w:rPr>
          <w:delText xml:space="preserve">5481 </w:delText>
        </w:r>
        <w:r w:rsidR="007F1A64" w:rsidRPr="0016785D" w:rsidDel="00FA41E7">
          <w:rPr>
            <w:rFonts w:ascii="Times New Roman" w:eastAsia="Times New Roman" w:hAnsi="Times New Roman"/>
            <w:sz w:val="24"/>
            <w:szCs w:val="24"/>
            <w:lang w:eastAsia="ru-RU"/>
          </w:rPr>
          <w:delText>рубл</w:delText>
        </w:r>
        <w:r w:rsidR="007F1A64" w:rsidDel="00FA41E7">
          <w:rPr>
            <w:rFonts w:ascii="Times New Roman" w:eastAsia="Times New Roman" w:hAnsi="Times New Roman"/>
            <w:sz w:val="24"/>
            <w:szCs w:val="24"/>
            <w:lang w:eastAsia="ru-RU"/>
          </w:rPr>
          <w:delText>ь 96</w:delText>
        </w:r>
        <w:r w:rsidR="007F1A64" w:rsidRPr="0016785D" w:rsidDel="00FA41E7">
          <w:rPr>
            <w:rFonts w:ascii="Times New Roman" w:eastAsia="Times New Roman" w:hAnsi="Times New Roman"/>
            <w:sz w:val="24"/>
            <w:szCs w:val="24"/>
            <w:lang w:eastAsia="ru-RU"/>
          </w:rPr>
          <w:delText xml:space="preserve"> копеек</w:delText>
        </w:r>
      </w:del>
      <w:r w:rsidR="007F1A64" w:rsidRPr="0016785D">
        <w:rPr>
          <w:rFonts w:ascii="Times New Roman" w:eastAsia="Times New Roman" w:hAnsi="Times New Roman"/>
          <w:sz w:val="24"/>
          <w:szCs w:val="24"/>
          <w:lang w:eastAsia="ru-RU"/>
        </w:rPr>
        <w:t xml:space="preserve">; просроченный основной долг – </w:t>
      </w:r>
      <w:ins w:id="161" w:author="Евгений Николаевич Теребун" w:date="2016-05-13T17:42:00Z">
        <w:r w:rsidR="00FA41E7">
          <w:rPr>
            <w:rFonts w:ascii="Times New Roman" w:eastAsia="Times New Roman" w:hAnsi="Times New Roman"/>
            <w:sz w:val="24"/>
            <w:szCs w:val="24"/>
            <w:lang w:eastAsia="ru-RU"/>
          </w:rPr>
          <w:t>***</w:t>
        </w:r>
      </w:ins>
      <w:del w:id="162" w:author="Евгений Николаевич Теребун" w:date="2016-05-13T17:42:00Z">
        <w:r w:rsidR="00817A12" w:rsidDel="00FA41E7">
          <w:rPr>
            <w:rFonts w:ascii="Times New Roman" w:eastAsia="Times New Roman" w:hAnsi="Times New Roman"/>
            <w:sz w:val="24"/>
            <w:szCs w:val="24"/>
            <w:lang w:eastAsia="ru-RU"/>
          </w:rPr>
          <w:delText xml:space="preserve">55334 рубля </w:delText>
        </w:r>
        <w:r w:rsidR="007F1A64" w:rsidDel="00FA41E7">
          <w:rPr>
            <w:rFonts w:ascii="Times New Roman" w:eastAsia="Times New Roman" w:hAnsi="Times New Roman"/>
            <w:sz w:val="24"/>
            <w:szCs w:val="24"/>
            <w:lang w:eastAsia="ru-RU"/>
          </w:rPr>
          <w:delText>69 копеек</w:delText>
        </w:r>
      </w:del>
      <w:r w:rsidR="007F1A64" w:rsidRPr="0016785D">
        <w:rPr>
          <w:rFonts w:ascii="Times New Roman" w:eastAsia="Times New Roman" w:hAnsi="Times New Roman"/>
          <w:sz w:val="24"/>
          <w:szCs w:val="24"/>
          <w:lang w:eastAsia="ru-RU"/>
        </w:rPr>
        <w:t xml:space="preserve">; неустойка за просроченный основной долг </w:t>
      </w:r>
      <w:r w:rsidR="007F1A64">
        <w:rPr>
          <w:rFonts w:ascii="Times New Roman" w:eastAsia="Times New Roman" w:hAnsi="Times New Roman"/>
          <w:sz w:val="24"/>
          <w:szCs w:val="24"/>
          <w:lang w:eastAsia="ru-RU"/>
        </w:rPr>
        <w:t>-</w:t>
      </w:r>
      <w:r w:rsidR="007F1A64" w:rsidRPr="0016785D">
        <w:rPr>
          <w:rFonts w:ascii="Times New Roman" w:eastAsia="Times New Roman" w:hAnsi="Times New Roman"/>
          <w:sz w:val="24"/>
          <w:szCs w:val="24"/>
          <w:lang w:eastAsia="ru-RU"/>
        </w:rPr>
        <w:t xml:space="preserve"> </w:t>
      </w:r>
      <w:ins w:id="163" w:author="Евгений Николаевич Теребун" w:date="2016-05-13T17:42:00Z">
        <w:r w:rsidR="00FA41E7">
          <w:rPr>
            <w:rFonts w:ascii="Times New Roman" w:eastAsia="Times New Roman" w:hAnsi="Times New Roman"/>
            <w:sz w:val="24"/>
            <w:szCs w:val="24"/>
            <w:lang w:eastAsia="ru-RU"/>
          </w:rPr>
          <w:t>***</w:t>
        </w:r>
      </w:ins>
      <w:del w:id="164" w:author="Евгений Николаевич Теребун" w:date="2016-05-13T17:42:00Z">
        <w:r w:rsidR="007F1A64" w:rsidDel="00FA41E7">
          <w:rPr>
            <w:rFonts w:ascii="Times New Roman" w:eastAsia="Times New Roman" w:hAnsi="Times New Roman"/>
            <w:sz w:val="24"/>
            <w:szCs w:val="24"/>
            <w:lang w:eastAsia="ru-RU"/>
          </w:rPr>
          <w:delText>7731 рубль 55</w:delText>
        </w:r>
        <w:r w:rsidR="007F1A64" w:rsidRPr="0016785D" w:rsidDel="00FA41E7">
          <w:rPr>
            <w:rFonts w:ascii="Times New Roman" w:eastAsia="Times New Roman" w:hAnsi="Times New Roman"/>
            <w:sz w:val="24"/>
            <w:szCs w:val="24"/>
            <w:lang w:eastAsia="ru-RU"/>
          </w:rPr>
          <w:delText xml:space="preserve"> копе</w:delText>
        </w:r>
        <w:r w:rsidR="007F1A64" w:rsidDel="00FA41E7">
          <w:rPr>
            <w:rFonts w:ascii="Times New Roman" w:eastAsia="Times New Roman" w:hAnsi="Times New Roman"/>
            <w:sz w:val="24"/>
            <w:szCs w:val="24"/>
            <w:lang w:eastAsia="ru-RU"/>
          </w:rPr>
          <w:delText>ек</w:delText>
        </w:r>
      </w:del>
      <w:r w:rsidR="007F1A64" w:rsidRPr="0016785D">
        <w:rPr>
          <w:rFonts w:ascii="Times New Roman" w:eastAsia="Times New Roman" w:hAnsi="Times New Roman"/>
          <w:sz w:val="24"/>
          <w:szCs w:val="24"/>
          <w:lang w:eastAsia="ru-RU"/>
        </w:rPr>
        <w:t xml:space="preserve">; неустойка за просроченные проценты – </w:t>
      </w:r>
      <w:ins w:id="165" w:author="Евгений Николаевич Теребун" w:date="2016-05-13T17:42:00Z">
        <w:r w:rsidR="00FA41E7">
          <w:rPr>
            <w:rFonts w:ascii="Times New Roman" w:eastAsia="Times New Roman" w:hAnsi="Times New Roman"/>
            <w:sz w:val="24"/>
            <w:szCs w:val="24"/>
            <w:lang w:eastAsia="ru-RU"/>
          </w:rPr>
          <w:t>***</w:t>
        </w:r>
      </w:ins>
      <w:del w:id="166" w:author="Евгений Николаевич Теребун" w:date="2016-05-13T17:42:00Z">
        <w:r w:rsidR="007F1A64" w:rsidDel="00FA41E7">
          <w:rPr>
            <w:rFonts w:ascii="Times New Roman" w:eastAsia="Times New Roman" w:hAnsi="Times New Roman"/>
            <w:sz w:val="24"/>
            <w:szCs w:val="24"/>
            <w:lang w:eastAsia="ru-RU"/>
          </w:rPr>
          <w:delText>3088 рублей 59</w:delText>
        </w:r>
        <w:r w:rsidR="007F1A64" w:rsidRPr="0016785D" w:rsidDel="00FA41E7">
          <w:rPr>
            <w:rFonts w:ascii="Times New Roman" w:eastAsia="Times New Roman" w:hAnsi="Times New Roman"/>
            <w:sz w:val="24"/>
            <w:szCs w:val="24"/>
            <w:lang w:eastAsia="ru-RU"/>
          </w:rPr>
          <w:delText xml:space="preserve"> копее</w:delText>
        </w:r>
      </w:del>
      <w:r w:rsidR="007F1A64" w:rsidRPr="0016785D">
        <w:rPr>
          <w:rFonts w:ascii="Times New Roman" w:eastAsia="Times New Roman" w:hAnsi="Times New Roman"/>
          <w:sz w:val="24"/>
          <w:szCs w:val="24"/>
          <w:lang w:eastAsia="ru-RU"/>
        </w:rPr>
        <w:t>к.</w:t>
      </w:r>
    </w:p>
    <w:p w14:paraId="102F99E0" w14:textId="77777777" w:rsidR="00817A12" w:rsidRPr="0016785D" w:rsidRDefault="00817A12" w:rsidP="0016785D">
      <w:pPr>
        <w:spacing w:after="0" w:line="240" w:lineRule="auto"/>
        <w:jc w:val="both"/>
        <w:rPr>
          <w:rFonts w:ascii="Times New Roman" w:eastAsia="Times New Roman" w:hAnsi="Times New Roman"/>
          <w:sz w:val="24"/>
          <w:szCs w:val="24"/>
          <w:lang w:eastAsia="ru-RU"/>
        </w:rPr>
      </w:pPr>
    </w:p>
    <w:p w14:paraId="0D2EE565"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w:t>
      </w:r>
      <w:r w:rsidR="00126834">
        <w:rPr>
          <w:rFonts w:ascii="Times New Roman" w:eastAsia="Times New Roman" w:hAnsi="Times New Roman"/>
          <w:sz w:val="24"/>
          <w:szCs w:val="24"/>
          <w:lang w:eastAsia="ru-RU"/>
        </w:rPr>
        <w:t>твенная пошлина</w:t>
      </w:r>
      <w:r w:rsidRPr="0016785D">
        <w:rPr>
          <w:rFonts w:ascii="Times New Roman" w:eastAsia="Times New Roman" w:hAnsi="Times New Roman"/>
          <w:sz w:val="24"/>
          <w:szCs w:val="24"/>
          <w:lang w:eastAsia="ru-RU"/>
        </w:rPr>
        <w:t xml:space="preserve"> в размере </w:t>
      </w:r>
      <w:ins w:id="167" w:author="Евгений Николаевич Теребун" w:date="2016-05-13T17:42:00Z">
        <w:r w:rsidR="00FA41E7">
          <w:rPr>
            <w:rFonts w:ascii="Times New Roman" w:eastAsia="Times New Roman" w:hAnsi="Times New Roman"/>
            <w:sz w:val="24"/>
            <w:szCs w:val="24"/>
            <w:lang w:eastAsia="ru-RU"/>
          </w:rPr>
          <w:t>***</w:t>
        </w:r>
      </w:ins>
      <w:del w:id="168" w:author="Евгений Николаевич Теребун" w:date="2016-05-13T17:42:00Z">
        <w:r w:rsidR="007F1A64" w:rsidDel="00FA41E7">
          <w:rPr>
            <w:rFonts w:ascii="Times New Roman" w:eastAsia="Times New Roman" w:hAnsi="Times New Roman"/>
            <w:sz w:val="24"/>
            <w:szCs w:val="24"/>
            <w:lang w:eastAsia="ru-RU"/>
          </w:rPr>
          <w:delText>2</w:delText>
        </w:r>
        <w:r w:rsidR="00126834" w:rsidDel="00FA41E7">
          <w:rPr>
            <w:rFonts w:ascii="Times New Roman" w:eastAsia="Times New Roman" w:hAnsi="Times New Roman"/>
            <w:sz w:val="24"/>
            <w:szCs w:val="24"/>
            <w:lang w:eastAsia="ru-RU"/>
          </w:rPr>
          <w:delText xml:space="preserve"> </w:delText>
        </w:r>
        <w:r w:rsidR="007F1A64" w:rsidDel="00FA41E7">
          <w:rPr>
            <w:rFonts w:ascii="Times New Roman" w:eastAsia="Times New Roman" w:hAnsi="Times New Roman"/>
            <w:sz w:val="24"/>
            <w:szCs w:val="24"/>
            <w:lang w:eastAsia="ru-RU"/>
          </w:rPr>
          <w:delText>349</w:delText>
        </w:r>
        <w:r w:rsidRPr="0016785D" w:rsidDel="00FA41E7">
          <w:rPr>
            <w:rFonts w:ascii="Times New Roman" w:eastAsia="Times New Roman" w:hAnsi="Times New Roman"/>
            <w:sz w:val="24"/>
            <w:szCs w:val="24"/>
            <w:lang w:eastAsia="ru-RU"/>
          </w:rPr>
          <w:delText xml:space="preserve"> рубл</w:delText>
        </w:r>
        <w:r w:rsidR="007F1A64" w:rsidDel="00FA41E7">
          <w:rPr>
            <w:rFonts w:ascii="Times New Roman" w:eastAsia="Times New Roman" w:hAnsi="Times New Roman"/>
            <w:sz w:val="24"/>
            <w:szCs w:val="24"/>
            <w:lang w:eastAsia="ru-RU"/>
          </w:rPr>
          <w:delText>ь</w:delText>
        </w:r>
        <w:r w:rsidR="00126834" w:rsidDel="00FA41E7">
          <w:rPr>
            <w:rFonts w:ascii="Times New Roman" w:eastAsia="Times New Roman" w:hAnsi="Times New Roman"/>
            <w:sz w:val="24"/>
            <w:szCs w:val="24"/>
            <w:lang w:eastAsia="ru-RU"/>
          </w:rPr>
          <w:delText xml:space="preserve"> </w:delText>
        </w:r>
        <w:r w:rsidR="007F1A64" w:rsidDel="00FA41E7">
          <w:rPr>
            <w:rFonts w:ascii="Times New Roman" w:eastAsia="Times New Roman" w:hAnsi="Times New Roman"/>
            <w:sz w:val="24"/>
            <w:szCs w:val="24"/>
            <w:lang w:eastAsia="ru-RU"/>
          </w:rPr>
          <w:delText>10</w:delText>
        </w:r>
        <w:r w:rsidR="00126834" w:rsidDel="00FA41E7">
          <w:rPr>
            <w:rFonts w:ascii="Times New Roman" w:eastAsia="Times New Roman" w:hAnsi="Times New Roman"/>
            <w:sz w:val="24"/>
            <w:szCs w:val="24"/>
            <w:lang w:eastAsia="ru-RU"/>
          </w:rPr>
          <w:delText xml:space="preserve"> копе</w:delText>
        </w:r>
        <w:r w:rsidR="007F1A64" w:rsidDel="00FA41E7">
          <w:rPr>
            <w:rFonts w:ascii="Times New Roman" w:eastAsia="Times New Roman" w:hAnsi="Times New Roman"/>
            <w:sz w:val="24"/>
            <w:szCs w:val="24"/>
            <w:lang w:eastAsia="ru-RU"/>
          </w:rPr>
          <w:delText>ек</w:delText>
        </w:r>
      </w:del>
      <w:r w:rsidR="00126834" w:rsidRPr="0016785D">
        <w:rPr>
          <w:rFonts w:ascii="Times New Roman" w:eastAsia="Times New Roman" w:hAnsi="Times New Roman"/>
          <w:sz w:val="24"/>
          <w:szCs w:val="24"/>
          <w:lang w:eastAsia="ru-RU"/>
        </w:rPr>
        <w:t>.</w:t>
      </w:r>
    </w:p>
    <w:p w14:paraId="5B22FDF3" w14:textId="77777777" w:rsidR="0016785D" w:rsidRPr="0016785D" w:rsidRDefault="0016785D" w:rsidP="0016785D">
      <w:pPr>
        <w:spacing w:after="0" w:line="240" w:lineRule="auto"/>
        <w:rPr>
          <w:rFonts w:ascii="Times New Roman" w:eastAsia="Times New Roman" w:hAnsi="Times New Roman"/>
          <w:sz w:val="24"/>
          <w:szCs w:val="24"/>
          <w:lang w:eastAsia="ru-RU"/>
        </w:rPr>
      </w:pPr>
    </w:p>
    <w:p w14:paraId="68753E33" w14:textId="77777777" w:rsidR="0016785D" w:rsidRPr="0016785D" w:rsidRDefault="0016785D" w:rsidP="0016785D">
      <w:pPr>
        <w:spacing w:after="0" w:line="240" w:lineRule="auto"/>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На основании изложенного и руководствуясь ст. ст. 194-199 ГПК РФ, суд</w:t>
      </w:r>
    </w:p>
    <w:p w14:paraId="74E00C15"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r w:rsidRPr="0016785D">
        <w:rPr>
          <w:rFonts w:ascii="Times New Roman" w:eastAsia="Times New Roman" w:hAnsi="Times New Roman"/>
          <w:sz w:val="24"/>
          <w:szCs w:val="24"/>
          <w:lang w:eastAsia="ru-RU"/>
        </w:rPr>
        <w:t xml:space="preserve">                                                                   </w:t>
      </w:r>
      <w:r w:rsidRPr="0016785D">
        <w:rPr>
          <w:rFonts w:ascii="Times New Roman" w:eastAsia="Times New Roman" w:hAnsi="Times New Roman"/>
          <w:b/>
          <w:sz w:val="24"/>
          <w:szCs w:val="24"/>
          <w:lang w:eastAsia="ru-RU"/>
        </w:rPr>
        <w:t xml:space="preserve"> </w:t>
      </w:r>
    </w:p>
    <w:p w14:paraId="523C6E80" w14:textId="77777777" w:rsidR="0016785D" w:rsidRPr="0016785D" w:rsidRDefault="0016785D" w:rsidP="0016785D">
      <w:pPr>
        <w:spacing w:after="0" w:line="240" w:lineRule="auto"/>
        <w:jc w:val="center"/>
        <w:rPr>
          <w:rFonts w:ascii="Times New Roman" w:eastAsia="Times New Roman" w:hAnsi="Times New Roman"/>
          <w:b/>
          <w:sz w:val="24"/>
          <w:szCs w:val="24"/>
          <w:lang w:eastAsia="ru-RU"/>
        </w:rPr>
      </w:pPr>
    </w:p>
    <w:p w14:paraId="7367FB7D" w14:textId="77777777" w:rsidR="0016785D" w:rsidRPr="0016785D" w:rsidRDefault="0016785D" w:rsidP="0016785D">
      <w:pPr>
        <w:spacing w:after="0" w:line="240" w:lineRule="auto"/>
        <w:jc w:val="center"/>
        <w:rPr>
          <w:rFonts w:ascii="Times New Roman" w:eastAsia="Times New Roman" w:hAnsi="Times New Roman"/>
          <w:b/>
          <w:sz w:val="24"/>
          <w:szCs w:val="24"/>
          <w:lang w:eastAsia="ru-RU"/>
        </w:rPr>
      </w:pPr>
      <w:r w:rsidRPr="0016785D">
        <w:rPr>
          <w:rFonts w:ascii="Times New Roman" w:eastAsia="Times New Roman" w:hAnsi="Times New Roman"/>
          <w:b/>
          <w:sz w:val="24"/>
          <w:szCs w:val="24"/>
          <w:lang w:eastAsia="ru-RU"/>
        </w:rPr>
        <w:t>Р Е Ш И Л:</w:t>
      </w:r>
    </w:p>
    <w:p w14:paraId="7727E630"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50B6C256"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Исковые требования </w:t>
      </w:r>
      <w:del w:id="169"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170"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171"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172"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в лице филиала – Московского банка </w:t>
      </w:r>
      <w:del w:id="173"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174"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175"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176"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к </w:t>
      </w:r>
      <w:r w:rsidR="007F1A64">
        <w:rPr>
          <w:rFonts w:ascii="Times New Roman" w:eastAsia="Times New Roman" w:hAnsi="Times New Roman"/>
          <w:sz w:val="24"/>
          <w:szCs w:val="24"/>
          <w:lang w:eastAsia="ru-RU"/>
        </w:rPr>
        <w:t>Королевой Юлии Михайловне</w:t>
      </w:r>
      <w:r w:rsidR="00126834" w:rsidRPr="0016785D">
        <w:rPr>
          <w:rFonts w:ascii="Times New Roman" w:eastAsia="Times New Roman" w:hAnsi="Times New Roman"/>
          <w:sz w:val="24"/>
          <w:szCs w:val="24"/>
          <w:lang w:eastAsia="ru-RU"/>
        </w:rPr>
        <w:t xml:space="preserve"> </w:t>
      </w:r>
      <w:r w:rsidRPr="0016785D">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sidRPr="0016785D">
        <w:rPr>
          <w:rFonts w:ascii="Times New Roman" w:eastAsia="Times New Roman" w:hAnsi="Times New Roman"/>
          <w:b/>
          <w:sz w:val="24"/>
          <w:szCs w:val="24"/>
          <w:lang w:eastAsia="ru-RU"/>
        </w:rPr>
        <w:t xml:space="preserve"> – удовлетворить.</w:t>
      </w:r>
      <w:r w:rsidRPr="0016785D">
        <w:rPr>
          <w:rFonts w:ascii="Times New Roman" w:eastAsia="Times New Roman" w:hAnsi="Times New Roman"/>
          <w:sz w:val="24"/>
          <w:szCs w:val="24"/>
          <w:lang w:eastAsia="ru-RU"/>
        </w:rPr>
        <w:t xml:space="preserve"> </w:t>
      </w:r>
    </w:p>
    <w:p w14:paraId="0E4A43AC"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p>
    <w:p w14:paraId="5212DC93" w14:textId="77777777" w:rsidR="0016785D" w:rsidRPr="0016785D" w:rsidRDefault="0016785D" w:rsidP="0016785D">
      <w:pPr>
        <w:spacing w:after="0" w:line="240" w:lineRule="auto"/>
        <w:jc w:val="both"/>
        <w:rPr>
          <w:rFonts w:ascii="Times New Roman" w:hAnsi="Times New Roman"/>
          <w:sz w:val="24"/>
          <w:szCs w:val="24"/>
        </w:rPr>
      </w:pPr>
      <w:r w:rsidRPr="0016785D">
        <w:rPr>
          <w:rFonts w:ascii="Times New Roman" w:hAnsi="Times New Roman"/>
          <w:sz w:val="24"/>
          <w:szCs w:val="24"/>
        </w:rPr>
        <w:t xml:space="preserve">          Расторгнуть кредитный договор </w:t>
      </w:r>
      <w:r w:rsidR="00126834" w:rsidRPr="0016785D">
        <w:rPr>
          <w:rFonts w:ascii="Times New Roman" w:eastAsia="Times New Roman" w:hAnsi="Times New Roman"/>
          <w:sz w:val="24"/>
          <w:szCs w:val="24"/>
          <w:lang w:eastAsia="ru-RU"/>
        </w:rPr>
        <w:t xml:space="preserve">№ </w:t>
      </w:r>
      <w:ins w:id="177" w:author="Евгений Николаевич Теребун" w:date="2016-05-13T17:42:00Z">
        <w:r w:rsidR="00FA41E7">
          <w:rPr>
            <w:rFonts w:ascii="Times New Roman" w:eastAsia="Times New Roman" w:hAnsi="Times New Roman"/>
            <w:sz w:val="24"/>
            <w:szCs w:val="24"/>
            <w:lang w:eastAsia="ru-RU"/>
          </w:rPr>
          <w:t>***</w:t>
        </w:r>
      </w:ins>
      <w:del w:id="178" w:author="Евгений Николаевич Теребун" w:date="2016-05-13T17:42:00Z">
        <w:r w:rsidR="006F1413" w:rsidDel="00FA41E7">
          <w:rPr>
            <w:rFonts w:ascii="Times New Roman" w:eastAsia="Times New Roman" w:hAnsi="Times New Roman"/>
            <w:sz w:val="24"/>
            <w:szCs w:val="24"/>
            <w:lang w:eastAsia="ru-RU"/>
          </w:rPr>
          <w:delText>564616</w:delText>
        </w:r>
        <w:r w:rsidR="00126834" w:rsidRPr="0016785D" w:rsidDel="00FA41E7">
          <w:rPr>
            <w:rFonts w:ascii="Times New Roman" w:eastAsia="Times New Roman" w:hAnsi="Times New Roman"/>
            <w:sz w:val="24"/>
            <w:szCs w:val="24"/>
            <w:lang w:eastAsia="ru-RU"/>
          </w:rPr>
          <w:delText xml:space="preserve"> </w:delText>
        </w:r>
      </w:del>
      <w:r w:rsidR="00126834" w:rsidRPr="0016785D">
        <w:rPr>
          <w:rFonts w:ascii="Times New Roman" w:eastAsia="Times New Roman" w:hAnsi="Times New Roman"/>
          <w:sz w:val="24"/>
          <w:szCs w:val="24"/>
          <w:lang w:eastAsia="ru-RU"/>
        </w:rPr>
        <w:t>от</w:t>
      </w:r>
      <w:r w:rsidR="006F1413">
        <w:rPr>
          <w:rFonts w:ascii="Times New Roman" w:eastAsia="Times New Roman" w:hAnsi="Times New Roman"/>
          <w:sz w:val="24"/>
          <w:szCs w:val="24"/>
          <w:lang w:eastAsia="ru-RU"/>
        </w:rPr>
        <w:t xml:space="preserve"> 24.11.2011 </w:t>
      </w:r>
      <w:r w:rsidRPr="0016785D">
        <w:rPr>
          <w:rFonts w:ascii="Times New Roman" w:hAnsi="Times New Roman"/>
          <w:sz w:val="24"/>
          <w:szCs w:val="24"/>
        </w:rPr>
        <w:t xml:space="preserve">года, заключенный между </w:t>
      </w:r>
      <w:del w:id="179" w:author="Антонова Мария Сергеевна" w:date="2016-03-14T20:46:00Z">
        <w:r w:rsidRPr="0016785D" w:rsidDel="00DB34E6">
          <w:rPr>
            <w:rFonts w:ascii="Times New Roman" w:hAnsi="Times New Roman"/>
            <w:sz w:val="24"/>
            <w:szCs w:val="24"/>
          </w:rPr>
          <w:delText>ОАО</w:delText>
        </w:r>
      </w:del>
      <w:ins w:id="180" w:author="Антонова Мария Сергеевна" w:date="2016-03-14T20:46:00Z">
        <w:r w:rsidR="00DB34E6">
          <w:rPr>
            <w:rFonts w:ascii="Times New Roman" w:hAnsi="Times New Roman"/>
            <w:sz w:val="24"/>
            <w:szCs w:val="24"/>
          </w:rPr>
          <w:t>ПАО</w:t>
        </w:r>
      </w:ins>
      <w:r w:rsidRPr="0016785D">
        <w:rPr>
          <w:rFonts w:ascii="Times New Roman" w:hAnsi="Times New Roman"/>
          <w:sz w:val="24"/>
          <w:szCs w:val="24"/>
        </w:rPr>
        <w:t xml:space="preserve"> </w:t>
      </w:r>
      <w:del w:id="181" w:author="Антонова Мария Сергеевна" w:date="2016-03-14T20:47:00Z">
        <w:r w:rsidRPr="0016785D" w:rsidDel="00DB34E6">
          <w:rPr>
            <w:rFonts w:ascii="Times New Roman" w:hAnsi="Times New Roman"/>
            <w:sz w:val="24"/>
            <w:szCs w:val="24"/>
          </w:rPr>
          <w:delText xml:space="preserve">«Сбербанк России» </w:delText>
        </w:r>
      </w:del>
      <w:ins w:id="182" w:author="Антонова Мария Сергеевна" w:date="2016-03-14T20:47:00Z">
        <w:r w:rsidR="00DB34E6">
          <w:rPr>
            <w:rFonts w:ascii="Times New Roman" w:hAnsi="Times New Roman"/>
            <w:sz w:val="24"/>
            <w:szCs w:val="24"/>
          </w:rPr>
          <w:t xml:space="preserve">Сбербанк </w:t>
        </w:r>
      </w:ins>
      <w:r w:rsidRPr="0016785D">
        <w:rPr>
          <w:rFonts w:ascii="Times New Roman" w:hAnsi="Times New Roman"/>
          <w:sz w:val="24"/>
          <w:szCs w:val="24"/>
        </w:rPr>
        <w:t xml:space="preserve">в лице Московского банка </w:t>
      </w:r>
      <w:del w:id="183" w:author="Антонова Мария Сергеевна" w:date="2016-03-14T20:46:00Z">
        <w:r w:rsidRPr="0016785D" w:rsidDel="00DB34E6">
          <w:rPr>
            <w:rFonts w:ascii="Times New Roman" w:hAnsi="Times New Roman"/>
            <w:sz w:val="24"/>
            <w:szCs w:val="24"/>
          </w:rPr>
          <w:delText>ОАО</w:delText>
        </w:r>
      </w:del>
      <w:ins w:id="184" w:author="Антонова Мария Сергеевна" w:date="2016-03-14T20:46:00Z">
        <w:r w:rsidR="00DB34E6">
          <w:rPr>
            <w:rFonts w:ascii="Times New Roman" w:hAnsi="Times New Roman"/>
            <w:sz w:val="24"/>
            <w:szCs w:val="24"/>
          </w:rPr>
          <w:t>ПАО</w:t>
        </w:r>
      </w:ins>
      <w:r w:rsidRPr="0016785D">
        <w:rPr>
          <w:rFonts w:ascii="Times New Roman" w:hAnsi="Times New Roman"/>
          <w:sz w:val="24"/>
          <w:szCs w:val="24"/>
        </w:rPr>
        <w:t xml:space="preserve"> </w:t>
      </w:r>
      <w:del w:id="185" w:author="Антонова Мария Сергеевна" w:date="2016-03-14T20:47:00Z">
        <w:r w:rsidRPr="0016785D" w:rsidDel="00DB34E6">
          <w:rPr>
            <w:rFonts w:ascii="Times New Roman" w:hAnsi="Times New Roman"/>
            <w:sz w:val="24"/>
            <w:szCs w:val="24"/>
          </w:rPr>
          <w:delText xml:space="preserve">«Сбербанк России» </w:delText>
        </w:r>
      </w:del>
      <w:ins w:id="186" w:author="Антонова Мария Сергеевна" w:date="2016-03-14T20:47:00Z">
        <w:r w:rsidR="00DB34E6">
          <w:rPr>
            <w:rFonts w:ascii="Times New Roman" w:hAnsi="Times New Roman"/>
            <w:sz w:val="24"/>
            <w:szCs w:val="24"/>
          </w:rPr>
          <w:t xml:space="preserve">Сбербанк </w:t>
        </w:r>
      </w:ins>
      <w:r w:rsidRPr="0016785D">
        <w:rPr>
          <w:rFonts w:ascii="Times New Roman" w:hAnsi="Times New Roman"/>
          <w:sz w:val="24"/>
          <w:szCs w:val="24"/>
        </w:rPr>
        <w:t xml:space="preserve">и </w:t>
      </w:r>
      <w:del w:id="187" w:author="Евгений Николаевич Теребун" w:date="2016-05-13T17:42:00Z">
        <w:r w:rsidR="006F1413" w:rsidDel="00FA41E7">
          <w:rPr>
            <w:rFonts w:ascii="Times New Roman" w:hAnsi="Times New Roman"/>
            <w:sz w:val="24"/>
            <w:szCs w:val="24"/>
          </w:rPr>
          <w:delText>Королевой Юлией Михайловной.</w:delText>
        </w:r>
      </w:del>
      <w:ins w:id="188" w:author="Евгений Николаевич Теребун" w:date="2016-05-13T17:42:00Z">
        <w:r w:rsidR="00FA41E7">
          <w:rPr>
            <w:rFonts w:ascii="Times New Roman" w:hAnsi="Times New Roman"/>
            <w:sz w:val="24"/>
            <w:szCs w:val="24"/>
          </w:rPr>
          <w:t>фио</w:t>
        </w:r>
      </w:ins>
      <w:r w:rsidRPr="0016785D">
        <w:rPr>
          <w:rFonts w:ascii="Times New Roman" w:hAnsi="Times New Roman"/>
          <w:sz w:val="24"/>
          <w:szCs w:val="24"/>
        </w:rPr>
        <w:t xml:space="preserve"> </w:t>
      </w:r>
    </w:p>
    <w:p w14:paraId="38A4CAFF" w14:textId="77777777" w:rsidR="0016785D" w:rsidRPr="0016785D" w:rsidRDefault="0016785D" w:rsidP="0016785D">
      <w:pPr>
        <w:spacing w:after="0" w:line="240" w:lineRule="auto"/>
        <w:jc w:val="both"/>
        <w:rPr>
          <w:rFonts w:ascii="Times New Roman" w:hAnsi="Times New Roman"/>
          <w:sz w:val="24"/>
          <w:szCs w:val="24"/>
        </w:rPr>
      </w:pPr>
    </w:p>
    <w:p w14:paraId="250C5914" w14:textId="77777777" w:rsidR="00817A12"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Взыскать с </w:t>
      </w:r>
      <w:del w:id="189" w:author="Евгений Николаевич Теребун" w:date="2016-05-13T17:42:00Z">
        <w:r w:rsidR="006F1413" w:rsidDel="00FA41E7">
          <w:rPr>
            <w:rFonts w:ascii="Times New Roman" w:eastAsia="Times New Roman" w:hAnsi="Times New Roman"/>
            <w:sz w:val="24"/>
            <w:szCs w:val="24"/>
            <w:lang w:eastAsia="ru-RU"/>
          </w:rPr>
          <w:delText>Королевой Юлии Михайловны</w:delText>
        </w:r>
      </w:del>
      <w:ins w:id="190" w:author="Евгений Николаевич Теребун" w:date="2016-05-13T17:42:00Z">
        <w:r w:rsidR="00FA41E7">
          <w:rPr>
            <w:rFonts w:ascii="Times New Roman" w:eastAsia="Times New Roman" w:hAnsi="Times New Roman"/>
            <w:sz w:val="24"/>
            <w:szCs w:val="24"/>
            <w:lang w:eastAsia="ru-RU"/>
          </w:rPr>
          <w:t>фио</w:t>
        </w:r>
      </w:ins>
      <w:r w:rsidR="00126834" w:rsidRPr="0016785D">
        <w:rPr>
          <w:rFonts w:ascii="Times New Roman" w:eastAsia="Times New Roman" w:hAnsi="Times New Roman"/>
          <w:sz w:val="24"/>
          <w:szCs w:val="24"/>
          <w:lang w:eastAsia="ru-RU"/>
        </w:rPr>
        <w:t xml:space="preserve"> </w:t>
      </w:r>
      <w:r w:rsidRPr="0016785D">
        <w:rPr>
          <w:rFonts w:ascii="Times New Roman" w:eastAsia="Times New Roman" w:hAnsi="Times New Roman"/>
          <w:sz w:val="24"/>
          <w:szCs w:val="24"/>
          <w:lang w:eastAsia="ru-RU"/>
        </w:rPr>
        <w:t xml:space="preserve">в пользу </w:t>
      </w:r>
      <w:del w:id="191"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192"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193"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194"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в лице филиала – Московского банка </w:t>
      </w:r>
      <w:del w:id="195"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196"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197"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198"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сумму задолженности по кредитному договору в размере </w:t>
      </w:r>
      <w:ins w:id="199" w:author="Евгений Николаевич Теребун" w:date="2016-05-13T17:42:00Z">
        <w:r w:rsidR="00FA41E7">
          <w:rPr>
            <w:rFonts w:ascii="Times New Roman" w:eastAsia="Times New Roman" w:hAnsi="Times New Roman"/>
            <w:sz w:val="24"/>
            <w:szCs w:val="24"/>
            <w:lang w:eastAsia="ru-RU"/>
          </w:rPr>
          <w:t>***</w:t>
        </w:r>
      </w:ins>
      <w:del w:id="200" w:author="Евгений Николаевич Теребун" w:date="2016-05-13T17:42:00Z">
        <w:r w:rsidR="006F1413" w:rsidDel="00FA41E7">
          <w:rPr>
            <w:rFonts w:ascii="Times New Roman" w:eastAsia="Times New Roman" w:hAnsi="Times New Roman"/>
            <w:sz w:val="24"/>
            <w:szCs w:val="24"/>
            <w:lang w:eastAsia="ru-RU"/>
          </w:rPr>
          <w:delText xml:space="preserve">71636 </w:delText>
        </w:r>
        <w:r w:rsidR="006F1413" w:rsidRPr="0016785D" w:rsidDel="00FA41E7">
          <w:rPr>
            <w:rFonts w:ascii="Times New Roman" w:eastAsia="Times New Roman" w:hAnsi="Times New Roman"/>
            <w:sz w:val="24"/>
            <w:szCs w:val="24"/>
            <w:lang w:eastAsia="ru-RU"/>
          </w:rPr>
          <w:delText xml:space="preserve">рублей </w:delText>
        </w:r>
        <w:r w:rsidR="006F1413" w:rsidDel="00FA41E7">
          <w:rPr>
            <w:rFonts w:ascii="Times New Roman" w:eastAsia="Times New Roman" w:hAnsi="Times New Roman"/>
            <w:sz w:val="24"/>
            <w:szCs w:val="24"/>
            <w:lang w:eastAsia="ru-RU"/>
          </w:rPr>
          <w:delText>79</w:delText>
        </w:r>
        <w:r w:rsidR="006F1413" w:rsidRPr="0016785D" w:rsidDel="00FA41E7">
          <w:rPr>
            <w:rFonts w:ascii="Times New Roman" w:eastAsia="Times New Roman" w:hAnsi="Times New Roman"/>
            <w:sz w:val="24"/>
            <w:szCs w:val="24"/>
            <w:lang w:eastAsia="ru-RU"/>
          </w:rPr>
          <w:delText xml:space="preserve"> копе</w:delText>
        </w:r>
        <w:r w:rsidR="006F1413" w:rsidDel="00FA41E7">
          <w:rPr>
            <w:rFonts w:ascii="Times New Roman" w:eastAsia="Times New Roman" w:hAnsi="Times New Roman"/>
            <w:sz w:val="24"/>
            <w:szCs w:val="24"/>
            <w:lang w:eastAsia="ru-RU"/>
          </w:rPr>
          <w:delText>ек</w:delText>
        </w:r>
      </w:del>
      <w:r w:rsidR="006F1413" w:rsidRPr="0016785D">
        <w:rPr>
          <w:rFonts w:ascii="Times New Roman" w:eastAsia="Times New Roman" w:hAnsi="Times New Roman"/>
          <w:sz w:val="24"/>
          <w:szCs w:val="24"/>
          <w:lang w:eastAsia="ru-RU"/>
        </w:rPr>
        <w:t>, из которых: сумма просроченных процентов –</w:t>
      </w:r>
      <w:r w:rsidR="006F1413">
        <w:rPr>
          <w:rFonts w:ascii="Times New Roman" w:eastAsia="Times New Roman" w:hAnsi="Times New Roman"/>
          <w:sz w:val="24"/>
          <w:szCs w:val="24"/>
          <w:lang w:eastAsia="ru-RU"/>
        </w:rPr>
        <w:t xml:space="preserve"> </w:t>
      </w:r>
      <w:ins w:id="201" w:author="Евгений Николаевич Теребун" w:date="2016-05-13T17:42:00Z">
        <w:r w:rsidR="00FA41E7">
          <w:rPr>
            <w:rFonts w:ascii="Times New Roman" w:eastAsia="Times New Roman" w:hAnsi="Times New Roman"/>
            <w:sz w:val="24"/>
            <w:szCs w:val="24"/>
            <w:lang w:eastAsia="ru-RU"/>
          </w:rPr>
          <w:t>***</w:t>
        </w:r>
      </w:ins>
      <w:del w:id="202" w:author="Евгений Николаевич Теребун" w:date="2016-05-13T17:42:00Z">
        <w:r w:rsidR="006F1413" w:rsidDel="00FA41E7">
          <w:rPr>
            <w:rFonts w:ascii="Times New Roman" w:eastAsia="Times New Roman" w:hAnsi="Times New Roman"/>
            <w:sz w:val="24"/>
            <w:szCs w:val="24"/>
            <w:lang w:eastAsia="ru-RU"/>
          </w:rPr>
          <w:delText>5481</w:delText>
        </w:r>
        <w:r w:rsidR="006F1413" w:rsidRPr="0016785D" w:rsidDel="00FA41E7">
          <w:rPr>
            <w:rFonts w:ascii="Times New Roman" w:eastAsia="Times New Roman" w:hAnsi="Times New Roman"/>
            <w:sz w:val="24"/>
            <w:szCs w:val="24"/>
            <w:lang w:eastAsia="ru-RU"/>
          </w:rPr>
          <w:delText>рубл</w:delText>
        </w:r>
        <w:r w:rsidR="006F1413" w:rsidDel="00FA41E7">
          <w:rPr>
            <w:rFonts w:ascii="Times New Roman" w:eastAsia="Times New Roman" w:hAnsi="Times New Roman"/>
            <w:sz w:val="24"/>
            <w:szCs w:val="24"/>
            <w:lang w:eastAsia="ru-RU"/>
          </w:rPr>
          <w:delText>ь 96</w:delText>
        </w:r>
        <w:r w:rsidR="006F1413" w:rsidRPr="0016785D" w:rsidDel="00FA41E7">
          <w:rPr>
            <w:rFonts w:ascii="Times New Roman" w:eastAsia="Times New Roman" w:hAnsi="Times New Roman"/>
            <w:sz w:val="24"/>
            <w:szCs w:val="24"/>
            <w:lang w:eastAsia="ru-RU"/>
          </w:rPr>
          <w:delText xml:space="preserve"> копеек</w:delText>
        </w:r>
      </w:del>
      <w:r w:rsidR="006F1413" w:rsidRPr="0016785D">
        <w:rPr>
          <w:rFonts w:ascii="Times New Roman" w:eastAsia="Times New Roman" w:hAnsi="Times New Roman"/>
          <w:sz w:val="24"/>
          <w:szCs w:val="24"/>
          <w:lang w:eastAsia="ru-RU"/>
        </w:rPr>
        <w:t>; просроченный основной долг –</w:t>
      </w:r>
      <w:ins w:id="203" w:author="Евгений Николаевич Теребун" w:date="2016-05-13T17:42:00Z">
        <w:r w:rsidR="00FA41E7">
          <w:rPr>
            <w:rFonts w:ascii="Times New Roman" w:eastAsia="Times New Roman" w:hAnsi="Times New Roman"/>
            <w:sz w:val="24"/>
            <w:szCs w:val="24"/>
            <w:lang w:eastAsia="ru-RU"/>
          </w:rPr>
          <w:t>***</w:t>
        </w:r>
      </w:ins>
      <w:del w:id="204" w:author="Евгений Николаевич Теребун" w:date="2016-05-13T17:42:00Z">
        <w:r w:rsidR="006F1413" w:rsidRPr="0016785D" w:rsidDel="00FA41E7">
          <w:rPr>
            <w:rFonts w:ascii="Times New Roman" w:eastAsia="Times New Roman" w:hAnsi="Times New Roman"/>
            <w:sz w:val="24"/>
            <w:szCs w:val="24"/>
            <w:lang w:eastAsia="ru-RU"/>
          </w:rPr>
          <w:delText xml:space="preserve"> </w:delText>
        </w:r>
        <w:r w:rsidR="00817A12" w:rsidDel="00FA41E7">
          <w:rPr>
            <w:rFonts w:ascii="Times New Roman" w:eastAsia="Times New Roman" w:hAnsi="Times New Roman"/>
            <w:sz w:val="24"/>
            <w:szCs w:val="24"/>
            <w:lang w:eastAsia="ru-RU"/>
          </w:rPr>
          <w:delText>55334 рубля</w:delText>
        </w:r>
        <w:r w:rsidR="006F1413" w:rsidDel="00FA41E7">
          <w:rPr>
            <w:rFonts w:ascii="Times New Roman" w:eastAsia="Times New Roman" w:hAnsi="Times New Roman"/>
            <w:sz w:val="24"/>
            <w:szCs w:val="24"/>
            <w:lang w:eastAsia="ru-RU"/>
          </w:rPr>
          <w:delText xml:space="preserve"> 69 копеек</w:delText>
        </w:r>
      </w:del>
      <w:r w:rsidR="006F1413" w:rsidRPr="0016785D">
        <w:rPr>
          <w:rFonts w:ascii="Times New Roman" w:eastAsia="Times New Roman" w:hAnsi="Times New Roman"/>
          <w:sz w:val="24"/>
          <w:szCs w:val="24"/>
          <w:lang w:eastAsia="ru-RU"/>
        </w:rPr>
        <w:t xml:space="preserve">; неустойка за просроченный основной долг </w:t>
      </w:r>
      <w:r w:rsidR="006F1413">
        <w:rPr>
          <w:rFonts w:ascii="Times New Roman" w:eastAsia="Times New Roman" w:hAnsi="Times New Roman"/>
          <w:sz w:val="24"/>
          <w:szCs w:val="24"/>
          <w:lang w:eastAsia="ru-RU"/>
        </w:rPr>
        <w:t>-</w:t>
      </w:r>
      <w:r w:rsidR="006F1413" w:rsidRPr="0016785D">
        <w:rPr>
          <w:rFonts w:ascii="Times New Roman" w:eastAsia="Times New Roman" w:hAnsi="Times New Roman"/>
          <w:sz w:val="24"/>
          <w:szCs w:val="24"/>
          <w:lang w:eastAsia="ru-RU"/>
        </w:rPr>
        <w:t xml:space="preserve"> </w:t>
      </w:r>
      <w:del w:id="205" w:author="Евгений Николаевич Теребун" w:date="2016-05-13T17:42:00Z">
        <w:r w:rsidR="006F1413" w:rsidDel="00FA41E7">
          <w:rPr>
            <w:rFonts w:ascii="Times New Roman" w:eastAsia="Times New Roman" w:hAnsi="Times New Roman"/>
            <w:sz w:val="24"/>
            <w:szCs w:val="24"/>
            <w:lang w:eastAsia="ru-RU"/>
          </w:rPr>
          <w:delText>7731 рубль 55</w:delText>
        </w:r>
        <w:r w:rsidR="006F1413" w:rsidRPr="0016785D" w:rsidDel="00FA41E7">
          <w:rPr>
            <w:rFonts w:ascii="Times New Roman" w:eastAsia="Times New Roman" w:hAnsi="Times New Roman"/>
            <w:sz w:val="24"/>
            <w:szCs w:val="24"/>
            <w:lang w:eastAsia="ru-RU"/>
          </w:rPr>
          <w:delText xml:space="preserve"> копе</w:delText>
        </w:r>
        <w:r w:rsidR="006F1413" w:rsidDel="00FA41E7">
          <w:rPr>
            <w:rFonts w:ascii="Times New Roman" w:eastAsia="Times New Roman" w:hAnsi="Times New Roman"/>
            <w:sz w:val="24"/>
            <w:szCs w:val="24"/>
            <w:lang w:eastAsia="ru-RU"/>
          </w:rPr>
          <w:delText>ек</w:delText>
        </w:r>
      </w:del>
      <w:ins w:id="206" w:author="Евгений Николаевич Теребун" w:date="2016-05-13T17:42:00Z">
        <w:r w:rsidR="00FA41E7">
          <w:rPr>
            <w:rFonts w:ascii="Times New Roman" w:eastAsia="Times New Roman" w:hAnsi="Times New Roman"/>
            <w:sz w:val="24"/>
            <w:szCs w:val="24"/>
            <w:lang w:eastAsia="ru-RU"/>
          </w:rPr>
          <w:t>***</w:t>
        </w:r>
      </w:ins>
      <w:r w:rsidR="006F1413" w:rsidRPr="0016785D">
        <w:rPr>
          <w:rFonts w:ascii="Times New Roman" w:eastAsia="Times New Roman" w:hAnsi="Times New Roman"/>
          <w:sz w:val="24"/>
          <w:szCs w:val="24"/>
          <w:lang w:eastAsia="ru-RU"/>
        </w:rPr>
        <w:t xml:space="preserve">; неустойка за просроченные проценты – </w:t>
      </w:r>
      <w:ins w:id="207" w:author="Евгений Николаевич Теребун" w:date="2016-05-13T17:42:00Z">
        <w:r w:rsidR="00FA41E7">
          <w:rPr>
            <w:rFonts w:ascii="Times New Roman" w:eastAsia="Times New Roman" w:hAnsi="Times New Roman"/>
            <w:sz w:val="24"/>
            <w:szCs w:val="24"/>
            <w:lang w:eastAsia="ru-RU"/>
          </w:rPr>
          <w:t>***</w:t>
        </w:r>
      </w:ins>
      <w:del w:id="208" w:author="Евгений Николаевич Теребун" w:date="2016-05-13T17:42:00Z">
        <w:r w:rsidR="006F1413" w:rsidDel="00FA41E7">
          <w:rPr>
            <w:rFonts w:ascii="Times New Roman" w:eastAsia="Times New Roman" w:hAnsi="Times New Roman"/>
            <w:sz w:val="24"/>
            <w:szCs w:val="24"/>
            <w:lang w:eastAsia="ru-RU"/>
          </w:rPr>
          <w:delText>3088 рублей 59</w:delText>
        </w:r>
        <w:r w:rsidR="006F1413" w:rsidRPr="0016785D" w:rsidDel="00FA41E7">
          <w:rPr>
            <w:rFonts w:ascii="Times New Roman" w:eastAsia="Times New Roman" w:hAnsi="Times New Roman"/>
            <w:sz w:val="24"/>
            <w:szCs w:val="24"/>
            <w:lang w:eastAsia="ru-RU"/>
          </w:rPr>
          <w:delText xml:space="preserve"> копеек</w:delText>
        </w:r>
      </w:del>
      <w:r w:rsidR="006F1413" w:rsidRPr="0016785D">
        <w:rPr>
          <w:rFonts w:ascii="Times New Roman" w:eastAsia="Times New Roman" w:hAnsi="Times New Roman"/>
          <w:sz w:val="24"/>
          <w:szCs w:val="24"/>
          <w:lang w:eastAsia="ru-RU"/>
        </w:rPr>
        <w:t>.</w:t>
      </w:r>
      <w:r w:rsidR="006F1413" w:rsidRPr="0016785D">
        <w:rPr>
          <w:rFonts w:ascii="Times New Roman" w:hAnsi="Times New Roman"/>
          <w:sz w:val="24"/>
          <w:szCs w:val="24"/>
        </w:rPr>
        <w:t xml:space="preserve"> </w:t>
      </w:r>
      <w:r w:rsidRPr="0016785D">
        <w:rPr>
          <w:rFonts w:ascii="Times New Roman" w:eastAsia="Times New Roman" w:hAnsi="Times New Roman"/>
          <w:sz w:val="24"/>
          <w:szCs w:val="24"/>
          <w:lang w:eastAsia="ru-RU"/>
        </w:rPr>
        <w:t xml:space="preserve">    </w:t>
      </w:r>
    </w:p>
    <w:p w14:paraId="65C20FD5"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w:t>
      </w:r>
    </w:p>
    <w:p w14:paraId="60E647BA"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 Взыскать с </w:t>
      </w:r>
      <w:del w:id="209" w:author="Евгений Николаевич Теребун" w:date="2016-05-13T17:42:00Z">
        <w:r w:rsidR="006F1413" w:rsidDel="00FA41E7">
          <w:rPr>
            <w:rFonts w:ascii="Times New Roman" w:eastAsia="Times New Roman" w:hAnsi="Times New Roman"/>
            <w:sz w:val="24"/>
            <w:szCs w:val="24"/>
            <w:lang w:eastAsia="ru-RU"/>
          </w:rPr>
          <w:delText>Королевой Юлии Михайловны</w:delText>
        </w:r>
      </w:del>
      <w:ins w:id="210" w:author="Евгений Николаевич Теребун" w:date="2016-05-13T17:42:00Z">
        <w:r w:rsidR="00FA41E7">
          <w:rPr>
            <w:rFonts w:ascii="Times New Roman" w:eastAsia="Times New Roman" w:hAnsi="Times New Roman"/>
            <w:sz w:val="24"/>
            <w:szCs w:val="24"/>
            <w:lang w:eastAsia="ru-RU"/>
          </w:rPr>
          <w:t>фио</w:t>
        </w:r>
      </w:ins>
      <w:r w:rsidR="00126834" w:rsidRPr="0016785D">
        <w:rPr>
          <w:rFonts w:ascii="Times New Roman" w:eastAsia="Times New Roman" w:hAnsi="Times New Roman"/>
          <w:sz w:val="24"/>
          <w:szCs w:val="24"/>
          <w:lang w:eastAsia="ru-RU"/>
        </w:rPr>
        <w:t xml:space="preserve"> </w:t>
      </w:r>
      <w:r w:rsidRPr="0016785D">
        <w:rPr>
          <w:rFonts w:ascii="Times New Roman" w:eastAsia="Times New Roman" w:hAnsi="Times New Roman"/>
          <w:sz w:val="24"/>
          <w:szCs w:val="24"/>
          <w:lang w:eastAsia="ru-RU"/>
        </w:rPr>
        <w:t xml:space="preserve">в пользу </w:t>
      </w:r>
      <w:del w:id="211"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212"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213"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214"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в лице филиала – Московского банка </w:t>
      </w:r>
      <w:del w:id="215" w:author="Антонова Мария Сергеевна" w:date="2016-03-14T20:46:00Z">
        <w:r w:rsidRPr="0016785D" w:rsidDel="00DB34E6">
          <w:rPr>
            <w:rFonts w:ascii="Times New Roman" w:eastAsia="Times New Roman" w:hAnsi="Times New Roman"/>
            <w:sz w:val="24"/>
            <w:szCs w:val="24"/>
            <w:lang w:eastAsia="ru-RU"/>
          </w:rPr>
          <w:delText>ОАО</w:delText>
        </w:r>
      </w:del>
      <w:ins w:id="216" w:author="Антонова Мария Сергеевна" w:date="2016-03-14T20:46:00Z">
        <w:r w:rsidR="00DB34E6">
          <w:rPr>
            <w:rFonts w:ascii="Times New Roman" w:eastAsia="Times New Roman" w:hAnsi="Times New Roman"/>
            <w:sz w:val="24"/>
            <w:szCs w:val="24"/>
            <w:lang w:eastAsia="ru-RU"/>
          </w:rPr>
          <w:t>ПАО</w:t>
        </w:r>
      </w:ins>
      <w:r w:rsidRPr="0016785D">
        <w:rPr>
          <w:rFonts w:ascii="Times New Roman" w:eastAsia="Times New Roman" w:hAnsi="Times New Roman"/>
          <w:sz w:val="24"/>
          <w:szCs w:val="24"/>
          <w:lang w:eastAsia="ru-RU"/>
        </w:rPr>
        <w:t xml:space="preserve"> </w:t>
      </w:r>
      <w:del w:id="217" w:author="Антонова Мария Сергеевна" w:date="2016-03-14T20:47:00Z">
        <w:r w:rsidRPr="0016785D" w:rsidDel="00DB34E6">
          <w:rPr>
            <w:rFonts w:ascii="Times New Roman" w:eastAsia="Times New Roman" w:hAnsi="Times New Roman"/>
            <w:sz w:val="24"/>
            <w:szCs w:val="24"/>
            <w:lang w:eastAsia="ru-RU"/>
          </w:rPr>
          <w:delText xml:space="preserve">«Сбербанк России» </w:delText>
        </w:r>
      </w:del>
      <w:ins w:id="218" w:author="Антонова Мария Сергеевна" w:date="2016-03-14T20:47:00Z">
        <w:r w:rsidR="00DB34E6">
          <w:rPr>
            <w:rFonts w:ascii="Times New Roman" w:eastAsia="Times New Roman" w:hAnsi="Times New Roman"/>
            <w:sz w:val="24"/>
            <w:szCs w:val="24"/>
            <w:lang w:eastAsia="ru-RU"/>
          </w:rPr>
          <w:t xml:space="preserve">Сбербанк </w:t>
        </w:r>
      </w:ins>
      <w:r w:rsidRPr="0016785D">
        <w:rPr>
          <w:rFonts w:ascii="Times New Roman" w:eastAsia="Times New Roman" w:hAnsi="Times New Roman"/>
          <w:sz w:val="24"/>
          <w:szCs w:val="24"/>
          <w:lang w:eastAsia="ru-RU"/>
        </w:rPr>
        <w:t xml:space="preserve">расходы по оплате государственной пошлины в размере </w:t>
      </w:r>
      <w:ins w:id="219" w:author="Евгений Николаевич Теребун" w:date="2016-05-13T17:42:00Z">
        <w:r w:rsidR="00FA41E7">
          <w:rPr>
            <w:rFonts w:ascii="Times New Roman" w:eastAsia="Times New Roman" w:hAnsi="Times New Roman"/>
            <w:sz w:val="24"/>
            <w:szCs w:val="24"/>
            <w:lang w:eastAsia="ru-RU"/>
          </w:rPr>
          <w:t>***</w:t>
        </w:r>
      </w:ins>
      <w:del w:id="220" w:author="Евгений Николаевич Теребун" w:date="2016-05-13T17:42:00Z">
        <w:r w:rsidR="00126834" w:rsidDel="00FA41E7">
          <w:rPr>
            <w:rFonts w:ascii="Times New Roman" w:eastAsia="Times New Roman" w:hAnsi="Times New Roman"/>
            <w:sz w:val="24"/>
            <w:szCs w:val="24"/>
            <w:lang w:eastAsia="ru-RU"/>
          </w:rPr>
          <w:delText xml:space="preserve">2 </w:delText>
        </w:r>
        <w:r w:rsidR="006F1413" w:rsidDel="00FA41E7">
          <w:rPr>
            <w:rFonts w:ascii="Times New Roman" w:eastAsia="Times New Roman" w:hAnsi="Times New Roman"/>
            <w:sz w:val="24"/>
            <w:szCs w:val="24"/>
            <w:lang w:eastAsia="ru-RU"/>
          </w:rPr>
          <w:delText>349</w:delText>
        </w:r>
        <w:r w:rsidR="00126834" w:rsidRPr="0016785D" w:rsidDel="00FA41E7">
          <w:rPr>
            <w:rFonts w:ascii="Times New Roman" w:eastAsia="Times New Roman" w:hAnsi="Times New Roman"/>
            <w:sz w:val="24"/>
            <w:szCs w:val="24"/>
            <w:lang w:eastAsia="ru-RU"/>
          </w:rPr>
          <w:delText xml:space="preserve"> рублей</w:delText>
        </w:r>
        <w:r w:rsidR="00126834" w:rsidDel="00FA41E7">
          <w:rPr>
            <w:rFonts w:ascii="Times New Roman" w:eastAsia="Times New Roman" w:hAnsi="Times New Roman"/>
            <w:sz w:val="24"/>
            <w:szCs w:val="24"/>
            <w:lang w:eastAsia="ru-RU"/>
          </w:rPr>
          <w:delText xml:space="preserve"> </w:delText>
        </w:r>
        <w:r w:rsidR="006F1413" w:rsidDel="00FA41E7">
          <w:rPr>
            <w:rFonts w:ascii="Times New Roman" w:eastAsia="Times New Roman" w:hAnsi="Times New Roman"/>
            <w:sz w:val="24"/>
            <w:szCs w:val="24"/>
            <w:lang w:eastAsia="ru-RU"/>
          </w:rPr>
          <w:delText>10</w:delText>
        </w:r>
        <w:r w:rsidR="00126834" w:rsidDel="00FA41E7">
          <w:rPr>
            <w:rFonts w:ascii="Times New Roman" w:eastAsia="Times New Roman" w:hAnsi="Times New Roman"/>
            <w:sz w:val="24"/>
            <w:szCs w:val="24"/>
            <w:lang w:eastAsia="ru-RU"/>
          </w:rPr>
          <w:delText xml:space="preserve"> копе</w:delText>
        </w:r>
        <w:r w:rsidR="006F1413" w:rsidDel="00FA41E7">
          <w:rPr>
            <w:rFonts w:ascii="Times New Roman" w:eastAsia="Times New Roman" w:hAnsi="Times New Roman"/>
            <w:sz w:val="24"/>
            <w:szCs w:val="24"/>
            <w:lang w:eastAsia="ru-RU"/>
          </w:rPr>
          <w:delText>ек</w:delText>
        </w:r>
      </w:del>
      <w:r w:rsidRPr="0016785D">
        <w:rPr>
          <w:rFonts w:ascii="Times New Roman" w:eastAsia="Times New Roman" w:hAnsi="Times New Roman"/>
          <w:sz w:val="24"/>
          <w:szCs w:val="24"/>
          <w:lang w:eastAsia="ru-RU"/>
        </w:rPr>
        <w:t>.</w:t>
      </w:r>
    </w:p>
    <w:p w14:paraId="7D5A933E" w14:textId="77777777" w:rsidR="0016785D" w:rsidRPr="0016785D" w:rsidRDefault="0016785D" w:rsidP="0016785D">
      <w:pPr>
        <w:spacing w:after="0" w:line="240" w:lineRule="auto"/>
        <w:ind w:firstLine="567"/>
        <w:jc w:val="both"/>
        <w:rPr>
          <w:rFonts w:ascii="Times New Roman" w:eastAsia="Times New Roman" w:hAnsi="Times New Roman"/>
          <w:sz w:val="24"/>
          <w:szCs w:val="24"/>
          <w:lang w:eastAsia="ru-RU"/>
        </w:rPr>
      </w:pPr>
    </w:p>
    <w:p w14:paraId="16CFA836"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b/>
          <w:sz w:val="24"/>
          <w:szCs w:val="24"/>
          <w:lang w:eastAsia="ru-RU"/>
        </w:rPr>
        <w:t xml:space="preserve">          </w:t>
      </w:r>
      <w:r w:rsidRPr="0016785D">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3774EEAB"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1BF4E1CD"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1C873A7C"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r w:rsidRPr="0016785D">
        <w:rPr>
          <w:rFonts w:ascii="Times New Roman" w:eastAsia="Times New Roman" w:hAnsi="Times New Roman"/>
          <w:sz w:val="24"/>
          <w:szCs w:val="24"/>
          <w:lang w:eastAsia="ru-RU"/>
        </w:rPr>
        <w:t xml:space="preserve">Судья:                                                                                                                Невейкина Н.Е. </w:t>
      </w:r>
    </w:p>
    <w:p w14:paraId="0ADB65B1"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1DD8E516" w14:textId="77777777" w:rsidR="0016785D" w:rsidRPr="0016785D" w:rsidRDefault="0016785D" w:rsidP="0016785D">
      <w:pPr>
        <w:rPr>
          <w:rFonts w:ascii="Times New Roman" w:eastAsia="Times New Roman" w:hAnsi="Times New Roman"/>
          <w:sz w:val="18"/>
          <w:szCs w:val="18"/>
          <w:lang w:eastAsia="ru-RU"/>
        </w:rPr>
      </w:pPr>
      <w:r w:rsidRPr="0016785D">
        <w:rPr>
          <w:rFonts w:ascii="Times New Roman" w:eastAsia="Times New Roman" w:hAnsi="Times New Roman"/>
          <w:sz w:val="18"/>
          <w:szCs w:val="18"/>
          <w:lang w:eastAsia="ru-RU"/>
        </w:rPr>
        <w:t>Решение сост</w:t>
      </w:r>
      <w:r w:rsidR="00126834">
        <w:rPr>
          <w:rFonts w:ascii="Times New Roman" w:eastAsia="Times New Roman" w:hAnsi="Times New Roman"/>
          <w:sz w:val="18"/>
          <w:szCs w:val="18"/>
          <w:lang w:eastAsia="ru-RU"/>
        </w:rPr>
        <w:t xml:space="preserve">авлено в мотивированной форме </w:t>
      </w:r>
      <w:r w:rsidR="006F1413">
        <w:rPr>
          <w:rFonts w:ascii="Times New Roman" w:eastAsia="Times New Roman" w:hAnsi="Times New Roman"/>
          <w:sz w:val="18"/>
          <w:szCs w:val="18"/>
          <w:lang w:eastAsia="ru-RU"/>
        </w:rPr>
        <w:t>1</w:t>
      </w:r>
      <w:r w:rsidR="00126834">
        <w:rPr>
          <w:rFonts w:ascii="Times New Roman" w:eastAsia="Times New Roman" w:hAnsi="Times New Roman"/>
          <w:sz w:val="18"/>
          <w:szCs w:val="18"/>
          <w:lang w:eastAsia="ru-RU"/>
        </w:rPr>
        <w:t>7.1</w:t>
      </w:r>
      <w:r w:rsidR="006F1413">
        <w:rPr>
          <w:rFonts w:ascii="Times New Roman" w:eastAsia="Times New Roman" w:hAnsi="Times New Roman"/>
          <w:sz w:val="18"/>
          <w:szCs w:val="18"/>
          <w:lang w:eastAsia="ru-RU"/>
        </w:rPr>
        <w:t>1</w:t>
      </w:r>
      <w:r w:rsidRPr="0016785D">
        <w:rPr>
          <w:rFonts w:ascii="Times New Roman" w:eastAsia="Times New Roman" w:hAnsi="Times New Roman"/>
          <w:sz w:val="18"/>
          <w:szCs w:val="18"/>
          <w:lang w:eastAsia="ru-RU"/>
        </w:rPr>
        <w:t>.2015г.</w:t>
      </w:r>
    </w:p>
    <w:p w14:paraId="24D92FCC"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3B0B5E6E" w14:textId="77777777" w:rsidR="0016785D" w:rsidRPr="0016785D" w:rsidRDefault="0016785D" w:rsidP="0016785D">
      <w:pPr>
        <w:spacing w:after="0" w:line="240" w:lineRule="auto"/>
        <w:jc w:val="both"/>
        <w:rPr>
          <w:rFonts w:ascii="Times New Roman" w:eastAsia="Times New Roman" w:hAnsi="Times New Roman"/>
          <w:sz w:val="24"/>
          <w:szCs w:val="24"/>
          <w:lang w:eastAsia="ru-RU"/>
        </w:rPr>
      </w:pPr>
    </w:p>
    <w:p w14:paraId="3E327A14"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31821C1F"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677D9658"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57FD99F0"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37078293"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36291AF1"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61FB6BB6"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05600EFF"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512BF300"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1E1620D7"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51F6A9C7"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7EDC10AE"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5B78D7CC"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45FB9F3A"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6118400C"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7A5DED3D"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0063380C"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7969D3A3" w14:textId="77777777" w:rsidR="0016785D" w:rsidRPr="0016785D" w:rsidRDefault="0016785D" w:rsidP="0016785D">
      <w:pPr>
        <w:spacing w:after="0" w:line="240" w:lineRule="auto"/>
        <w:jc w:val="both"/>
        <w:rPr>
          <w:rFonts w:ascii="Times New Roman" w:eastAsia="Times New Roman" w:hAnsi="Times New Roman"/>
          <w:b/>
          <w:sz w:val="24"/>
          <w:szCs w:val="24"/>
          <w:lang w:eastAsia="ru-RU"/>
        </w:rPr>
      </w:pPr>
    </w:p>
    <w:p w14:paraId="6BE905A8" w14:textId="77777777" w:rsidR="0016785D" w:rsidRPr="0016785D" w:rsidDel="00094F07" w:rsidRDefault="0016785D" w:rsidP="0016785D">
      <w:pPr>
        <w:spacing w:after="0" w:line="240" w:lineRule="auto"/>
        <w:rPr>
          <w:del w:id="221" w:author="Евгений Николаевич Теребун" w:date="2016-05-13T17:27:00Z"/>
          <w:rFonts w:ascii="Times New Roman" w:eastAsia="Times New Roman" w:hAnsi="Times New Roman"/>
          <w:b/>
          <w:sz w:val="24"/>
          <w:szCs w:val="24"/>
          <w:lang w:eastAsia="ru-RU"/>
        </w:rPr>
      </w:pPr>
    </w:p>
    <w:p w14:paraId="658AE668" w14:textId="77777777" w:rsidR="006F1413" w:rsidDel="00094F07" w:rsidRDefault="006F1413" w:rsidP="0016785D">
      <w:pPr>
        <w:spacing w:after="0" w:line="240" w:lineRule="auto"/>
        <w:jc w:val="center"/>
        <w:rPr>
          <w:del w:id="222" w:author="Евгений Николаевич Теребун" w:date="2016-05-13T17:27:00Z"/>
          <w:rFonts w:ascii="Times New Roman" w:eastAsia="Times New Roman" w:hAnsi="Times New Roman"/>
          <w:b/>
          <w:sz w:val="24"/>
          <w:szCs w:val="24"/>
          <w:lang w:eastAsia="ru-RU"/>
        </w:rPr>
      </w:pPr>
    </w:p>
    <w:p w14:paraId="1CB5FEAC" w14:textId="77777777" w:rsidR="006F1413" w:rsidDel="00094F07" w:rsidRDefault="006F1413" w:rsidP="0016785D">
      <w:pPr>
        <w:spacing w:after="0" w:line="240" w:lineRule="auto"/>
        <w:jc w:val="center"/>
        <w:rPr>
          <w:del w:id="223" w:author="Евгений Николаевич Теребун" w:date="2016-05-13T17:27:00Z"/>
          <w:rFonts w:ascii="Times New Roman" w:eastAsia="Times New Roman" w:hAnsi="Times New Roman"/>
          <w:b/>
          <w:sz w:val="24"/>
          <w:szCs w:val="24"/>
          <w:lang w:eastAsia="ru-RU"/>
        </w:rPr>
      </w:pPr>
    </w:p>
    <w:p w14:paraId="0CF7CCA0" w14:textId="77777777" w:rsidR="0016785D" w:rsidRPr="0016785D" w:rsidDel="00094F07" w:rsidRDefault="0016785D" w:rsidP="0016785D">
      <w:pPr>
        <w:spacing w:after="0" w:line="240" w:lineRule="auto"/>
        <w:jc w:val="center"/>
        <w:rPr>
          <w:del w:id="224" w:author="Евгений Николаевич Теребун" w:date="2016-05-13T17:27:00Z"/>
          <w:rFonts w:ascii="Times New Roman" w:eastAsia="Times New Roman" w:hAnsi="Times New Roman"/>
          <w:sz w:val="24"/>
          <w:szCs w:val="24"/>
          <w:lang w:eastAsia="ru-RU"/>
        </w:rPr>
      </w:pPr>
      <w:del w:id="225" w:author="Евгений Николаевич Теребун" w:date="2016-05-13T17:27:00Z">
        <w:r w:rsidRPr="0016785D" w:rsidDel="00094F07">
          <w:rPr>
            <w:rFonts w:ascii="Times New Roman" w:eastAsia="Times New Roman" w:hAnsi="Times New Roman"/>
            <w:b/>
            <w:sz w:val="24"/>
            <w:szCs w:val="24"/>
            <w:lang w:eastAsia="ru-RU"/>
          </w:rPr>
          <w:delText>РЕШЕНИЕ</w:delText>
        </w:r>
      </w:del>
    </w:p>
    <w:p w14:paraId="1971DC30" w14:textId="77777777" w:rsidR="0016785D" w:rsidRPr="0016785D" w:rsidDel="00094F07" w:rsidRDefault="0016785D" w:rsidP="0016785D">
      <w:pPr>
        <w:keepNext/>
        <w:overflowPunct w:val="0"/>
        <w:autoSpaceDE w:val="0"/>
        <w:autoSpaceDN w:val="0"/>
        <w:adjustRightInd w:val="0"/>
        <w:spacing w:after="0" w:line="240" w:lineRule="auto"/>
        <w:jc w:val="center"/>
        <w:outlineLvl w:val="0"/>
        <w:rPr>
          <w:del w:id="226" w:author="Евгений Николаевич Теребун" w:date="2016-05-13T17:27:00Z"/>
          <w:rFonts w:ascii="Times New Roman" w:eastAsia="Arial Unicode MS" w:hAnsi="Times New Roman"/>
          <w:b/>
          <w:sz w:val="24"/>
          <w:szCs w:val="24"/>
          <w:lang w:eastAsia="ru-RU"/>
        </w:rPr>
      </w:pPr>
      <w:del w:id="227" w:author="Евгений Николаевич Теребун" w:date="2016-05-13T17:27:00Z">
        <w:r w:rsidRPr="0016785D" w:rsidDel="00094F07">
          <w:rPr>
            <w:rFonts w:ascii="Times New Roman" w:eastAsia="Arial Unicode MS" w:hAnsi="Times New Roman"/>
            <w:b/>
            <w:sz w:val="24"/>
            <w:szCs w:val="24"/>
            <w:lang w:eastAsia="ru-RU"/>
          </w:rPr>
          <w:delText>ИМЕНЕМ РОССИЙСКОЙ ФЕДЕРАЦИИ</w:delText>
        </w:r>
      </w:del>
    </w:p>
    <w:p w14:paraId="4018CA8B" w14:textId="77777777" w:rsidR="0016785D" w:rsidRPr="0016785D" w:rsidDel="00094F07" w:rsidRDefault="0016785D" w:rsidP="0016785D">
      <w:pPr>
        <w:spacing w:after="0" w:line="240" w:lineRule="auto"/>
        <w:jc w:val="center"/>
        <w:rPr>
          <w:del w:id="228" w:author="Евгений Николаевич Теребун" w:date="2016-05-13T17:27:00Z"/>
          <w:rFonts w:ascii="Times New Roman" w:eastAsia="Times New Roman" w:hAnsi="Times New Roman"/>
          <w:b/>
          <w:sz w:val="24"/>
          <w:szCs w:val="24"/>
          <w:lang w:eastAsia="ru-RU"/>
        </w:rPr>
      </w:pPr>
      <w:del w:id="229" w:author="Евгений Николаевич Теребун" w:date="2016-05-13T17:27:00Z">
        <w:r w:rsidRPr="0016785D" w:rsidDel="00094F07">
          <w:rPr>
            <w:rFonts w:ascii="Times New Roman" w:eastAsia="Times New Roman" w:hAnsi="Times New Roman"/>
            <w:b/>
            <w:sz w:val="24"/>
            <w:szCs w:val="24"/>
            <w:lang w:eastAsia="ru-RU"/>
          </w:rPr>
          <w:delText>(Резолютивная часть)</w:delText>
        </w:r>
      </w:del>
    </w:p>
    <w:p w14:paraId="121F1DAD" w14:textId="77777777" w:rsidR="0016785D" w:rsidRPr="0016785D" w:rsidDel="00094F07" w:rsidRDefault="0016785D" w:rsidP="0016785D">
      <w:pPr>
        <w:spacing w:after="0" w:line="240" w:lineRule="auto"/>
        <w:jc w:val="both"/>
        <w:rPr>
          <w:del w:id="230" w:author="Евгений Николаевич Теребун" w:date="2016-05-13T17:27:00Z"/>
          <w:rFonts w:ascii="Times New Roman" w:eastAsia="Times New Roman" w:hAnsi="Times New Roman"/>
          <w:sz w:val="24"/>
          <w:szCs w:val="24"/>
          <w:lang w:eastAsia="ru-RU"/>
        </w:rPr>
      </w:pPr>
    </w:p>
    <w:p w14:paraId="4EC22DE5" w14:textId="77777777" w:rsidR="006F1413" w:rsidRPr="0016785D" w:rsidDel="00094F07" w:rsidRDefault="0016785D" w:rsidP="006F1413">
      <w:pPr>
        <w:spacing w:after="0" w:line="240" w:lineRule="auto"/>
        <w:rPr>
          <w:del w:id="231" w:author="Евгений Николаевич Теребун" w:date="2016-05-13T17:27:00Z"/>
          <w:rFonts w:ascii="Times New Roman" w:eastAsia="Times New Roman" w:hAnsi="Times New Roman"/>
          <w:b/>
          <w:sz w:val="24"/>
          <w:szCs w:val="24"/>
          <w:lang w:eastAsia="ru-RU"/>
        </w:rPr>
      </w:pPr>
      <w:del w:id="232" w:author="Евгений Николаевич Теребун" w:date="2016-05-13T17:27:00Z">
        <w:r w:rsidRPr="0016785D" w:rsidDel="00094F07">
          <w:rPr>
            <w:rFonts w:ascii="Times New Roman" w:eastAsia="Times New Roman" w:hAnsi="Times New Roman"/>
            <w:bCs/>
            <w:sz w:val="24"/>
            <w:szCs w:val="24"/>
            <w:lang w:eastAsia="ru-RU"/>
          </w:rPr>
          <w:delText xml:space="preserve">        </w:delText>
        </w:r>
        <w:r w:rsidR="006F1413" w:rsidDel="00094F07">
          <w:rPr>
            <w:rFonts w:ascii="Times New Roman" w:eastAsia="Times New Roman" w:hAnsi="Times New Roman"/>
            <w:b/>
            <w:bCs/>
            <w:sz w:val="24"/>
            <w:szCs w:val="24"/>
            <w:lang w:eastAsia="ru-RU"/>
          </w:rPr>
          <w:delText>17 ноября</w:delText>
        </w:r>
        <w:r w:rsidR="006F1413" w:rsidRPr="0016785D" w:rsidDel="00094F07">
          <w:rPr>
            <w:rFonts w:ascii="Times New Roman" w:eastAsia="Times New Roman" w:hAnsi="Times New Roman"/>
            <w:b/>
            <w:bCs/>
            <w:sz w:val="24"/>
            <w:szCs w:val="24"/>
            <w:lang w:eastAsia="ru-RU"/>
          </w:rPr>
          <w:delText xml:space="preserve"> 2015 года </w:delText>
        </w:r>
        <w:r w:rsidR="006F1413" w:rsidRPr="0016785D" w:rsidDel="00094F07">
          <w:rPr>
            <w:rFonts w:ascii="Times New Roman" w:eastAsia="Times New Roman" w:hAnsi="Times New Roman"/>
            <w:sz w:val="24"/>
            <w:szCs w:val="24"/>
            <w:lang w:eastAsia="ru-RU"/>
          </w:rPr>
          <w:delText xml:space="preserve">Бутырский районный суд г. Москвы </w:delText>
        </w:r>
      </w:del>
    </w:p>
    <w:p w14:paraId="0A677EF0" w14:textId="77777777" w:rsidR="006F1413" w:rsidRPr="0016785D" w:rsidDel="00094F07" w:rsidRDefault="006F1413" w:rsidP="006F1413">
      <w:pPr>
        <w:spacing w:after="0" w:line="240" w:lineRule="auto"/>
        <w:jc w:val="both"/>
        <w:rPr>
          <w:del w:id="233" w:author="Евгений Николаевич Теребун" w:date="2016-05-13T17:27:00Z"/>
          <w:rFonts w:ascii="Times New Roman" w:eastAsia="Times New Roman" w:hAnsi="Times New Roman"/>
          <w:sz w:val="24"/>
          <w:szCs w:val="24"/>
          <w:lang w:eastAsia="ru-RU"/>
        </w:rPr>
      </w:pPr>
      <w:del w:id="234" w:author="Евгений Николаевич Теребун" w:date="2016-05-13T17:27:00Z">
        <w:r w:rsidRPr="0016785D" w:rsidDel="00094F07">
          <w:rPr>
            <w:rFonts w:ascii="Times New Roman" w:eastAsia="Times New Roman" w:hAnsi="Times New Roman"/>
            <w:sz w:val="24"/>
            <w:szCs w:val="24"/>
            <w:lang w:eastAsia="ru-RU"/>
          </w:rPr>
          <w:delText xml:space="preserve">        в составе председательствующего судьи Невейкиной Н.Е.,</w:delText>
        </w:r>
        <w:r w:rsidRPr="0016785D" w:rsidDel="00094F07">
          <w:rPr>
            <w:rFonts w:ascii="Times New Roman" w:eastAsia="Times New Roman" w:hAnsi="Times New Roman"/>
            <w:b/>
            <w:sz w:val="24"/>
            <w:szCs w:val="24"/>
            <w:lang w:eastAsia="ru-RU"/>
          </w:rPr>
          <w:delText xml:space="preserve">  </w:delText>
        </w:r>
      </w:del>
    </w:p>
    <w:p w14:paraId="3F7D815F" w14:textId="77777777" w:rsidR="006F1413" w:rsidRPr="0016785D" w:rsidDel="00094F07" w:rsidRDefault="006F1413" w:rsidP="006F1413">
      <w:pPr>
        <w:spacing w:after="0" w:line="240" w:lineRule="auto"/>
        <w:jc w:val="both"/>
        <w:rPr>
          <w:del w:id="235" w:author="Евгений Николаевич Теребун" w:date="2016-05-13T17:27:00Z"/>
          <w:rFonts w:ascii="Times New Roman" w:eastAsia="Times New Roman" w:hAnsi="Times New Roman"/>
          <w:sz w:val="24"/>
          <w:szCs w:val="24"/>
          <w:lang w:eastAsia="ru-RU"/>
        </w:rPr>
      </w:pPr>
      <w:del w:id="236" w:author="Евгений Николаевич Теребун" w:date="2016-05-13T17:27:00Z">
        <w:r w:rsidRPr="0016785D" w:rsidDel="00094F07">
          <w:rPr>
            <w:rFonts w:ascii="Times New Roman" w:eastAsia="Times New Roman" w:hAnsi="Times New Roman"/>
            <w:sz w:val="24"/>
            <w:szCs w:val="24"/>
            <w:lang w:eastAsia="ru-RU"/>
          </w:rPr>
          <w:delText xml:space="preserve">        при секретаре </w:delText>
        </w:r>
        <w:r w:rsidR="00817A12" w:rsidDel="00094F07">
          <w:rPr>
            <w:rFonts w:ascii="Times New Roman" w:eastAsia="Times New Roman" w:hAnsi="Times New Roman"/>
            <w:sz w:val="24"/>
            <w:szCs w:val="24"/>
            <w:lang w:eastAsia="ru-RU"/>
          </w:rPr>
          <w:delText xml:space="preserve">Теребун </w:delText>
        </w:r>
        <w:r w:rsidDel="00094F07">
          <w:rPr>
            <w:rFonts w:ascii="Times New Roman" w:eastAsia="Times New Roman" w:hAnsi="Times New Roman"/>
            <w:sz w:val="24"/>
            <w:szCs w:val="24"/>
            <w:lang w:eastAsia="ru-RU"/>
          </w:rPr>
          <w:delText>Е.Ю.</w:delText>
        </w:r>
        <w:r w:rsidRPr="0016785D" w:rsidDel="00094F07">
          <w:rPr>
            <w:rFonts w:ascii="Times New Roman" w:eastAsia="Times New Roman" w:hAnsi="Times New Roman"/>
            <w:sz w:val="24"/>
            <w:szCs w:val="24"/>
            <w:lang w:eastAsia="ru-RU"/>
          </w:rPr>
          <w:delText>,</w:delText>
        </w:r>
        <w:r w:rsidRPr="0016785D" w:rsidDel="00094F07">
          <w:rPr>
            <w:rFonts w:ascii="Times New Roman" w:eastAsia="Times New Roman" w:hAnsi="Times New Roman"/>
            <w:b/>
            <w:sz w:val="24"/>
            <w:szCs w:val="24"/>
            <w:lang w:eastAsia="ru-RU"/>
          </w:rPr>
          <w:delText xml:space="preserve"> </w:delText>
        </w:r>
      </w:del>
    </w:p>
    <w:p w14:paraId="4CD8FE97" w14:textId="77777777" w:rsidR="006F1413" w:rsidRPr="0016785D" w:rsidDel="00094F07" w:rsidRDefault="006F1413" w:rsidP="006F1413">
      <w:pPr>
        <w:spacing w:after="0" w:line="240" w:lineRule="auto"/>
        <w:jc w:val="both"/>
        <w:rPr>
          <w:del w:id="237" w:author="Евгений Николаевич Теребун" w:date="2016-05-13T17:27:00Z"/>
          <w:rFonts w:ascii="Times New Roman" w:eastAsia="Times New Roman" w:hAnsi="Times New Roman"/>
          <w:sz w:val="24"/>
          <w:szCs w:val="24"/>
          <w:lang w:eastAsia="ru-RU"/>
        </w:rPr>
      </w:pPr>
      <w:del w:id="238" w:author="Евгений Николаевич Теребун" w:date="2016-05-13T17:27:00Z">
        <w:r w:rsidRPr="0016785D" w:rsidDel="00094F07">
          <w:rPr>
            <w:rFonts w:ascii="Times New Roman" w:eastAsia="Times New Roman" w:hAnsi="Times New Roman"/>
            <w:sz w:val="24"/>
            <w:szCs w:val="24"/>
            <w:lang w:eastAsia="ru-RU"/>
          </w:rPr>
          <w:delText xml:space="preserve">        рассмотрев в открытом судебном заседании гражданское дело </w:delText>
        </w:r>
        <w:r w:rsidRPr="0016785D" w:rsidDel="00094F07">
          <w:rPr>
            <w:rFonts w:ascii="Times New Roman" w:eastAsia="Times New Roman" w:hAnsi="Times New Roman"/>
            <w:b/>
            <w:sz w:val="24"/>
            <w:szCs w:val="24"/>
            <w:lang w:eastAsia="ru-RU"/>
          </w:rPr>
          <w:delText>№ 2-</w:delText>
        </w:r>
        <w:r w:rsidDel="00094F07">
          <w:rPr>
            <w:rFonts w:ascii="Times New Roman" w:eastAsia="Times New Roman" w:hAnsi="Times New Roman"/>
            <w:b/>
            <w:sz w:val="24"/>
            <w:szCs w:val="24"/>
            <w:lang w:eastAsia="ru-RU"/>
          </w:rPr>
          <w:delText>4357</w:delText>
        </w:r>
        <w:r w:rsidRPr="0016785D" w:rsidDel="00094F07">
          <w:rPr>
            <w:rFonts w:ascii="Times New Roman" w:eastAsia="Times New Roman" w:hAnsi="Times New Roman"/>
            <w:b/>
            <w:sz w:val="24"/>
            <w:szCs w:val="24"/>
            <w:lang w:eastAsia="ru-RU"/>
          </w:rPr>
          <w:delText>/15</w:delText>
        </w:r>
        <w:r w:rsidRPr="0016785D" w:rsidDel="00094F07">
          <w:rPr>
            <w:rFonts w:ascii="Times New Roman" w:eastAsia="Times New Roman" w:hAnsi="Times New Roman"/>
            <w:sz w:val="24"/>
            <w:szCs w:val="24"/>
            <w:lang w:eastAsia="ru-RU"/>
          </w:rPr>
          <w:delText xml:space="preserve"> по иску ОАО</w:delText>
        </w:r>
      </w:del>
      <w:ins w:id="239" w:author="Антонова Мария Сергеевна" w:date="2016-03-14T20:46:00Z">
        <w:del w:id="240"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241"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242" w:author="Антонова Мария Сергеевна" w:date="2016-03-14T20:47:00Z">
        <w:del w:id="243"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244" w:author="Евгений Николаевич Теребун" w:date="2016-05-13T17:27:00Z">
        <w:r w:rsidRPr="0016785D" w:rsidDel="00094F07">
          <w:rPr>
            <w:rFonts w:ascii="Times New Roman" w:eastAsia="Times New Roman" w:hAnsi="Times New Roman"/>
            <w:sz w:val="24"/>
            <w:szCs w:val="24"/>
            <w:lang w:eastAsia="ru-RU"/>
          </w:rPr>
          <w:delText xml:space="preserve">к </w:delText>
        </w:r>
        <w:r w:rsidDel="00094F07">
          <w:rPr>
            <w:rFonts w:ascii="Times New Roman" w:eastAsia="Times New Roman" w:hAnsi="Times New Roman"/>
            <w:sz w:val="24"/>
            <w:szCs w:val="24"/>
            <w:lang w:eastAsia="ru-RU"/>
          </w:rPr>
          <w:delText>Королевой Юлии Михайловне</w:delText>
        </w:r>
        <w:r w:rsidRPr="0016785D" w:rsidDel="00094F07">
          <w:rPr>
            <w:rFonts w:ascii="Times New Roman" w:eastAsia="Times New Roman" w:hAnsi="Times New Roman"/>
            <w:sz w:val="24"/>
            <w:szCs w:val="24"/>
            <w:lang w:eastAsia="ru-RU"/>
          </w:rPr>
          <w:delText xml:space="preserve"> о взыскании ссудной задолженности по кредитному договору, суд </w:delText>
        </w:r>
      </w:del>
    </w:p>
    <w:p w14:paraId="3BABC1F8" w14:textId="77777777" w:rsidR="0016785D" w:rsidRPr="0016785D" w:rsidDel="00094F07" w:rsidRDefault="0016785D" w:rsidP="006F1413">
      <w:pPr>
        <w:spacing w:after="0" w:line="240" w:lineRule="auto"/>
        <w:rPr>
          <w:del w:id="245" w:author="Евгений Николаевич Теребун" w:date="2016-05-13T17:27:00Z"/>
          <w:rFonts w:ascii="Times New Roman" w:eastAsia="Times New Roman" w:hAnsi="Times New Roman"/>
          <w:sz w:val="24"/>
          <w:szCs w:val="24"/>
          <w:lang w:eastAsia="ru-RU"/>
        </w:rPr>
      </w:pPr>
    </w:p>
    <w:p w14:paraId="473D1C23" w14:textId="77777777" w:rsidR="0016785D" w:rsidRPr="0016785D" w:rsidDel="00094F07" w:rsidRDefault="0016785D" w:rsidP="0016785D">
      <w:pPr>
        <w:spacing w:after="0" w:line="240" w:lineRule="auto"/>
        <w:rPr>
          <w:del w:id="246" w:author="Евгений Николаевич Теребун" w:date="2016-05-13T17:27:00Z"/>
          <w:rFonts w:ascii="Times New Roman" w:eastAsia="Times New Roman" w:hAnsi="Times New Roman"/>
          <w:sz w:val="24"/>
          <w:szCs w:val="24"/>
          <w:lang w:eastAsia="ru-RU"/>
        </w:rPr>
      </w:pPr>
      <w:del w:id="247" w:author="Евгений Николаевич Теребун" w:date="2016-05-13T17:27:00Z">
        <w:r w:rsidRPr="0016785D" w:rsidDel="00094F07">
          <w:rPr>
            <w:rFonts w:ascii="Times New Roman" w:eastAsia="Times New Roman" w:hAnsi="Times New Roman"/>
            <w:sz w:val="24"/>
            <w:szCs w:val="24"/>
            <w:lang w:eastAsia="ru-RU"/>
          </w:rPr>
          <w:delText xml:space="preserve">         На основании изложенного и руководствуясь ст. ст. 194-199 ГПК РФ, суд</w:delText>
        </w:r>
      </w:del>
    </w:p>
    <w:p w14:paraId="0E6D4AC7" w14:textId="77777777" w:rsidR="0016785D" w:rsidRPr="0016785D" w:rsidDel="00094F07" w:rsidRDefault="0016785D" w:rsidP="0016785D">
      <w:pPr>
        <w:spacing w:after="0" w:line="240" w:lineRule="auto"/>
        <w:jc w:val="both"/>
        <w:rPr>
          <w:del w:id="248" w:author="Евгений Николаевич Теребун" w:date="2016-05-13T17:27:00Z"/>
          <w:rFonts w:ascii="Times New Roman" w:eastAsia="Times New Roman" w:hAnsi="Times New Roman"/>
          <w:sz w:val="24"/>
          <w:szCs w:val="24"/>
          <w:lang w:eastAsia="ru-RU"/>
        </w:rPr>
      </w:pPr>
    </w:p>
    <w:p w14:paraId="11DA6287" w14:textId="77777777" w:rsidR="0016785D" w:rsidRPr="0016785D" w:rsidDel="00094F07" w:rsidRDefault="0016785D" w:rsidP="0016785D">
      <w:pPr>
        <w:spacing w:after="0" w:line="240" w:lineRule="auto"/>
        <w:jc w:val="center"/>
        <w:rPr>
          <w:del w:id="249" w:author="Евгений Николаевич Теребун" w:date="2016-05-13T17:27:00Z"/>
          <w:rFonts w:ascii="Times New Roman" w:eastAsia="Times New Roman" w:hAnsi="Times New Roman"/>
          <w:b/>
          <w:sz w:val="24"/>
          <w:szCs w:val="24"/>
          <w:lang w:eastAsia="ru-RU"/>
        </w:rPr>
      </w:pPr>
      <w:del w:id="250" w:author="Евгений Николаевич Теребун" w:date="2016-05-13T17:27:00Z">
        <w:r w:rsidRPr="0016785D" w:rsidDel="00094F07">
          <w:rPr>
            <w:rFonts w:ascii="Times New Roman" w:eastAsia="Times New Roman" w:hAnsi="Times New Roman"/>
            <w:b/>
            <w:sz w:val="24"/>
            <w:szCs w:val="24"/>
            <w:lang w:eastAsia="ru-RU"/>
          </w:rPr>
          <w:delText>РЕШИЛ:</w:delText>
        </w:r>
      </w:del>
    </w:p>
    <w:p w14:paraId="02028B4C" w14:textId="77777777" w:rsidR="0016785D" w:rsidRPr="0016785D" w:rsidDel="00094F07" w:rsidRDefault="0016785D" w:rsidP="0016785D">
      <w:pPr>
        <w:spacing w:after="0" w:line="240" w:lineRule="auto"/>
        <w:jc w:val="center"/>
        <w:rPr>
          <w:del w:id="251" w:author="Евгений Николаевич Теребун" w:date="2016-05-13T17:27:00Z"/>
          <w:rFonts w:ascii="Times New Roman" w:eastAsia="Times New Roman" w:hAnsi="Times New Roman"/>
          <w:b/>
          <w:sz w:val="24"/>
          <w:szCs w:val="24"/>
          <w:lang w:eastAsia="ru-RU"/>
        </w:rPr>
      </w:pPr>
    </w:p>
    <w:p w14:paraId="36A68334" w14:textId="77777777" w:rsidR="00126834" w:rsidRPr="0016785D" w:rsidDel="00094F07" w:rsidRDefault="00126834" w:rsidP="00126834">
      <w:pPr>
        <w:spacing w:after="0" w:line="240" w:lineRule="auto"/>
        <w:ind w:firstLine="567"/>
        <w:jc w:val="both"/>
        <w:rPr>
          <w:del w:id="252" w:author="Евгений Николаевич Теребун" w:date="2016-05-13T17:27:00Z"/>
          <w:rFonts w:ascii="Times New Roman" w:eastAsia="Times New Roman" w:hAnsi="Times New Roman"/>
          <w:sz w:val="24"/>
          <w:szCs w:val="24"/>
          <w:lang w:eastAsia="ru-RU"/>
        </w:rPr>
      </w:pPr>
      <w:del w:id="253" w:author="Евгений Николаевич Теребун" w:date="2016-05-13T17:27:00Z">
        <w:r w:rsidRPr="0016785D" w:rsidDel="00094F07">
          <w:rPr>
            <w:rFonts w:ascii="Times New Roman" w:eastAsia="Times New Roman" w:hAnsi="Times New Roman"/>
            <w:sz w:val="24"/>
            <w:szCs w:val="24"/>
            <w:lang w:eastAsia="ru-RU"/>
          </w:rPr>
          <w:delText>Исковые требования ОАО</w:delText>
        </w:r>
      </w:del>
      <w:ins w:id="254" w:author="Антонова Мария Сергеевна" w:date="2016-03-14T20:46:00Z">
        <w:del w:id="255"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256"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257" w:author="Антонова Мария Сергеевна" w:date="2016-03-14T20:47:00Z">
        <w:del w:id="258"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259" w:author="Евгений Николаевич Теребун" w:date="2016-05-13T17:27:00Z">
        <w:r w:rsidRPr="0016785D" w:rsidDel="00094F07">
          <w:rPr>
            <w:rFonts w:ascii="Times New Roman" w:eastAsia="Times New Roman" w:hAnsi="Times New Roman"/>
            <w:sz w:val="24"/>
            <w:szCs w:val="24"/>
            <w:lang w:eastAsia="ru-RU"/>
          </w:rPr>
          <w:delText>в лице филиала – Московского банка ОАО</w:delText>
        </w:r>
      </w:del>
      <w:ins w:id="260" w:author="Антонова Мария Сергеевна" w:date="2016-03-14T20:46:00Z">
        <w:del w:id="261"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262"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263" w:author="Антонова Мария Сергеевна" w:date="2016-03-14T20:47:00Z">
        <w:del w:id="264"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265" w:author="Евгений Николаевич Теребун" w:date="2016-05-13T17:27:00Z">
        <w:r w:rsidRPr="0016785D" w:rsidDel="00094F07">
          <w:rPr>
            <w:rFonts w:ascii="Times New Roman" w:eastAsia="Times New Roman" w:hAnsi="Times New Roman"/>
            <w:sz w:val="24"/>
            <w:szCs w:val="24"/>
            <w:lang w:eastAsia="ru-RU"/>
          </w:rPr>
          <w:delText xml:space="preserve">к </w:delText>
        </w:r>
        <w:r w:rsidR="006F1413" w:rsidDel="00094F07">
          <w:rPr>
            <w:rFonts w:ascii="Times New Roman" w:eastAsia="Times New Roman" w:hAnsi="Times New Roman"/>
            <w:sz w:val="24"/>
            <w:szCs w:val="24"/>
            <w:lang w:eastAsia="ru-RU"/>
          </w:rPr>
          <w:delText>Королевой Юлии Михайловне</w:delText>
        </w:r>
        <w:r w:rsidRPr="0016785D" w:rsidDel="00094F07">
          <w:rPr>
            <w:rFonts w:ascii="Times New Roman" w:eastAsia="Times New Roman" w:hAnsi="Times New Roman"/>
            <w:sz w:val="24"/>
            <w:szCs w:val="24"/>
            <w:lang w:eastAsia="ru-RU"/>
          </w:rPr>
          <w:delText xml:space="preserve"> о расторжении кредитного договора и взыскании ссудной задолженности по кредитному договору</w:delText>
        </w:r>
        <w:r w:rsidRPr="0016785D" w:rsidDel="00094F07">
          <w:rPr>
            <w:rFonts w:ascii="Times New Roman" w:eastAsia="Times New Roman" w:hAnsi="Times New Roman"/>
            <w:b/>
            <w:sz w:val="24"/>
            <w:szCs w:val="24"/>
            <w:lang w:eastAsia="ru-RU"/>
          </w:rPr>
          <w:delText xml:space="preserve"> – удовлетворить.</w:delText>
        </w:r>
        <w:r w:rsidRPr="0016785D" w:rsidDel="00094F07">
          <w:rPr>
            <w:rFonts w:ascii="Times New Roman" w:eastAsia="Times New Roman" w:hAnsi="Times New Roman"/>
            <w:sz w:val="24"/>
            <w:szCs w:val="24"/>
            <w:lang w:eastAsia="ru-RU"/>
          </w:rPr>
          <w:delText xml:space="preserve"> </w:delText>
        </w:r>
      </w:del>
    </w:p>
    <w:p w14:paraId="2D043C42" w14:textId="77777777" w:rsidR="00126834" w:rsidRPr="0016785D" w:rsidDel="00094F07" w:rsidRDefault="00126834" w:rsidP="00126834">
      <w:pPr>
        <w:spacing w:after="0" w:line="240" w:lineRule="auto"/>
        <w:ind w:firstLine="567"/>
        <w:jc w:val="both"/>
        <w:rPr>
          <w:del w:id="266" w:author="Евгений Николаевич Теребун" w:date="2016-05-13T17:27:00Z"/>
          <w:rFonts w:ascii="Times New Roman" w:eastAsia="Times New Roman" w:hAnsi="Times New Roman"/>
          <w:sz w:val="24"/>
          <w:szCs w:val="24"/>
          <w:lang w:eastAsia="ru-RU"/>
        </w:rPr>
      </w:pPr>
    </w:p>
    <w:p w14:paraId="16887CB5" w14:textId="77777777" w:rsidR="00126834" w:rsidRPr="0016785D" w:rsidDel="00094F07" w:rsidRDefault="00126834" w:rsidP="00126834">
      <w:pPr>
        <w:spacing w:after="0" w:line="240" w:lineRule="auto"/>
        <w:jc w:val="both"/>
        <w:rPr>
          <w:del w:id="267" w:author="Евгений Николаевич Теребун" w:date="2016-05-13T17:27:00Z"/>
          <w:rFonts w:ascii="Times New Roman" w:hAnsi="Times New Roman"/>
          <w:sz w:val="24"/>
          <w:szCs w:val="24"/>
        </w:rPr>
      </w:pPr>
      <w:del w:id="268" w:author="Евгений Николаевич Теребун" w:date="2016-05-13T17:27:00Z">
        <w:r w:rsidRPr="0016785D" w:rsidDel="00094F07">
          <w:rPr>
            <w:rFonts w:ascii="Times New Roman" w:hAnsi="Times New Roman"/>
            <w:sz w:val="24"/>
            <w:szCs w:val="24"/>
          </w:rPr>
          <w:delText xml:space="preserve">          Расторгнуть кредитный договор </w:delText>
        </w:r>
        <w:r w:rsidRPr="0016785D" w:rsidDel="00094F07">
          <w:rPr>
            <w:rFonts w:ascii="Times New Roman" w:eastAsia="Times New Roman" w:hAnsi="Times New Roman"/>
            <w:sz w:val="24"/>
            <w:szCs w:val="24"/>
            <w:lang w:eastAsia="ru-RU"/>
          </w:rPr>
          <w:delText xml:space="preserve">№ </w:delText>
        </w:r>
        <w:r w:rsidR="006F1413" w:rsidDel="00094F07">
          <w:rPr>
            <w:rFonts w:ascii="Times New Roman" w:eastAsia="Times New Roman" w:hAnsi="Times New Roman"/>
            <w:sz w:val="24"/>
            <w:szCs w:val="24"/>
            <w:lang w:eastAsia="ru-RU"/>
          </w:rPr>
          <w:delText>564616</w:delText>
        </w:r>
        <w:r w:rsidRPr="0016785D" w:rsidDel="00094F07">
          <w:rPr>
            <w:rFonts w:ascii="Times New Roman" w:eastAsia="Times New Roman" w:hAnsi="Times New Roman"/>
            <w:sz w:val="24"/>
            <w:szCs w:val="24"/>
            <w:lang w:eastAsia="ru-RU"/>
          </w:rPr>
          <w:delText xml:space="preserve"> от </w:delText>
        </w:r>
        <w:r w:rsidR="006F1413" w:rsidDel="00094F07">
          <w:rPr>
            <w:rFonts w:ascii="Times New Roman" w:eastAsia="Times New Roman" w:hAnsi="Times New Roman"/>
            <w:sz w:val="24"/>
            <w:szCs w:val="24"/>
            <w:lang w:eastAsia="ru-RU"/>
          </w:rPr>
          <w:delText>24</w:delText>
        </w:r>
        <w:r w:rsidDel="00094F07">
          <w:rPr>
            <w:rFonts w:ascii="Times New Roman" w:eastAsia="Times New Roman" w:hAnsi="Times New Roman"/>
            <w:sz w:val="24"/>
            <w:szCs w:val="24"/>
            <w:lang w:eastAsia="ru-RU"/>
          </w:rPr>
          <w:delText>.</w:delText>
        </w:r>
        <w:r w:rsidR="006F1413" w:rsidDel="00094F07">
          <w:rPr>
            <w:rFonts w:ascii="Times New Roman" w:eastAsia="Times New Roman" w:hAnsi="Times New Roman"/>
            <w:sz w:val="24"/>
            <w:szCs w:val="24"/>
            <w:lang w:eastAsia="ru-RU"/>
          </w:rPr>
          <w:delText>11</w:delText>
        </w:r>
        <w:r w:rsidDel="00094F07">
          <w:rPr>
            <w:rFonts w:ascii="Times New Roman" w:eastAsia="Times New Roman" w:hAnsi="Times New Roman"/>
            <w:sz w:val="24"/>
            <w:szCs w:val="24"/>
            <w:lang w:eastAsia="ru-RU"/>
          </w:rPr>
          <w:delText>.201</w:delText>
        </w:r>
        <w:r w:rsidR="006F1413" w:rsidDel="00094F07">
          <w:rPr>
            <w:rFonts w:ascii="Times New Roman" w:eastAsia="Times New Roman" w:hAnsi="Times New Roman"/>
            <w:sz w:val="24"/>
            <w:szCs w:val="24"/>
            <w:lang w:eastAsia="ru-RU"/>
          </w:rPr>
          <w:delText>1</w:delText>
        </w:r>
        <w:r w:rsidRPr="0016785D" w:rsidDel="00094F07">
          <w:rPr>
            <w:rFonts w:ascii="Times New Roman" w:hAnsi="Times New Roman"/>
            <w:sz w:val="24"/>
            <w:szCs w:val="24"/>
          </w:rPr>
          <w:delText>года, заключенный между ОАО</w:delText>
        </w:r>
      </w:del>
      <w:ins w:id="269" w:author="Антонова Мария Сергеевна" w:date="2016-03-14T20:46:00Z">
        <w:del w:id="270" w:author="Евгений Николаевич Теребун" w:date="2016-05-13T17:27:00Z">
          <w:r w:rsidR="00DB34E6" w:rsidDel="00094F07">
            <w:rPr>
              <w:rFonts w:ascii="Times New Roman" w:hAnsi="Times New Roman"/>
              <w:sz w:val="24"/>
              <w:szCs w:val="24"/>
            </w:rPr>
            <w:delText>ПАО</w:delText>
          </w:r>
        </w:del>
      </w:ins>
      <w:del w:id="271" w:author="Евгений Николаевич Теребун" w:date="2016-05-13T17:27:00Z">
        <w:r w:rsidRPr="0016785D" w:rsidDel="00094F07">
          <w:rPr>
            <w:rFonts w:ascii="Times New Roman" w:hAnsi="Times New Roman"/>
            <w:sz w:val="24"/>
            <w:szCs w:val="24"/>
          </w:rPr>
          <w:delText xml:space="preserve"> «Сбербанк России» </w:delText>
        </w:r>
      </w:del>
      <w:ins w:id="272" w:author="Антонова Мария Сергеевна" w:date="2016-03-14T20:47:00Z">
        <w:del w:id="273" w:author="Евгений Николаевич Теребун" w:date="2016-05-13T17:27:00Z">
          <w:r w:rsidR="00DB34E6" w:rsidDel="00094F07">
            <w:rPr>
              <w:rFonts w:ascii="Times New Roman" w:hAnsi="Times New Roman"/>
              <w:sz w:val="24"/>
              <w:szCs w:val="24"/>
            </w:rPr>
            <w:delText xml:space="preserve">Сбербанк </w:delText>
          </w:r>
        </w:del>
      </w:ins>
      <w:del w:id="274" w:author="Евгений Николаевич Теребун" w:date="2016-05-13T17:27:00Z">
        <w:r w:rsidRPr="0016785D" w:rsidDel="00094F07">
          <w:rPr>
            <w:rFonts w:ascii="Times New Roman" w:hAnsi="Times New Roman"/>
            <w:sz w:val="24"/>
            <w:szCs w:val="24"/>
          </w:rPr>
          <w:delText>в лице Московского банка ОАО</w:delText>
        </w:r>
      </w:del>
      <w:ins w:id="275" w:author="Антонова Мария Сергеевна" w:date="2016-03-14T20:46:00Z">
        <w:del w:id="276" w:author="Евгений Николаевич Теребун" w:date="2016-05-13T17:27:00Z">
          <w:r w:rsidR="00DB34E6" w:rsidDel="00094F07">
            <w:rPr>
              <w:rFonts w:ascii="Times New Roman" w:hAnsi="Times New Roman"/>
              <w:sz w:val="24"/>
              <w:szCs w:val="24"/>
            </w:rPr>
            <w:delText>ПАО</w:delText>
          </w:r>
        </w:del>
      </w:ins>
      <w:del w:id="277" w:author="Евгений Николаевич Теребун" w:date="2016-05-13T17:27:00Z">
        <w:r w:rsidRPr="0016785D" w:rsidDel="00094F07">
          <w:rPr>
            <w:rFonts w:ascii="Times New Roman" w:hAnsi="Times New Roman"/>
            <w:sz w:val="24"/>
            <w:szCs w:val="24"/>
          </w:rPr>
          <w:delText xml:space="preserve"> «Сбербанк России» </w:delText>
        </w:r>
      </w:del>
      <w:ins w:id="278" w:author="Антонова Мария Сергеевна" w:date="2016-03-14T20:47:00Z">
        <w:del w:id="279" w:author="Евгений Николаевич Теребун" w:date="2016-05-13T17:27:00Z">
          <w:r w:rsidR="00DB34E6" w:rsidDel="00094F07">
            <w:rPr>
              <w:rFonts w:ascii="Times New Roman" w:hAnsi="Times New Roman"/>
              <w:sz w:val="24"/>
              <w:szCs w:val="24"/>
            </w:rPr>
            <w:delText xml:space="preserve">Сбербанк </w:delText>
          </w:r>
        </w:del>
      </w:ins>
      <w:del w:id="280" w:author="Евгений Николаевич Теребун" w:date="2016-05-13T17:27:00Z">
        <w:r w:rsidRPr="0016785D" w:rsidDel="00094F07">
          <w:rPr>
            <w:rFonts w:ascii="Times New Roman" w:hAnsi="Times New Roman"/>
            <w:sz w:val="24"/>
            <w:szCs w:val="24"/>
          </w:rPr>
          <w:delText>и</w:delText>
        </w:r>
        <w:r w:rsidR="006F1413" w:rsidDel="00094F07">
          <w:rPr>
            <w:rFonts w:ascii="Times New Roman" w:hAnsi="Times New Roman"/>
            <w:sz w:val="24"/>
            <w:szCs w:val="24"/>
          </w:rPr>
          <w:delText xml:space="preserve"> Королевой Юлией Михайловной</w:delText>
        </w:r>
        <w:r w:rsidRPr="0016785D" w:rsidDel="00094F07">
          <w:rPr>
            <w:rFonts w:ascii="Times New Roman" w:hAnsi="Times New Roman"/>
            <w:sz w:val="24"/>
            <w:szCs w:val="24"/>
          </w:rPr>
          <w:delText xml:space="preserve">. </w:delText>
        </w:r>
      </w:del>
    </w:p>
    <w:p w14:paraId="0D24DF3C" w14:textId="77777777" w:rsidR="00126834" w:rsidRPr="0016785D" w:rsidDel="00094F07" w:rsidRDefault="00126834" w:rsidP="00126834">
      <w:pPr>
        <w:spacing w:after="0" w:line="240" w:lineRule="auto"/>
        <w:jc w:val="both"/>
        <w:rPr>
          <w:del w:id="281" w:author="Евгений Николаевич Теребун" w:date="2016-05-13T17:27:00Z"/>
          <w:rFonts w:ascii="Times New Roman" w:hAnsi="Times New Roman"/>
          <w:sz w:val="24"/>
          <w:szCs w:val="24"/>
        </w:rPr>
      </w:pPr>
    </w:p>
    <w:p w14:paraId="5A94AC1B" w14:textId="77777777" w:rsidR="00817A12" w:rsidDel="00094F07" w:rsidRDefault="00126834" w:rsidP="006F1413">
      <w:pPr>
        <w:spacing w:after="0" w:line="240" w:lineRule="auto"/>
        <w:ind w:firstLine="567"/>
        <w:jc w:val="both"/>
        <w:rPr>
          <w:del w:id="282" w:author="Евгений Николаевич Теребун" w:date="2016-05-13T17:27:00Z"/>
          <w:rFonts w:ascii="Times New Roman" w:eastAsia="Times New Roman" w:hAnsi="Times New Roman"/>
          <w:sz w:val="24"/>
          <w:szCs w:val="24"/>
          <w:lang w:eastAsia="ru-RU"/>
        </w:rPr>
      </w:pPr>
      <w:del w:id="283" w:author="Евгений Николаевич Теребун" w:date="2016-05-13T17:27:00Z">
        <w:r w:rsidRPr="0016785D" w:rsidDel="00094F07">
          <w:rPr>
            <w:rFonts w:ascii="Times New Roman" w:eastAsia="Times New Roman" w:hAnsi="Times New Roman"/>
            <w:sz w:val="24"/>
            <w:szCs w:val="24"/>
            <w:lang w:eastAsia="ru-RU"/>
          </w:rPr>
          <w:delText xml:space="preserve"> Взыскать с </w:delText>
        </w:r>
        <w:r w:rsidR="006F1413" w:rsidDel="00094F07">
          <w:rPr>
            <w:rFonts w:ascii="Times New Roman" w:eastAsia="Times New Roman" w:hAnsi="Times New Roman"/>
            <w:sz w:val="24"/>
            <w:szCs w:val="24"/>
            <w:lang w:eastAsia="ru-RU"/>
          </w:rPr>
          <w:delText>Королевой Юлии Михайловны</w:delText>
        </w:r>
        <w:r w:rsidRPr="0016785D" w:rsidDel="00094F07">
          <w:rPr>
            <w:rFonts w:ascii="Times New Roman" w:eastAsia="Times New Roman" w:hAnsi="Times New Roman"/>
            <w:sz w:val="24"/>
            <w:szCs w:val="24"/>
            <w:lang w:eastAsia="ru-RU"/>
          </w:rPr>
          <w:delText xml:space="preserve"> в пользу ОАО</w:delText>
        </w:r>
      </w:del>
      <w:ins w:id="284" w:author="Антонова Мария Сергеевна" w:date="2016-03-14T20:46:00Z">
        <w:del w:id="285"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286"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287" w:author="Антонова Мария Сергеевна" w:date="2016-03-14T20:47:00Z">
        <w:del w:id="288"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289" w:author="Евгений Николаевич Теребун" w:date="2016-05-13T17:27:00Z">
        <w:r w:rsidRPr="0016785D" w:rsidDel="00094F07">
          <w:rPr>
            <w:rFonts w:ascii="Times New Roman" w:eastAsia="Times New Roman" w:hAnsi="Times New Roman"/>
            <w:sz w:val="24"/>
            <w:szCs w:val="24"/>
            <w:lang w:eastAsia="ru-RU"/>
          </w:rPr>
          <w:delText>в лице филиала – Московского банка ОАО</w:delText>
        </w:r>
      </w:del>
      <w:ins w:id="290" w:author="Антонова Мария Сергеевна" w:date="2016-03-14T20:46:00Z">
        <w:del w:id="291"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292"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293" w:author="Антонова Мария Сергеевна" w:date="2016-03-14T20:47:00Z">
        <w:del w:id="294"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295" w:author="Евгений Николаевич Теребун" w:date="2016-05-13T17:27:00Z">
        <w:r w:rsidRPr="0016785D" w:rsidDel="00094F07">
          <w:rPr>
            <w:rFonts w:ascii="Times New Roman" w:eastAsia="Times New Roman" w:hAnsi="Times New Roman"/>
            <w:sz w:val="24"/>
            <w:szCs w:val="24"/>
            <w:lang w:eastAsia="ru-RU"/>
          </w:rPr>
          <w:delText xml:space="preserve">сумму задолженности по кредитному договору в размере </w:delText>
        </w:r>
        <w:r w:rsidR="006F1413" w:rsidDel="00094F07">
          <w:rPr>
            <w:rFonts w:ascii="Times New Roman" w:eastAsia="Times New Roman" w:hAnsi="Times New Roman"/>
            <w:sz w:val="24"/>
            <w:szCs w:val="24"/>
            <w:lang w:eastAsia="ru-RU"/>
          </w:rPr>
          <w:delText xml:space="preserve">71636 </w:delText>
        </w:r>
        <w:r w:rsidR="006F1413" w:rsidRPr="0016785D" w:rsidDel="00094F07">
          <w:rPr>
            <w:rFonts w:ascii="Times New Roman" w:eastAsia="Times New Roman" w:hAnsi="Times New Roman"/>
            <w:sz w:val="24"/>
            <w:szCs w:val="24"/>
            <w:lang w:eastAsia="ru-RU"/>
          </w:rPr>
          <w:delText xml:space="preserve">рублей </w:delText>
        </w:r>
        <w:r w:rsidR="006F1413" w:rsidDel="00094F07">
          <w:rPr>
            <w:rFonts w:ascii="Times New Roman" w:eastAsia="Times New Roman" w:hAnsi="Times New Roman"/>
            <w:sz w:val="24"/>
            <w:szCs w:val="24"/>
            <w:lang w:eastAsia="ru-RU"/>
          </w:rPr>
          <w:delText>79</w:delText>
        </w:r>
        <w:r w:rsidR="006F1413" w:rsidRPr="0016785D" w:rsidDel="00094F07">
          <w:rPr>
            <w:rFonts w:ascii="Times New Roman" w:eastAsia="Times New Roman" w:hAnsi="Times New Roman"/>
            <w:sz w:val="24"/>
            <w:szCs w:val="24"/>
            <w:lang w:eastAsia="ru-RU"/>
          </w:rPr>
          <w:delText xml:space="preserve"> копе</w:delText>
        </w:r>
        <w:r w:rsidR="006F1413" w:rsidDel="00094F07">
          <w:rPr>
            <w:rFonts w:ascii="Times New Roman" w:eastAsia="Times New Roman" w:hAnsi="Times New Roman"/>
            <w:sz w:val="24"/>
            <w:szCs w:val="24"/>
            <w:lang w:eastAsia="ru-RU"/>
          </w:rPr>
          <w:delText>ек</w:delText>
        </w:r>
        <w:r w:rsidR="006F1413" w:rsidRPr="0016785D" w:rsidDel="00094F07">
          <w:rPr>
            <w:rFonts w:ascii="Times New Roman" w:eastAsia="Times New Roman" w:hAnsi="Times New Roman"/>
            <w:sz w:val="24"/>
            <w:szCs w:val="24"/>
            <w:lang w:eastAsia="ru-RU"/>
          </w:rPr>
          <w:delText>, из которых: сумма просроченных процентов –</w:delText>
        </w:r>
        <w:r w:rsidR="006F1413" w:rsidDel="00094F07">
          <w:rPr>
            <w:rFonts w:ascii="Times New Roman" w:eastAsia="Times New Roman" w:hAnsi="Times New Roman"/>
            <w:sz w:val="24"/>
            <w:szCs w:val="24"/>
            <w:lang w:eastAsia="ru-RU"/>
          </w:rPr>
          <w:delText xml:space="preserve"> 5481</w:delText>
        </w:r>
        <w:r w:rsidR="006F1413" w:rsidRPr="0016785D" w:rsidDel="00094F07">
          <w:rPr>
            <w:rFonts w:ascii="Times New Roman" w:eastAsia="Times New Roman" w:hAnsi="Times New Roman"/>
            <w:sz w:val="24"/>
            <w:szCs w:val="24"/>
            <w:lang w:eastAsia="ru-RU"/>
          </w:rPr>
          <w:delText>рубл</w:delText>
        </w:r>
        <w:r w:rsidR="006F1413" w:rsidDel="00094F07">
          <w:rPr>
            <w:rFonts w:ascii="Times New Roman" w:eastAsia="Times New Roman" w:hAnsi="Times New Roman"/>
            <w:sz w:val="24"/>
            <w:szCs w:val="24"/>
            <w:lang w:eastAsia="ru-RU"/>
          </w:rPr>
          <w:delText>ь 96</w:delText>
        </w:r>
        <w:r w:rsidR="006F1413" w:rsidRPr="0016785D" w:rsidDel="00094F07">
          <w:rPr>
            <w:rFonts w:ascii="Times New Roman" w:eastAsia="Times New Roman" w:hAnsi="Times New Roman"/>
            <w:sz w:val="24"/>
            <w:szCs w:val="24"/>
            <w:lang w:eastAsia="ru-RU"/>
          </w:rPr>
          <w:delText xml:space="preserve"> копеек; просроченный основной долг – </w:delText>
        </w:r>
        <w:r w:rsidR="00817A12" w:rsidDel="00094F07">
          <w:rPr>
            <w:rFonts w:ascii="Times New Roman" w:eastAsia="Times New Roman" w:hAnsi="Times New Roman"/>
            <w:sz w:val="24"/>
            <w:szCs w:val="24"/>
            <w:lang w:eastAsia="ru-RU"/>
          </w:rPr>
          <w:delText xml:space="preserve">55334 рубля </w:delText>
        </w:r>
        <w:r w:rsidR="006F1413" w:rsidDel="00094F07">
          <w:rPr>
            <w:rFonts w:ascii="Times New Roman" w:eastAsia="Times New Roman" w:hAnsi="Times New Roman"/>
            <w:sz w:val="24"/>
            <w:szCs w:val="24"/>
            <w:lang w:eastAsia="ru-RU"/>
          </w:rPr>
          <w:delText>69 копеек</w:delText>
        </w:r>
        <w:r w:rsidR="006F1413" w:rsidRPr="0016785D" w:rsidDel="00094F07">
          <w:rPr>
            <w:rFonts w:ascii="Times New Roman" w:eastAsia="Times New Roman" w:hAnsi="Times New Roman"/>
            <w:sz w:val="24"/>
            <w:szCs w:val="24"/>
            <w:lang w:eastAsia="ru-RU"/>
          </w:rPr>
          <w:delText xml:space="preserve">; неустойка за просроченный основной долг </w:delText>
        </w:r>
        <w:r w:rsidR="006F1413" w:rsidDel="00094F07">
          <w:rPr>
            <w:rFonts w:ascii="Times New Roman" w:eastAsia="Times New Roman" w:hAnsi="Times New Roman"/>
            <w:sz w:val="24"/>
            <w:szCs w:val="24"/>
            <w:lang w:eastAsia="ru-RU"/>
          </w:rPr>
          <w:delText>-</w:delText>
        </w:r>
        <w:r w:rsidR="006F1413" w:rsidRPr="0016785D" w:rsidDel="00094F07">
          <w:rPr>
            <w:rFonts w:ascii="Times New Roman" w:eastAsia="Times New Roman" w:hAnsi="Times New Roman"/>
            <w:sz w:val="24"/>
            <w:szCs w:val="24"/>
            <w:lang w:eastAsia="ru-RU"/>
          </w:rPr>
          <w:delText xml:space="preserve"> </w:delText>
        </w:r>
        <w:r w:rsidR="006F1413" w:rsidDel="00094F07">
          <w:rPr>
            <w:rFonts w:ascii="Times New Roman" w:eastAsia="Times New Roman" w:hAnsi="Times New Roman"/>
            <w:sz w:val="24"/>
            <w:szCs w:val="24"/>
            <w:lang w:eastAsia="ru-RU"/>
          </w:rPr>
          <w:delText>7731 рубль 55</w:delText>
        </w:r>
        <w:r w:rsidR="006F1413" w:rsidRPr="0016785D" w:rsidDel="00094F07">
          <w:rPr>
            <w:rFonts w:ascii="Times New Roman" w:eastAsia="Times New Roman" w:hAnsi="Times New Roman"/>
            <w:sz w:val="24"/>
            <w:szCs w:val="24"/>
            <w:lang w:eastAsia="ru-RU"/>
          </w:rPr>
          <w:delText xml:space="preserve"> копе</w:delText>
        </w:r>
        <w:r w:rsidR="006F1413" w:rsidDel="00094F07">
          <w:rPr>
            <w:rFonts w:ascii="Times New Roman" w:eastAsia="Times New Roman" w:hAnsi="Times New Roman"/>
            <w:sz w:val="24"/>
            <w:szCs w:val="24"/>
            <w:lang w:eastAsia="ru-RU"/>
          </w:rPr>
          <w:delText>ек</w:delText>
        </w:r>
        <w:r w:rsidR="006F1413" w:rsidRPr="0016785D" w:rsidDel="00094F07">
          <w:rPr>
            <w:rFonts w:ascii="Times New Roman" w:eastAsia="Times New Roman" w:hAnsi="Times New Roman"/>
            <w:sz w:val="24"/>
            <w:szCs w:val="24"/>
            <w:lang w:eastAsia="ru-RU"/>
          </w:rPr>
          <w:delText xml:space="preserve">; неустойка за просроченные проценты – </w:delText>
        </w:r>
        <w:r w:rsidR="006F1413" w:rsidDel="00094F07">
          <w:rPr>
            <w:rFonts w:ascii="Times New Roman" w:eastAsia="Times New Roman" w:hAnsi="Times New Roman"/>
            <w:sz w:val="24"/>
            <w:szCs w:val="24"/>
            <w:lang w:eastAsia="ru-RU"/>
          </w:rPr>
          <w:delText>3088 рублей 59</w:delText>
        </w:r>
        <w:r w:rsidR="006F1413" w:rsidRPr="0016785D" w:rsidDel="00094F07">
          <w:rPr>
            <w:rFonts w:ascii="Times New Roman" w:eastAsia="Times New Roman" w:hAnsi="Times New Roman"/>
            <w:sz w:val="24"/>
            <w:szCs w:val="24"/>
            <w:lang w:eastAsia="ru-RU"/>
          </w:rPr>
          <w:delText xml:space="preserve"> копеек</w:delText>
        </w:r>
        <w:r w:rsidR="006F1413" w:rsidDel="00094F07">
          <w:rPr>
            <w:rFonts w:ascii="Times New Roman" w:eastAsia="Times New Roman" w:hAnsi="Times New Roman"/>
            <w:sz w:val="24"/>
            <w:szCs w:val="24"/>
            <w:lang w:eastAsia="ru-RU"/>
          </w:rPr>
          <w:delText>.</w:delText>
        </w:r>
        <w:r w:rsidRPr="0016785D" w:rsidDel="00094F07">
          <w:rPr>
            <w:rFonts w:ascii="Times New Roman" w:eastAsia="Times New Roman" w:hAnsi="Times New Roman"/>
            <w:sz w:val="24"/>
            <w:szCs w:val="24"/>
            <w:lang w:eastAsia="ru-RU"/>
          </w:rPr>
          <w:delText xml:space="preserve"> </w:delText>
        </w:r>
      </w:del>
    </w:p>
    <w:p w14:paraId="149B6133" w14:textId="77777777" w:rsidR="00817A12" w:rsidDel="00094F07" w:rsidRDefault="00817A12" w:rsidP="006F1413">
      <w:pPr>
        <w:spacing w:after="0" w:line="240" w:lineRule="auto"/>
        <w:ind w:firstLine="567"/>
        <w:jc w:val="both"/>
        <w:rPr>
          <w:del w:id="296" w:author="Евгений Николаевич Теребун" w:date="2016-05-13T17:27:00Z"/>
          <w:rFonts w:ascii="Times New Roman" w:eastAsia="Times New Roman" w:hAnsi="Times New Roman"/>
          <w:sz w:val="24"/>
          <w:szCs w:val="24"/>
          <w:lang w:eastAsia="ru-RU"/>
        </w:rPr>
      </w:pPr>
    </w:p>
    <w:p w14:paraId="27ECAFC1" w14:textId="77777777" w:rsidR="00126834" w:rsidRPr="0016785D" w:rsidDel="00094F07" w:rsidRDefault="00126834" w:rsidP="006F1413">
      <w:pPr>
        <w:spacing w:after="0" w:line="240" w:lineRule="auto"/>
        <w:ind w:firstLine="567"/>
        <w:jc w:val="both"/>
        <w:rPr>
          <w:del w:id="297" w:author="Евгений Николаевич Теребун" w:date="2016-05-13T17:27:00Z"/>
          <w:rFonts w:ascii="Times New Roman" w:eastAsia="Times New Roman" w:hAnsi="Times New Roman"/>
          <w:sz w:val="24"/>
          <w:szCs w:val="24"/>
          <w:lang w:eastAsia="ru-RU"/>
        </w:rPr>
      </w:pPr>
      <w:del w:id="298" w:author="Евгений Николаевич Теребун" w:date="2016-05-13T17:27:00Z">
        <w:r w:rsidRPr="0016785D" w:rsidDel="00094F07">
          <w:rPr>
            <w:rFonts w:ascii="Times New Roman" w:eastAsia="Times New Roman" w:hAnsi="Times New Roman"/>
            <w:sz w:val="24"/>
            <w:szCs w:val="24"/>
            <w:lang w:eastAsia="ru-RU"/>
          </w:rPr>
          <w:delText xml:space="preserve">Взыскать с </w:delText>
        </w:r>
        <w:r w:rsidR="006F1413" w:rsidDel="00094F07">
          <w:rPr>
            <w:rFonts w:ascii="Times New Roman" w:eastAsia="Times New Roman" w:hAnsi="Times New Roman"/>
            <w:sz w:val="24"/>
            <w:szCs w:val="24"/>
            <w:lang w:eastAsia="ru-RU"/>
          </w:rPr>
          <w:delText>Королевой Юлии Михайловны</w:delText>
        </w:r>
        <w:r w:rsidRPr="0016785D" w:rsidDel="00094F07">
          <w:rPr>
            <w:rFonts w:ascii="Times New Roman" w:eastAsia="Times New Roman" w:hAnsi="Times New Roman"/>
            <w:sz w:val="24"/>
            <w:szCs w:val="24"/>
            <w:lang w:eastAsia="ru-RU"/>
          </w:rPr>
          <w:delText xml:space="preserve"> пользу ОАО</w:delText>
        </w:r>
      </w:del>
      <w:ins w:id="299" w:author="Антонова Мария Сергеевна" w:date="2016-03-14T20:46:00Z">
        <w:del w:id="300"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301"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302" w:author="Антонова Мария Сергеевна" w:date="2016-03-14T20:47:00Z">
        <w:del w:id="303"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304" w:author="Евгений Николаевич Теребун" w:date="2016-05-13T17:27:00Z">
        <w:r w:rsidRPr="0016785D" w:rsidDel="00094F07">
          <w:rPr>
            <w:rFonts w:ascii="Times New Roman" w:eastAsia="Times New Roman" w:hAnsi="Times New Roman"/>
            <w:sz w:val="24"/>
            <w:szCs w:val="24"/>
            <w:lang w:eastAsia="ru-RU"/>
          </w:rPr>
          <w:delText>в лице филиала – Московского банка ОАО</w:delText>
        </w:r>
      </w:del>
      <w:ins w:id="305" w:author="Антонова Мария Сергеевна" w:date="2016-03-14T20:46:00Z">
        <w:del w:id="306"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307"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308" w:author="Антонова Мария Сергеевна" w:date="2016-03-14T20:47:00Z">
        <w:del w:id="309"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310" w:author="Евгений Николаевич Теребун" w:date="2016-05-13T17:27:00Z">
        <w:r w:rsidRPr="0016785D" w:rsidDel="00094F07">
          <w:rPr>
            <w:rFonts w:ascii="Times New Roman" w:eastAsia="Times New Roman" w:hAnsi="Times New Roman"/>
            <w:sz w:val="24"/>
            <w:szCs w:val="24"/>
            <w:lang w:eastAsia="ru-RU"/>
          </w:rPr>
          <w:delText xml:space="preserve">расходы по оплате государственной пошлины в размере </w:delText>
        </w:r>
        <w:r w:rsidDel="00094F07">
          <w:rPr>
            <w:rFonts w:ascii="Times New Roman" w:eastAsia="Times New Roman" w:hAnsi="Times New Roman"/>
            <w:sz w:val="24"/>
            <w:szCs w:val="24"/>
            <w:lang w:eastAsia="ru-RU"/>
          </w:rPr>
          <w:delText xml:space="preserve">2 </w:delText>
        </w:r>
        <w:r w:rsidR="00DA02E3" w:rsidDel="00094F07">
          <w:rPr>
            <w:rFonts w:ascii="Times New Roman" w:eastAsia="Times New Roman" w:hAnsi="Times New Roman"/>
            <w:sz w:val="24"/>
            <w:szCs w:val="24"/>
            <w:lang w:eastAsia="ru-RU"/>
          </w:rPr>
          <w:delText>349</w:delText>
        </w:r>
        <w:r w:rsidRPr="0016785D" w:rsidDel="00094F07">
          <w:rPr>
            <w:rFonts w:ascii="Times New Roman" w:eastAsia="Times New Roman" w:hAnsi="Times New Roman"/>
            <w:sz w:val="24"/>
            <w:szCs w:val="24"/>
            <w:lang w:eastAsia="ru-RU"/>
          </w:rPr>
          <w:delText xml:space="preserve"> рублей</w:delText>
        </w:r>
        <w:r w:rsidDel="00094F07">
          <w:rPr>
            <w:rFonts w:ascii="Times New Roman" w:eastAsia="Times New Roman" w:hAnsi="Times New Roman"/>
            <w:sz w:val="24"/>
            <w:szCs w:val="24"/>
            <w:lang w:eastAsia="ru-RU"/>
          </w:rPr>
          <w:delText xml:space="preserve"> </w:delText>
        </w:r>
        <w:r w:rsidR="00DA02E3" w:rsidDel="00094F07">
          <w:rPr>
            <w:rFonts w:ascii="Times New Roman" w:eastAsia="Times New Roman" w:hAnsi="Times New Roman"/>
            <w:sz w:val="24"/>
            <w:szCs w:val="24"/>
            <w:lang w:eastAsia="ru-RU"/>
          </w:rPr>
          <w:delText>10</w:delText>
        </w:r>
        <w:r w:rsidDel="00094F07">
          <w:rPr>
            <w:rFonts w:ascii="Times New Roman" w:eastAsia="Times New Roman" w:hAnsi="Times New Roman"/>
            <w:sz w:val="24"/>
            <w:szCs w:val="24"/>
            <w:lang w:eastAsia="ru-RU"/>
          </w:rPr>
          <w:delText xml:space="preserve"> копе</w:delText>
        </w:r>
        <w:r w:rsidR="00DA02E3" w:rsidDel="00094F07">
          <w:rPr>
            <w:rFonts w:ascii="Times New Roman" w:eastAsia="Times New Roman" w:hAnsi="Times New Roman"/>
            <w:sz w:val="24"/>
            <w:szCs w:val="24"/>
            <w:lang w:eastAsia="ru-RU"/>
          </w:rPr>
          <w:delText>ек</w:delText>
        </w:r>
        <w:r w:rsidRPr="0016785D" w:rsidDel="00094F07">
          <w:rPr>
            <w:rFonts w:ascii="Times New Roman" w:eastAsia="Times New Roman" w:hAnsi="Times New Roman"/>
            <w:sz w:val="24"/>
            <w:szCs w:val="24"/>
            <w:lang w:eastAsia="ru-RU"/>
          </w:rPr>
          <w:delText>.</w:delText>
        </w:r>
      </w:del>
    </w:p>
    <w:p w14:paraId="3E1F4ADE" w14:textId="77777777" w:rsidR="0016785D" w:rsidRPr="0016785D" w:rsidDel="00094F07" w:rsidRDefault="0016785D" w:rsidP="0016785D">
      <w:pPr>
        <w:spacing w:after="0" w:line="240" w:lineRule="auto"/>
        <w:jc w:val="both"/>
        <w:rPr>
          <w:del w:id="311" w:author="Евгений Николаевич Теребун" w:date="2016-05-13T17:27:00Z"/>
          <w:rFonts w:ascii="Times New Roman" w:eastAsia="Times New Roman" w:hAnsi="Times New Roman"/>
          <w:sz w:val="24"/>
          <w:szCs w:val="24"/>
          <w:lang w:eastAsia="ru-RU"/>
        </w:rPr>
      </w:pPr>
      <w:del w:id="312" w:author="Евгений Николаевич Теребун" w:date="2016-05-13T17:27:00Z">
        <w:r w:rsidRPr="0016785D" w:rsidDel="00094F07">
          <w:rPr>
            <w:rFonts w:ascii="Times New Roman" w:eastAsia="Times New Roman" w:hAnsi="Times New Roman"/>
            <w:sz w:val="24"/>
            <w:szCs w:val="24"/>
            <w:lang w:eastAsia="ru-RU"/>
          </w:rPr>
          <w:delText xml:space="preserve"> </w:delText>
        </w:r>
      </w:del>
    </w:p>
    <w:p w14:paraId="5187F2A0" w14:textId="77777777" w:rsidR="0016785D" w:rsidRPr="0016785D" w:rsidDel="00094F07" w:rsidRDefault="0016785D" w:rsidP="0016785D">
      <w:pPr>
        <w:spacing w:after="0" w:line="240" w:lineRule="auto"/>
        <w:jc w:val="both"/>
        <w:rPr>
          <w:del w:id="313" w:author="Евгений Николаевич Теребун" w:date="2016-05-13T17:27:00Z"/>
          <w:rFonts w:ascii="Times New Roman" w:eastAsia="Times New Roman" w:hAnsi="Times New Roman"/>
          <w:sz w:val="24"/>
          <w:szCs w:val="24"/>
          <w:lang w:eastAsia="ru-RU"/>
        </w:rPr>
      </w:pPr>
      <w:del w:id="314" w:author="Евгений Николаевич Теребун" w:date="2016-05-13T17:27:00Z">
        <w:r w:rsidRPr="0016785D" w:rsidDel="00094F07">
          <w:rPr>
            <w:rFonts w:ascii="Times New Roman" w:eastAsia="Times New Roman" w:hAnsi="Times New Roman"/>
            <w:b/>
            <w:sz w:val="24"/>
            <w:szCs w:val="24"/>
            <w:lang w:eastAsia="ru-RU"/>
          </w:rPr>
          <w:delText xml:space="preserve">           </w:delText>
        </w:r>
        <w:r w:rsidRPr="0016785D" w:rsidDel="00094F07">
          <w:rPr>
            <w:rFonts w:ascii="Times New Roman" w:eastAsia="Times New Roman" w:hAnsi="Times New Roman"/>
            <w:sz w:val="24"/>
            <w:szCs w:val="24"/>
            <w:lang w:eastAsia="ru-RU"/>
          </w:rPr>
          <w:delTex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delText>
        </w:r>
      </w:del>
    </w:p>
    <w:p w14:paraId="6773C501" w14:textId="77777777" w:rsidR="0016785D" w:rsidRPr="0016785D" w:rsidDel="00094F07" w:rsidRDefault="0016785D" w:rsidP="0016785D">
      <w:pPr>
        <w:spacing w:after="0" w:line="240" w:lineRule="auto"/>
        <w:rPr>
          <w:del w:id="315" w:author="Евгений Николаевич Теребун" w:date="2016-05-13T17:27:00Z"/>
          <w:rFonts w:ascii="Times New Roman" w:eastAsia="Times New Roman" w:hAnsi="Times New Roman"/>
          <w:sz w:val="24"/>
          <w:szCs w:val="24"/>
          <w:lang w:eastAsia="ru-RU"/>
        </w:rPr>
      </w:pPr>
    </w:p>
    <w:p w14:paraId="5F59B23E" w14:textId="77777777" w:rsidR="0016785D" w:rsidRPr="0016785D" w:rsidDel="00094F07" w:rsidRDefault="0016785D" w:rsidP="0016785D">
      <w:pPr>
        <w:spacing w:after="0" w:line="240" w:lineRule="auto"/>
        <w:jc w:val="center"/>
        <w:rPr>
          <w:del w:id="316" w:author="Евгений Николаевич Теребун" w:date="2016-05-13T17:27:00Z"/>
          <w:rFonts w:ascii="Times New Roman" w:eastAsia="Times New Roman" w:hAnsi="Times New Roman"/>
          <w:sz w:val="24"/>
          <w:szCs w:val="24"/>
          <w:lang w:eastAsia="ru-RU"/>
        </w:rPr>
      </w:pPr>
    </w:p>
    <w:p w14:paraId="0F17F088" w14:textId="77777777" w:rsidR="0016785D" w:rsidRPr="0016785D" w:rsidDel="00094F07" w:rsidRDefault="0016785D" w:rsidP="0016785D">
      <w:pPr>
        <w:spacing w:after="0" w:line="240" w:lineRule="auto"/>
        <w:ind w:firstLine="540"/>
        <w:rPr>
          <w:del w:id="317" w:author="Евгений Николаевич Теребун" w:date="2016-05-13T17:27:00Z"/>
          <w:rFonts w:ascii="Times New Roman" w:eastAsia="Times New Roman" w:hAnsi="Times New Roman"/>
          <w:sz w:val="24"/>
          <w:szCs w:val="24"/>
          <w:lang w:eastAsia="ru-RU"/>
        </w:rPr>
      </w:pPr>
    </w:p>
    <w:p w14:paraId="24735C7D" w14:textId="77777777" w:rsidR="0016785D" w:rsidRPr="0016785D" w:rsidDel="00094F07" w:rsidRDefault="0016785D" w:rsidP="0016785D">
      <w:pPr>
        <w:spacing w:after="0" w:line="240" w:lineRule="auto"/>
        <w:jc w:val="both"/>
        <w:rPr>
          <w:del w:id="318" w:author="Евгений Николаевич Теребун" w:date="2016-05-13T17:27:00Z"/>
          <w:rFonts w:ascii="Times New Roman" w:eastAsia="Times New Roman" w:hAnsi="Times New Roman"/>
          <w:sz w:val="24"/>
          <w:szCs w:val="24"/>
          <w:lang w:eastAsia="ru-RU"/>
        </w:rPr>
      </w:pPr>
      <w:del w:id="319" w:author="Евгений Николаевич Теребун" w:date="2016-05-13T17:27:00Z">
        <w:r w:rsidRPr="0016785D" w:rsidDel="00094F07">
          <w:rPr>
            <w:rFonts w:ascii="Times New Roman" w:eastAsia="Times New Roman" w:hAnsi="Times New Roman"/>
            <w:sz w:val="24"/>
            <w:szCs w:val="24"/>
            <w:lang w:eastAsia="ru-RU"/>
          </w:rPr>
          <w:delText xml:space="preserve">Судья:                                                                                                                Невейкина Н.Е. </w:delText>
        </w:r>
      </w:del>
    </w:p>
    <w:p w14:paraId="78AFDB08" w14:textId="77777777" w:rsidR="0016785D" w:rsidRPr="0016785D" w:rsidDel="00094F07" w:rsidRDefault="0016785D" w:rsidP="0016785D">
      <w:pPr>
        <w:spacing w:after="0" w:line="240" w:lineRule="auto"/>
        <w:jc w:val="both"/>
        <w:rPr>
          <w:del w:id="320" w:author="Евгений Николаевич Теребун" w:date="2016-05-13T17:27:00Z"/>
          <w:rFonts w:ascii="Times New Roman" w:eastAsia="Times New Roman" w:hAnsi="Times New Roman"/>
          <w:sz w:val="24"/>
          <w:szCs w:val="24"/>
          <w:lang w:eastAsia="ru-RU"/>
        </w:rPr>
      </w:pPr>
    </w:p>
    <w:p w14:paraId="0D72C7E2" w14:textId="77777777" w:rsidR="0016785D" w:rsidRPr="0016785D" w:rsidDel="00094F07" w:rsidRDefault="0016785D" w:rsidP="0016785D">
      <w:pPr>
        <w:spacing w:after="0" w:line="240" w:lineRule="auto"/>
        <w:jc w:val="both"/>
        <w:rPr>
          <w:del w:id="321" w:author="Евгений Николаевич Теребун" w:date="2016-05-13T17:27:00Z"/>
          <w:rFonts w:ascii="Times New Roman" w:eastAsia="Times New Roman" w:hAnsi="Times New Roman"/>
          <w:sz w:val="24"/>
          <w:szCs w:val="24"/>
          <w:lang w:eastAsia="ru-RU"/>
        </w:rPr>
      </w:pPr>
    </w:p>
    <w:p w14:paraId="076AD3E4" w14:textId="77777777" w:rsidR="0016785D" w:rsidRPr="0016785D" w:rsidDel="00094F07" w:rsidRDefault="0016785D" w:rsidP="0016785D">
      <w:pPr>
        <w:spacing w:after="0" w:line="240" w:lineRule="auto"/>
        <w:jc w:val="both"/>
        <w:rPr>
          <w:del w:id="322" w:author="Евгений Николаевич Теребун" w:date="2016-05-13T17:27:00Z"/>
          <w:rFonts w:ascii="Times New Roman" w:eastAsia="Times New Roman" w:hAnsi="Times New Roman"/>
          <w:sz w:val="24"/>
          <w:szCs w:val="24"/>
          <w:lang w:eastAsia="ru-RU"/>
        </w:rPr>
      </w:pPr>
    </w:p>
    <w:p w14:paraId="284F7A71" w14:textId="77777777" w:rsidR="0016785D" w:rsidRPr="0016785D" w:rsidDel="00094F07" w:rsidRDefault="0016785D" w:rsidP="0016785D">
      <w:pPr>
        <w:spacing w:after="0" w:line="240" w:lineRule="auto"/>
        <w:jc w:val="both"/>
        <w:rPr>
          <w:del w:id="323" w:author="Евгений Николаевич Теребун" w:date="2016-05-13T17:27:00Z"/>
          <w:rFonts w:ascii="Times New Roman" w:eastAsia="Times New Roman" w:hAnsi="Times New Roman"/>
          <w:sz w:val="24"/>
          <w:szCs w:val="24"/>
          <w:lang w:eastAsia="ru-RU"/>
        </w:rPr>
      </w:pPr>
    </w:p>
    <w:p w14:paraId="0C1905C3" w14:textId="77777777" w:rsidR="0016785D" w:rsidRPr="0016785D" w:rsidDel="00094F07" w:rsidRDefault="0016785D" w:rsidP="0016785D">
      <w:pPr>
        <w:spacing w:after="0" w:line="240" w:lineRule="auto"/>
        <w:jc w:val="both"/>
        <w:rPr>
          <w:del w:id="324" w:author="Евгений Николаевич Теребун" w:date="2016-05-13T17:27:00Z"/>
          <w:rFonts w:ascii="Times New Roman" w:eastAsia="Times New Roman" w:hAnsi="Times New Roman"/>
          <w:sz w:val="24"/>
          <w:szCs w:val="24"/>
          <w:lang w:eastAsia="ru-RU"/>
        </w:rPr>
      </w:pPr>
    </w:p>
    <w:p w14:paraId="36FED2F9" w14:textId="77777777" w:rsidR="0016785D" w:rsidRPr="0016785D" w:rsidDel="00094F07" w:rsidRDefault="0016785D" w:rsidP="0016785D">
      <w:pPr>
        <w:spacing w:after="0" w:line="240" w:lineRule="auto"/>
        <w:jc w:val="both"/>
        <w:rPr>
          <w:del w:id="325" w:author="Евгений Николаевич Теребун" w:date="2016-05-13T17:27:00Z"/>
          <w:rFonts w:ascii="Times New Roman" w:eastAsia="Times New Roman" w:hAnsi="Times New Roman"/>
          <w:sz w:val="24"/>
          <w:szCs w:val="24"/>
          <w:lang w:eastAsia="ru-RU"/>
        </w:rPr>
      </w:pPr>
    </w:p>
    <w:p w14:paraId="68F058B8" w14:textId="77777777" w:rsidR="0016785D" w:rsidRPr="0016785D" w:rsidDel="00094F07" w:rsidRDefault="0016785D" w:rsidP="0016785D">
      <w:pPr>
        <w:spacing w:after="0" w:line="240" w:lineRule="auto"/>
        <w:ind w:firstLine="540"/>
        <w:rPr>
          <w:del w:id="326" w:author="Евгений Николаевич Теребун" w:date="2016-05-13T17:27:00Z"/>
          <w:rFonts w:ascii="Times New Roman" w:eastAsia="Times New Roman" w:hAnsi="Times New Roman"/>
          <w:sz w:val="24"/>
          <w:szCs w:val="24"/>
          <w:lang w:eastAsia="ru-RU"/>
        </w:rPr>
      </w:pPr>
    </w:p>
    <w:p w14:paraId="678888DF" w14:textId="77777777" w:rsidR="0016785D" w:rsidRPr="0016785D" w:rsidDel="00094F07" w:rsidRDefault="0016785D" w:rsidP="0016785D">
      <w:pPr>
        <w:spacing w:after="0" w:line="240" w:lineRule="auto"/>
        <w:ind w:firstLine="540"/>
        <w:rPr>
          <w:del w:id="327" w:author="Евгений Николаевич Теребун" w:date="2016-05-13T17:27:00Z"/>
          <w:rFonts w:ascii="Times New Roman" w:eastAsia="Times New Roman" w:hAnsi="Times New Roman"/>
          <w:sz w:val="24"/>
          <w:szCs w:val="24"/>
          <w:lang w:eastAsia="ru-RU"/>
        </w:rPr>
      </w:pPr>
    </w:p>
    <w:p w14:paraId="7BF7C0C7" w14:textId="77777777" w:rsidR="0016785D" w:rsidRPr="0016785D" w:rsidDel="00094F07" w:rsidRDefault="0016785D" w:rsidP="0016785D">
      <w:pPr>
        <w:spacing w:after="0" w:line="240" w:lineRule="auto"/>
        <w:jc w:val="both"/>
        <w:rPr>
          <w:del w:id="328" w:author="Евгений Николаевич Теребун" w:date="2016-05-13T17:27:00Z"/>
          <w:rFonts w:ascii="Times New Roman" w:eastAsia="Times New Roman" w:hAnsi="Times New Roman"/>
          <w:sz w:val="24"/>
          <w:szCs w:val="24"/>
          <w:lang w:eastAsia="ru-RU"/>
        </w:rPr>
      </w:pPr>
      <w:del w:id="329" w:author="Евгений Николаевич Теребун" w:date="2016-05-13T17:27:00Z">
        <w:r w:rsidRPr="0016785D" w:rsidDel="00094F07">
          <w:rPr>
            <w:rFonts w:ascii="Times New Roman" w:eastAsia="Times New Roman" w:hAnsi="Times New Roman"/>
            <w:sz w:val="24"/>
            <w:szCs w:val="24"/>
            <w:lang w:eastAsia="ru-RU"/>
          </w:rPr>
          <w:delText xml:space="preserve">     </w:delText>
        </w:r>
      </w:del>
    </w:p>
    <w:p w14:paraId="6AAB9677" w14:textId="77777777" w:rsidR="0016785D" w:rsidRPr="0016785D" w:rsidDel="00094F07" w:rsidRDefault="0016785D" w:rsidP="0016785D">
      <w:pPr>
        <w:rPr>
          <w:del w:id="330" w:author="Евгений Николаевич Теребун" w:date="2016-05-13T17:27:00Z"/>
          <w:sz w:val="24"/>
          <w:szCs w:val="24"/>
        </w:rPr>
      </w:pPr>
    </w:p>
    <w:p w14:paraId="53B83CF4" w14:textId="77777777" w:rsidR="00DA02E3" w:rsidDel="00094F07" w:rsidRDefault="00DA02E3" w:rsidP="0016785D">
      <w:pPr>
        <w:keepNext/>
        <w:spacing w:after="0" w:line="240" w:lineRule="auto"/>
        <w:jc w:val="center"/>
        <w:outlineLvl w:val="0"/>
        <w:rPr>
          <w:del w:id="331" w:author="Евгений Николаевич Теребун" w:date="2016-05-13T17:27:00Z"/>
          <w:rFonts w:ascii="Times New Roman" w:eastAsia="Times New Roman" w:hAnsi="Times New Roman"/>
          <w:b/>
          <w:sz w:val="24"/>
          <w:szCs w:val="24"/>
          <w:lang w:eastAsia="ru-RU"/>
        </w:rPr>
      </w:pPr>
    </w:p>
    <w:p w14:paraId="5E0741CB" w14:textId="77777777" w:rsidR="00DA02E3" w:rsidDel="00094F07" w:rsidRDefault="00DA02E3" w:rsidP="0016785D">
      <w:pPr>
        <w:keepNext/>
        <w:spacing w:after="0" w:line="240" w:lineRule="auto"/>
        <w:jc w:val="center"/>
        <w:outlineLvl w:val="0"/>
        <w:rPr>
          <w:del w:id="332" w:author="Евгений Николаевич Теребун" w:date="2016-05-13T17:27:00Z"/>
          <w:rFonts w:ascii="Times New Roman" w:eastAsia="Times New Roman" w:hAnsi="Times New Roman"/>
          <w:b/>
          <w:sz w:val="24"/>
          <w:szCs w:val="24"/>
          <w:lang w:eastAsia="ru-RU"/>
        </w:rPr>
      </w:pPr>
    </w:p>
    <w:p w14:paraId="5773EAD3" w14:textId="77777777" w:rsidR="0016785D" w:rsidRPr="0016785D" w:rsidDel="00094F07" w:rsidRDefault="0016785D" w:rsidP="0016785D">
      <w:pPr>
        <w:keepNext/>
        <w:spacing w:after="0" w:line="240" w:lineRule="auto"/>
        <w:jc w:val="center"/>
        <w:outlineLvl w:val="0"/>
        <w:rPr>
          <w:del w:id="333" w:author="Евгений Николаевич Теребун" w:date="2016-05-13T17:27:00Z"/>
          <w:rFonts w:ascii="Times New Roman" w:eastAsia="Times New Roman" w:hAnsi="Times New Roman"/>
          <w:b/>
          <w:sz w:val="24"/>
          <w:szCs w:val="24"/>
          <w:lang w:eastAsia="ru-RU"/>
        </w:rPr>
      </w:pPr>
      <w:del w:id="334" w:author="Евгений Николаевич Теребун" w:date="2016-05-13T17:27:00Z">
        <w:r w:rsidRPr="0016785D" w:rsidDel="00094F07">
          <w:rPr>
            <w:rFonts w:ascii="Times New Roman" w:eastAsia="Times New Roman" w:hAnsi="Times New Roman"/>
            <w:b/>
            <w:sz w:val="24"/>
            <w:szCs w:val="24"/>
            <w:lang w:eastAsia="ru-RU"/>
          </w:rPr>
          <w:delText>ПРОТОКОЛ СУДЕБНОГО ЗАСЕДАНИЯ</w:delText>
        </w:r>
      </w:del>
    </w:p>
    <w:p w14:paraId="150497F1" w14:textId="77777777" w:rsidR="0016785D" w:rsidRPr="0016785D" w:rsidDel="00094F07" w:rsidRDefault="0016785D" w:rsidP="0016785D">
      <w:pPr>
        <w:spacing w:after="0" w:line="240" w:lineRule="auto"/>
        <w:jc w:val="both"/>
        <w:rPr>
          <w:del w:id="335" w:author="Евгений Николаевич Теребун" w:date="2016-05-13T17:27:00Z"/>
          <w:rFonts w:ascii="Times New Roman" w:eastAsia="Times New Roman" w:hAnsi="Times New Roman"/>
          <w:sz w:val="24"/>
          <w:szCs w:val="24"/>
          <w:lang w:eastAsia="ru-RU"/>
        </w:rPr>
      </w:pPr>
    </w:p>
    <w:p w14:paraId="6C45B29E" w14:textId="77777777" w:rsidR="00DA02E3" w:rsidRPr="0016785D" w:rsidDel="00094F07" w:rsidRDefault="00DA02E3" w:rsidP="00DA02E3">
      <w:pPr>
        <w:spacing w:after="0" w:line="240" w:lineRule="auto"/>
        <w:rPr>
          <w:del w:id="336" w:author="Евгений Николаевич Теребун" w:date="2016-05-13T17:27:00Z"/>
          <w:rFonts w:ascii="Times New Roman" w:eastAsia="Times New Roman" w:hAnsi="Times New Roman"/>
          <w:b/>
          <w:sz w:val="24"/>
          <w:szCs w:val="24"/>
          <w:lang w:eastAsia="ru-RU"/>
        </w:rPr>
      </w:pPr>
      <w:del w:id="337" w:author="Евгений Николаевич Теребун" w:date="2016-05-13T17:27:00Z">
        <w:r w:rsidDel="00094F07">
          <w:rPr>
            <w:rFonts w:ascii="Times New Roman" w:eastAsia="Times New Roman" w:hAnsi="Times New Roman"/>
            <w:b/>
            <w:bCs/>
            <w:sz w:val="24"/>
            <w:szCs w:val="24"/>
            <w:lang w:eastAsia="ru-RU"/>
          </w:rPr>
          <w:delText>17 ноября</w:delText>
        </w:r>
        <w:r w:rsidRPr="0016785D" w:rsidDel="00094F07">
          <w:rPr>
            <w:rFonts w:ascii="Times New Roman" w:eastAsia="Times New Roman" w:hAnsi="Times New Roman"/>
            <w:b/>
            <w:bCs/>
            <w:sz w:val="24"/>
            <w:szCs w:val="24"/>
            <w:lang w:eastAsia="ru-RU"/>
          </w:rPr>
          <w:delText xml:space="preserve"> 2015 года </w:delText>
        </w:r>
        <w:r w:rsidRPr="0016785D" w:rsidDel="00094F07">
          <w:rPr>
            <w:rFonts w:ascii="Times New Roman" w:eastAsia="Times New Roman" w:hAnsi="Times New Roman"/>
            <w:sz w:val="24"/>
            <w:szCs w:val="24"/>
            <w:lang w:eastAsia="ru-RU"/>
          </w:rPr>
          <w:delText xml:space="preserve">Бутырский районный суд г. Москвы </w:delText>
        </w:r>
      </w:del>
    </w:p>
    <w:p w14:paraId="48E24ED5" w14:textId="77777777" w:rsidR="00DA02E3" w:rsidRPr="0016785D" w:rsidDel="00094F07" w:rsidRDefault="00DA02E3" w:rsidP="00DA02E3">
      <w:pPr>
        <w:spacing w:after="0" w:line="240" w:lineRule="auto"/>
        <w:jc w:val="both"/>
        <w:rPr>
          <w:del w:id="338" w:author="Евгений Николаевич Теребун" w:date="2016-05-13T17:27:00Z"/>
          <w:rFonts w:ascii="Times New Roman" w:eastAsia="Times New Roman" w:hAnsi="Times New Roman"/>
          <w:sz w:val="24"/>
          <w:szCs w:val="24"/>
          <w:lang w:eastAsia="ru-RU"/>
        </w:rPr>
      </w:pPr>
      <w:del w:id="339" w:author="Евгений Николаевич Теребун" w:date="2016-05-13T17:27:00Z">
        <w:r w:rsidRPr="0016785D" w:rsidDel="00094F07">
          <w:rPr>
            <w:rFonts w:ascii="Times New Roman" w:eastAsia="Times New Roman" w:hAnsi="Times New Roman"/>
            <w:sz w:val="24"/>
            <w:szCs w:val="24"/>
            <w:lang w:eastAsia="ru-RU"/>
          </w:rPr>
          <w:delText>в составе председательствующего судьи Невейкиной Н.Е.,</w:delText>
        </w:r>
        <w:r w:rsidRPr="0016785D" w:rsidDel="00094F07">
          <w:rPr>
            <w:rFonts w:ascii="Times New Roman" w:eastAsia="Times New Roman" w:hAnsi="Times New Roman"/>
            <w:b/>
            <w:sz w:val="24"/>
            <w:szCs w:val="24"/>
            <w:lang w:eastAsia="ru-RU"/>
          </w:rPr>
          <w:delText xml:space="preserve">  </w:delText>
        </w:r>
      </w:del>
    </w:p>
    <w:p w14:paraId="2CF72FE6" w14:textId="77777777" w:rsidR="00DA02E3" w:rsidRPr="0016785D" w:rsidDel="00094F07" w:rsidRDefault="00DA02E3" w:rsidP="00DA02E3">
      <w:pPr>
        <w:spacing w:after="0" w:line="240" w:lineRule="auto"/>
        <w:jc w:val="both"/>
        <w:rPr>
          <w:del w:id="340" w:author="Евгений Николаевич Теребун" w:date="2016-05-13T17:27:00Z"/>
          <w:rFonts w:ascii="Times New Roman" w:eastAsia="Times New Roman" w:hAnsi="Times New Roman"/>
          <w:sz w:val="24"/>
          <w:szCs w:val="24"/>
          <w:lang w:eastAsia="ru-RU"/>
        </w:rPr>
      </w:pPr>
      <w:del w:id="341" w:author="Евгений Николаевич Теребун" w:date="2016-05-13T17:27:00Z">
        <w:r w:rsidRPr="0016785D" w:rsidDel="00094F07">
          <w:rPr>
            <w:rFonts w:ascii="Times New Roman" w:eastAsia="Times New Roman" w:hAnsi="Times New Roman"/>
            <w:sz w:val="24"/>
            <w:szCs w:val="24"/>
            <w:lang w:eastAsia="ru-RU"/>
          </w:rPr>
          <w:delText xml:space="preserve">при секретаре </w:delText>
        </w:r>
        <w:r w:rsidR="00817A12" w:rsidDel="00094F07">
          <w:rPr>
            <w:rFonts w:ascii="Times New Roman" w:eastAsia="Times New Roman" w:hAnsi="Times New Roman"/>
            <w:sz w:val="24"/>
            <w:szCs w:val="24"/>
            <w:lang w:eastAsia="ru-RU"/>
          </w:rPr>
          <w:delText>Теребун</w:delText>
        </w:r>
        <w:r w:rsidDel="00094F07">
          <w:rPr>
            <w:rFonts w:ascii="Times New Roman" w:eastAsia="Times New Roman" w:hAnsi="Times New Roman"/>
            <w:sz w:val="24"/>
            <w:szCs w:val="24"/>
            <w:lang w:eastAsia="ru-RU"/>
          </w:rPr>
          <w:delText xml:space="preserve"> Е.Ю.</w:delText>
        </w:r>
        <w:r w:rsidRPr="0016785D" w:rsidDel="00094F07">
          <w:rPr>
            <w:rFonts w:ascii="Times New Roman" w:eastAsia="Times New Roman" w:hAnsi="Times New Roman"/>
            <w:sz w:val="24"/>
            <w:szCs w:val="24"/>
            <w:lang w:eastAsia="ru-RU"/>
          </w:rPr>
          <w:delText>,</w:delText>
        </w:r>
        <w:r w:rsidRPr="0016785D" w:rsidDel="00094F07">
          <w:rPr>
            <w:rFonts w:ascii="Times New Roman" w:eastAsia="Times New Roman" w:hAnsi="Times New Roman"/>
            <w:b/>
            <w:sz w:val="24"/>
            <w:szCs w:val="24"/>
            <w:lang w:eastAsia="ru-RU"/>
          </w:rPr>
          <w:delText xml:space="preserve"> </w:delText>
        </w:r>
      </w:del>
    </w:p>
    <w:p w14:paraId="21F56153" w14:textId="77777777" w:rsidR="00DA02E3" w:rsidRPr="0016785D" w:rsidDel="00094F07" w:rsidRDefault="00DA02E3" w:rsidP="00DA02E3">
      <w:pPr>
        <w:spacing w:after="0" w:line="240" w:lineRule="auto"/>
        <w:jc w:val="both"/>
        <w:rPr>
          <w:del w:id="342" w:author="Евгений Николаевич Теребун" w:date="2016-05-13T17:27:00Z"/>
          <w:rFonts w:ascii="Times New Roman" w:eastAsia="Times New Roman" w:hAnsi="Times New Roman"/>
          <w:sz w:val="24"/>
          <w:szCs w:val="24"/>
          <w:lang w:eastAsia="ru-RU"/>
        </w:rPr>
      </w:pPr>
      <w:del w:id="343" w:author="Евгений Николаевич Теребун" w:date="2016-05-13T17:27:00Z">
        <w:r w:rsidRPr="0016785D" w:rsidDel="00094F07">
          <w:rPr>
            <w:rFonts w:ascii="Times New Roman" w:eastAsia="Times New Roman" w:hAnsi="Times New Roman"/>
            <w:sz w:val="24"/>
            <w:szCs w:val="24"/>
            <w:lang w:eastAsia="ru-RU"/>
          </w:rPr>
          <w:delText xml:space="preserve">рассмотрев в открытом судебном заседании гражданское дело </w:delText>
        </w:r>
        <w:r w:rsidRPr="0016785D" w:rsidDel="00094F07">
          <w:rPr>
            <w:rFonts w:ascii="Times New Roman" w:eastAsia="Times New Roman" w:hAnsi="Times New Roman"/>
            <w:b/>
            <w:sz w:val="24"/>
            <w:szCs w:val="24"/>
            <w:lang w:eastAsia="ru-RU"/>
          </w:rPr>
          <w:delText>№ 2-</w:delText>
        </w:r>
        <w:r w:rsidDel="00094F07">
          <w:rPr>
            <w:rFonts w:ascii="Times New Roman" w:eastAsia="Times New Roman" w:hAnsi="Times New Roman"/>
            <w:b/>
            <w:sz w:val="24"/>
            <w:szCs w:val="24"/>
            <w:lang w:eastAsia="ru-RU"/>
          </w:rPr>
          <w:delText>4357</w:delText>
        </w:r>
        <w:r w:rsidRPr="0016785D" w:rsidDel="00094F07">
          <w:rPr>
            <w:rFonts w:ascii="Times New Roman" w:eastAsia="Times New Roman" w:hAnsi="Times New Roman"/>
            <w:b/>
            <w:sz w:val="24"/>
            <w:szCs w:val="24"/>
            <w:lang w:eastAsia="ru-RU"/>
          </w:rPr>
          <w:delText>/15</w:delText>
        </w:r>
        <w:r w:rsidRPr="0016785D" w:rsidDel="00094F07">
          <w:rPr>
            <w:rFonts w:ascii="Times New Roman" w:eastAsia="Times New Roman" w:hAnsi="Times New Roman"/>
            <w:sz w:val="24"/>
            <w:szCs w:val="24"/>
            <w:lang w:eastAsia="ru-RU"/>
          </w:rPr>
          <w:delText xml:space="preserve"> по иску ОАО</w:delText>
        </w:r>
      </w:del>
      <w:ins w:id="344" w:author="Антонова Мария Сергеевна" w:date="2016-03-14T20:46:00Z">
        <w:del w:id="345"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346"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347" w:author="Антонова Мария Сергеевна" w:date="2016-03-14T20:47:00Z">
        <w:del w:id="348"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349" w:author="Евгений Николаевич Теребун" w:date="2016-05-13T17:27:00Z">
        <w:r w:rsidRPr="0016785D" w:rsidDel="00094F07">
          <w:rPr>
            <w:rFonts w:ascii="Times New Roman" w:eastAsia="Times New Roman" w:hAnsi="Times New Roman"/>
            <w:sz w:val="24"/>
            <w:szCs w:val="24"/>
            <w:lang w:eastAsia="ru-RU"/>
          </w:rPr>
          <w:delText xml:space="preserve">к </w:delText>
        </w:r>
        <w:r w:rsidDel="00094F07">
          <w:rPr>
            <w:rFonts w:ascii="Times New Roman" w:eastAsia="Times New Roman" w:hAnsi="Times New Roman"/>
            <w:sz w:val="24"/>
            <w:szCs w:val="24"/>
            <w:lang w:eastAsia="ru-RU"/>
          </w:rPr>
          <w:delText>Королевой Юлии Михайловне</w:delText>
        </w:r>
        <w:r w:rsidRPr="0016785D" w:rsidDel="00094F07">
          <w:rPr>
            <w:rFonts w:ascii="Times New Roman" w:eastAsia="Times New Roman" w:hAnsi="Times New Roman"/>
            <w:sz w:val="24"/>
            <w:szCs w:val="24"/>
            <w:lang w:eastAsia="ru-RU"/>
          </w:rPr>
          <w:delText xml:space="preserve"> о взыскании ссудной задолженн</w:delText>
        </w:r>
        <w:r w:rsidDel="00094F07">
          <w:rPr>
            <w:rFonts w:ascii="Times New Roman" w:eastAsia="Times New Roman" w:hAnsi="Times New Roman"/>
            <w:sz w:val="24"/>
            <w:szCs w:val="24"/>
            <w:lang w:eastAsia="ru-RU"/>
          </w:rPr>
          <w:delText>ости по кредитному договору.</w:delText>
        </w:r>
        <w:r w:rsidRPr="0016785D" w:rsidDel="00094F07">
          <w:rPr>
            <w:rFonts w:ascii="Times New Roman" w:eastAsia="Times New Roman" w:hAnsi="Times New Roman"/>
            <w:sz w:val="24"/>
            <w:szCs w:val="24"/>
            <w:lang w:eastAsia="ru-RU"/>
          </w:rPr>
          <w:delText xml:space="preserve"> </w:delText>
        </w:r>
      </w:del>
    </w:p>
    <w:p w14:paraId="5DA36DAA" w14:textId="77777777" w:rsidR="0016785D" w:rsidRPr="0016785D" w:rsidDel="00094F07" w:rsidRDefault="00DA02E3" w:rsidP="00DA02E3">
      <w:pPr>
        <w:tabs>
          <w:tab w:val="left" w:pos="3325"/>
        </w:tabs>
        <w:spacing w:after="0" w:line="240" w:lineRule="auto"/>
        <w:jc w:val="both"/>
        <w:rPr>
          <w:del w:id="350" w:author="Евгений Николаевич Теребун" w:date="2016-05-13T17:27:00Z"/>
          <w:rFonts w:ascii="Times New Roman" w:eastAsia="Times New Roman" w:hAnsi="Times New Roman"/>
          <w:sz w:val="24"/>
          <w:szCs w:val="24"/>
          <w:lang w:eastAsia="ru-RU"/>
        </w:rPr>
      </w:pPr>
      <w:del w:id="351" w:author="Евгений Николаевич Теребун" w:date="2016-05-13T17:27:00Z">
        <w:r w:rsidDel="00094F07">
          <w:rPr>
            <w:rFonts w:ascii="Times New Roman" w:eastAsia="Times New Roman" w:hAnsi="Times New Roman"/>
            <w:sz w:val="24"/>
            <w:szCs w:val="24"/>
            <w:lang w:eastAsia="ru-RU"/>
          </w:rPr>
          <w:tab/>
        </w:r>
      </w:del>
    </w:p>
    <w:p w14:paraId="61B2FBA8" w14:textId="77777777" w:rsidR="0016785D" w:rsidRPr="0016785D" w:rsidDel="00094F07" w:rsidRDefault="0016785D" w:rsidP="0016785D">
      <w:pPr>
        <w:spacing w:after="0" w:line="240" w:lineRule="auto"/>
        <w:jc w:val="both"/>
        <w:rPr>
          <w:del w:id="352" w:author="Евгений Николаевич Теребун" w:date="2016-05-13T17:27:00Z"/>
          <w:rFonts w:ascii="Times New Roman" w:eastAsia="Times New Roman" w:hAnsi="Times New Roman"/>
          <w:sz w:val="24"/>
          <w:szCs w:val="24"/>
          <w:lang w:eastAsia="ru-RU"/>
        </w:rPr>
      </w:pPr>
      <w:del w:id="353" w:author="Евгений Николаевич Теребун" w:date="2016-05-13T17:27:00Z">
        <w:r w:rsidRPr="0016785D" w:rsidDel="00094F07">
          <w:rPr>
            <w:rFonts w:ascii="Times New Roman" w:eastAsia="Times New Roman" w:hAnsi="Times New Roman"/>
            <w:sz w:val="24"/>
            <w:szCs w:val="24"/>
            <w:lang w:eastAsia="ru-RU"/>
          </w:rPr>
          <w:delText xml:space="preserve">Судебное заседание открыто </w:delText>
        </w:r>
        <w:r w:rsidR="00126834" w:rsidDel="00094F07">
          <w:rPr>
            <w:rFonts w:ascii="Times New Roman" w:eastAsia="Times New Roman" w:hAnsi="Times New Roman"/>
            <w:sz w:val="24"/>
            <w:szCs w:val="24"/>
            <w:lang w:eastAsia="ru-RU"/>
          </w:rPr>
          <w:delText>в 10</w:delText>
        </w:r>
        <w:r w:rsidRPr="0016785D" w:rsidDel="00094F07">
          <w:rPr>
            <w:rFonts w:ascii="Times New Roman" w:eastAsia="Times New Roman" w:hAnsi="Times New Roman"/>
            <w:sz w:val="24"/>
            <w:szCs w:val="24"/>
            <w:lang w:eastAsia="ru-RU"/>
          </w:rPr>
          <w:delText xml:space="preserve"> часов 0</w:delText>
        </w:r>
        <w:r w:rsidR="00DA02E3" w:rsidDel="00094F07">
          <w:rPr>
            <w:rFonts w:ascii="Times New Roman" w:eastAsia="Times New Roman" w:hAnsi="Times New Roman"/>
            <w:sz w:val="24"/>
            <w:szCs w:val="24"/>
            <w:lang w:eastAsia="ru-RU"/>
          </w:rPr>
          <w:delText>5</w:delText>
        </w:r>
        <w:r w:rsidRPr="0016785D" w:rsidDel="00094F07">
          <w:rPr>
            <w:rFonts w:ascii="Times New Roman" w:eastAsia="Times New Roman" w:hAnsi="Times New Roman"/>
            <w:sz w:val="24"/>
            <w:szCs w:val="24"/>
            <w:lang w:eastAsia="ru-RU"/>
          </w:rPr>
          <w:delText xml:space="preserve"> минут.</w:delText>
        </w:r>
      </w:del>
    </w:p>
    <w:p w14:paraId="2A6D4143" w14:textId="77777777" w:rsidR="0016785D" w:rsidRPr="0016785D" w:rsidDel="00094F07" w:rsidRDefault="0016785D" w:rsidP="0016785D">
      <w:pPr>
        <w:spacing w:after="0" w:line="240" w:lineRule="auto"/>
        <w:jc w:val="both"/>
        <w:rPr>
          <w:del w:id="354" w:author="Евгений Николаевич Теребун" w:date="2016-05-13T17:27:00Z"/>
          <w:rFonts w:ascii="Times New Roman" w:eastAsia="Times New Roman" w:hAnsi="Times New Roman"/>
          <w:bCs/>
          <w:iCs/>
          <w:sz w:val="24"/>
          <w:szCs w:val="20"/>
          <w:lang w:eastAsia="ru-RU"/>
        </w:rPr>
      </w:pPr>
      <w:del w:id="355" w:author="Евгений Николаевич Теребун" w:date="2016-05-13T17:27:00Z">
        <w:r w:rsidRPr="0016785D" w:rsidDel="00094F07">
          <w:rPr>
            <w:rFonts w:ascii="Times New Roman" w:eastAsia="Times New Roman" w:hAnsi="Times New Roman"/>
            <w:bCs/>
            <w:iCs/>
            <w:sz w:val="24"/>
            <w:szCs w:val="20"/>
            <w:lang w:eastAsia="ru-RU"/>
          </w:rPr>
          <w:delText>Секретарь докладывает о явке сторон в судебное заседание.</w:delText>
        </w:r>
      </w:del>
    </w:p>
    <w:p w14:paraId="3C6D6A07" w14:textId="77777777" w:rsidR="0016785D" w:rsidRPr="0016785D" w:rsidDel="00094F07" w:rsidRDefault="0016785D" w:rsidP="0016785D">
      <w:pPr>
        <w:spacing w:after="0" w:line="240" w:lineRule="auto"/>
        <w:jc w:val="both"/>
        <w:rPr>
          <w:del w:id="356" w:author="Евгений Николаевич Теребун" w:date="2016-05-13T17:27:00Z"/>
          <w:rFonts w:ascii="Times New Roman" w:eastAsia="Times New Roman" w:hAnsi="Times New Roman"/>
          <w:sz w:val="24"/>
          <w:szCs w:val="20"/>
          <w:lang w:eastAsia="ru-RU"/>
        </w:rPr>
      </w:pPr>
    </w:p>
    <w:p w14:paraId="4C895B58" w14:textId="77777777" w:rsidR="0016785D" w:rsidRPr="0016785D" w:rsidDel="00094F07" w:rsidRDefault="0016785D" w:rsidP="0016785D">
      <w:pPr>
        <w:spacing w:after="0" w:line="240" w:lineRule="auto"/>
        <w:jc w:val="both"/>
        <w:rPr>
          <w:del w:id="357" w:author="Евгений Николаевич Теребун" w:date="2016-05-13T17:27:00Z"/>
          <w:rFonts w:ascii="Times New Roman" w:eastAsia="Times New Roman" w:hAnsi="Times New Roman"/>
          <w:i/>
          <w:sz w:val="24"/>
          <w:szCs w:val="20"/>
          <w:u w:val="single"/>
          <w:lang w:eastAsia="ru-RU"/>
        </w:rPr>
      </w:pPr>
      <w:del w:id="358" w:author="Евгений Николаевич Теребун" w:date="2016-05-13T17:27:00Z">
        <w:r w:rsidRPr="0016785D" w:rsidDel="00094F07">
          <w:rPr>
            <w:rFonts w:ascii="Times New Roman" w:eastAsia="Times New Roman" w:hAnsi="Times New Roman"/>
            <w:i/>
            <w:sz w:val="24"/>
            <w:szCs w:val="20"/>
            <w:u w:val="single"/>
            <w:lang w:eastAsia="ru-RU"/>
          </w:rPr>
          <w:delText>В судебное заседание не явились:</w:delText>
        </w:r>
      </w:del>
    </w:p>
    <w:p w14:paraId="4C821FC7" w14:textId="77777777" w:rsidR="00126834" w:rsidRPr="0016785D" w:rsidDel="00094F07" w:rsidRDefault="00126834" w:rsidP="00126834">
      <w:pPr>
        <w:spacing w:after="0" w:line="240" w:lineRule="auto"/>
        <w:jc w:val="both"/>
        <w:rPr>
          <w:del w:id="359" w:author="Евгений Николаевич Теребун" w:date="2016-05-13T17:27:00Z"/>
          <w:rFonts w:ascii="Times New Roman" w:eastAsia="Times New Roman" w:hAnsi="Times New Roman"/>
          <w:sz w:val="24"/>
          <w:szCs w:val="24"/>
          <w:lang w:eastAsia="ru-RU"/>
        </w:rPr>
      </w:pPr>
      <w:del w:id="360" w:author="Евгений Николаевич Теребун" w:date="2016-05-13T17:27:00Z">
        <w:r w:rsidRPr="0016785D" w:rsidDel="00094F07">
          <w:rPr>
            <w:rFonts w:ascii="Times New Roman" w:eastAsia="Times New Roman" w:hAnsi="Times New Roman"/>
            <w:b/>
            <w:sz w:val="24"/>
            <w:szCs w:val="24"/>
            <w:lang w:eastAsia="ru-RU"/>
          </w:rPr>
          <w:delText>Представитель истца</w:delText>
        </w:r>
        <w:r w:rsidRPr="0016785D" w:rsidDel="00094F07">
          <w:rPr>
            <w:rFonts w:ascii="Times New Roman" w:eastAsia="Times New Roman" w:hAnsi="Times New Roman"/>
            <w:sz w:val="24"/>
            <w:szCs w:val="24"/>
            <w:lang w:eastAsia="ru-RU"/>
          </w:rPr>
          <w:delText xml:space="preserve"> ОАО</w:delText>
        </w:r>
      </w:del>
      <w:ins w:id="361" w:author="Антонова Мария Сергеевна" w:date="2016-03-14T20:46:00Z">
        <w:del w:id="362"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363"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364" w:author="Антонова Мария Сергеевна" w:date="2016-03-14T20:47:00Z">
        <w:del w:id="365"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366" w:author="Евгений Николаевич Теребун" w:date="2016-05-13T17:27:00Z">
        <w:r w:rsidRPr="0016785D" w:rsidDel="00094F07">
          <w:rPr>
            <w:rFonts w:ascii="Times New Roman" w:eastAsia="Times New Roman" w:hAnsi="Times New Roman"/>
            <w:sz w:val="24"/>
            <w:szCs w:val="24"/>
            <w:lang w:eastAsia="ru-RU"/>
          </w:rPr>
          <w:delText>в лице филиала Московского банка ОАО</w:delText>
        </w:r>
      </w:del>
      <w:ins w:id="367" w:author="Антонова Мария Сергеевна" w:date="2016-03-14T20:46:00Z">
        <w:del w:id="368"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369"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370" w:author="Антонова Мария Сергеевна" w:date="2016-03-14T20:47:00Z">
        <w:del w:id="371"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372" w:author="Евгений Николаевич Теребун" w:date="2016-05-13T17:27:00Z">
        <w:r w:rsidRPr="0016785D" w:rsidDel="00094F07">
          <w:rPr>
            <w:rFonts w:ascii="Times New Roman" w:eastAsia="Times New Roman" w:hAnsi="Times New Roman"/>
            <w:sz w:val="24"/>
            <w:szCs w:val="24"/>
            <w:lang w:eastAsia="ru-RU"/>
          </w:rPr>
          <w:delText xml:space="preserve">по доверенности </w:delText>
        </w:r>
        <w:r w:rsidR="00DA02E3" w:rsidDel="00094F07">
          <w:rPr>
            <w:rFonts w:ascii="Times New Roman" w:eastAsia="Times New Roman" w:hAnsi="Times New Roman"/>
            <w:sz w:val="24"/>
            <w:szCs w:val="24"/>
            <w:lang w:eastAsia="ru-RU"/>
          </w:rPr>
          <w:delText>Фриц Т.А.</w:delText>
        </w:r>
        <w:r w:rsidRPr="0016785D" w:rsidDel="00094F07">
          <w:rPr>
            <w:rFonts w:ascii="Times New Roman" w:eastAsia="Times New Roman" w:hAnsi="Times New Roman"/>
            <w:sz w:val="24"/>
            <w:szCs w:val="24"/>
            <w:lang w:eastAsia="ru-RU"/>
          </w:rPr>
          <w:delText xml:space="preserve">,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delText>
        </w:r>
      </w:del>
    </w:p>
    <w:p w14:paraId="3709E2D8" w14:textId="77777777" w:rsidR="00126834" w:rsidRPr="0016785D" w:rsidDel="00094F07" w:rsidRDefault="00126834" w:rsidP="00126834">
      <w:pPr>
        <w:spacing w:after="0" w:line="240" w:lineRule="auto"/>
        <w:jc w:val="both"/>
        <w:rPr>
          <w:del w:id="373" w:author="Евгений Николаевич Теребун" w:date="2016-05-13T17:27:00Z"/>
          <w:rFonts w:ascii="Times New Roman" w:eastAsia="Times New Roman" w:hAnsi="Times New Roman"/>
          <w:sz w:val="24"/>
          <w:szCs w:val="24"/>
          <w:lang w:eastAsia="ru-RU"/>
        </w:rPr>
      </w:pPr>
      <w:del w:id="374" w:author="Евгений Николаевич Теребун" w:date="2016-05-13T17:27:00Z">
        <w:r w:rsidRPr="0016785D" w:rsidDel="00094F07">
          <w:rPr>
            <w:rFonts w:ascii="Times New Roman" w:eastAsia="Times New Roman" w:hAnsi="Times New Roman"/>
            <w:b/>
            <w:sz w:val="24"/>
            <w:szCs w:val="24"/>
            <w:lang w:eastAsia="ru-RU"/>
          </w:rPr>
          <w:delText>Ответчик</w:delText>
        </w:r>
        <w:r w:rsidRPr="0016785D" w:rsidDel="00094F07">
          <w:rPr>
            <w:rFonts w:ascii="Times New Roman" w:eastAsia="Times New Roman" w:hAnsi="Times New Roman"/>
            <w:sz w:val="24"/>
            <w:szCs w:val="24"/>
            <w:lang w:eastAsia="ru-RU"/>
          </w:rPr>
          <w:delText xml:space="preserve"> </w:delText>
        </w:r>
        <w:r w:rsidR="00DA02E3" w:rsidDel="00094F07">
          <w:rPr>
            <w:rFonts w:ascii="Times New Roman" w:eastAsia="Times New Roman" w:hAnsi="Times New Roman"/>
            <w:sz w:val="24"/>
            <w:szCs w:val="24"/>
            <w:lang w:eastAsia="ru-RU"/>
          </w:rPr>
          <w:delText>Королева Ю.М.</w:delText>
        </w:r>
        <w:r w:rsidRPr="0016785D" w:rsidDel="00094F07">
          <w:rPr>
            <w:rFonts w:ascii="Times New Roman" w:eastAsia="Times New Roman" w:hAnsi="Times New Roman"/>
            <w:sz w:val="24"/>
            <w:szCs w:val="24"/>
            <w:lang w:eastAsia="ru-RU"/>
          </w:rPr>
          <w:delText xml:space="preserve">, о времени и месте судебного заседания извещалась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сообщила, возражений на иск не представила и не просила о рассмотрении дела в свое отсутствие. </w:delText>
        </w:r>
      </w:del>
    </w:p>
    <w:p w14:paraId="1150523C" w14:textId="77777777" w:rsidR="0016785D" w:rsidRPr="0016785D" w:rsidDel="00094F07" w:rsidRDefault="0016785D" w:rsidP="0016785D">
      <w:pPr>
        <w:spacing w:after="0" w:line="240" w:lineRule="auto"/>
        <w:jc w:val="both"/>
        <w:rPr>
          <w:del w:id="375" w:author="Евгений Николаевич Теребун" w:date="2016-05-13T17:27:00Z"/>
          <w:rFonts w:ascii="Times New Roman" w:eastAsia="Times New Roman" w:hAnsi="Times New Roman"/>
          <w:i/>
          <w:sz w:val="24"/>
          <w:szCs w:val="24"/>
          <w:u w:val="single"/>
          <w:lang w:eastAsia="ru-RU"/>
        </w:rPr>
      </w:pPr>
    </w:p>
    <w:p w14:paraId="516F9280" w14:textId="77777777" w:rsidR="0016785D" w:rsidRPr="0016785D" w:rsidDel="00094F07" w:rsidRDefault="0016785D" w:rsidP="0016785D">
      <w:pPr>
        <w:spacing w:after="0" w:line="240" w:lineRule="auto"/>
        <w:jc w:val="both"/>
        <w:rPr>
          <w:del w:id="376" w:author="Евгений Николаевич Теребун" w:date="2016-05-13T17:27:00Z"/>
          <w:rFonts w:ascii="Times New Roman" w:eastAsia="Times New Roman" w:hAnsi="Times New Roman"/>
          <w:sz w:val="24"/>
          <w:szCs w:val="20"/>
          <w:lang w:eastAsia="ru-RU"/>
        </w:rPr>
      </w:pPr>
      <w:del w:id="377" w:author="Евгений Николаевич Теребун" w:date="2016-05-13T17:27:00Z">
        <w:r w:rsidRPr="0016785D" w:rsidDel="00094F07">
          <w:rPr>
            <w:rFonts w:ascii="Times New Roman" w:eastAsia="Times New Roman" w:hAnsi="Times New Roman"/>
            <w:sz w:val="24"/>
            <w:szCs w:val="20"/>
            <w:lang w:eastAsia="ru-RU"/>
          </w:rPr>
          <w:delText>Председательствующий объявляет состав суда: кто участвует в судебном заседании в качестве судьи, секретаря судебного заседания, представителей сторон.</w:delText>
        </w:r>
      </w:del>
    </w:p>
    <w:p w14:paraId="40541603" w14:textId="77777777" w:rsidR="0016785D" w:rsidRPr="0016785D" w:rsidDel="00094F07" w:rsidRDefault="0016785D" w:rsidP="0016785D">
      <w:pPr>
        <w:spacing w:after="0" w:line="240" w:lineRule="auto"/>
        <w:jc w:val="both"/>
        <w:rPr>
          <w:del w:id="378" w:author="Евгений Николаевич Теребун" w:date="2016-05-13T17:27:00Z"/>
          <w:rFonts w:ascii="Times New Roman" w:eastAsia="Times New Roman" w:hAnsi="Times New Roman"/>
          <w:sz w:val="24"/>
          <w:szCs w:val="20"/>
          <w:lang w:eastAsia="ru-RU"/>
        </w:rPr>
      </w:pPr>
      <w:del w:id="379" w:author="Евгений Николаевич Теребун" w:date="2016-05-13T17:27:00Z">
        <w:r w:rsidRPr="0016785D" w:rsidDel="00094F07">
          <w:rPr>
            <w:rFonts w:ascii="Times New Roman" w:eastAsia="Times New Roman" w:hAnsi="Times New Roman"/>
            <w:sz w:val="24"/>
            <w:szCs w:val="20"/>
            <w:lang w:eastAsia="ru-RU"/>
          </w:rPr>
          <w:delText>Самоотводов и отводов нет.</w:delText>
        </w:r>
      </w:del>
    </w:p>
    <w:p w14:paraId="74DD3EF0" w14:textId="77777777" w:rsidR="0016785D" w:rsidRPr="0016785D" w:rsidDel="00094F07" w:rsidRDefault="0016785D" w:rsidP="0016785D">
      <w:pPr>
        <w:spacing w:after="0" w:line="240" w:lineRule="auto"/>
        <w:jc w:val="both"/>
        <w:rPr>
          <w:del w:id="380" w:author="Евгений Николаевич Теребун" w:date="2016-05-13T17:27:00Z"/>
          <w:rFonts w:ascii="Times New Roman" w:eastAsia="Times New Roman" w:hAnsi="Times New Roman"/>
          <w:sz w:val="24"/>
          <w:szCs w:val="20"/>
          <w:lang w:eastAsia="ru-RU"/>
        </w:rPr>
      </w:pPr>
      <w:del w:id="381" w:author="Евгений Николаевич Теребун" w:date="2016-05-13T17:27:00Z">
        <w:r w:rsidRPr="0016785D" w:rsidDel="00094F07">
          <w:rPr>
            <w:rFonts w:ascii="Times New Roman" w:eastAsia="Times New Roman" w:hAnsi="Times New Roman"/>
            <w:sz w:val="24"/>
            <w:szCs w:val="20"/>
            <w:lang w:eastAsia="ru-RU"/>
          </w:rPr>
          <w:delText>Председательствующий разъясняет права и обязанности лицам, участвующим в деле, сторонам, предусмотренные ст. ст. 12, 35, 38, 39, 41, 43, 44, 48-54, 56-58, 64, 68, 69, 79, 156, 173, 221, ч.2 ст.230, 231 ГПК РФ.</w:delText>
        </w:r>
      </w:del>
    </w:p>
    <w:p w14:paraId="66C472D3" w14:textId="77777777" w:rsidR="0016785D" w:rsidRPr="0016785D" w:rsidDel="00094F07" w:rsidRDefault="0016785D" w:rsidP="0016785D">
      <w:pPr>
        <w:spacing w:after="0" w:line="240" w:lineRule="auto"/>
        <w:jc w:val="both"/>
        <w:rPr>
          <w:del w:id="382" w:author="Евгений Николаевич Теребун" w:date="2016-05-13T17:27:00Z"/>
          <w:rFonts w:ascii="Times New Roman" w:eastAsia="Times New Roman" w:hAnsi="Times New Roman"/>
          <w:sz w:val="24"/>
          <w:szCs w:val="20"/>
          <w:lang w:eastAsia="ru-RU"/>
        </w:rPr>
      </w:pPr>
      <w:del w:id="383" w:author="Евгений Николаевич Теребун" w:date="2016-05-13T17:27:00Z">
        <w:r w:rsidRPr="0016785D" w:rsidDel="00094F07">
          <w:rPr>
            <w:rFonts w:ascii="Times New Roman" w:eastAsia="Times New Roman" w:hAnsi="Times New Roman"/>
            <w:sz w:val="24"/>
            <w:szCs w:val="20"/>
            <w:lang w:eastAsia="ru-RU"/>
          </w:rPr>
          <w:delText>Права и обязанности разъяснены и понятны.</w:delText>
        </w:r>
      </w:del>
    </w:p>
    <w:p w14:paraId="1975E963" w14:textId="77777777" w:rsidR="0016785D" w:rsidRPr="0016785D" w:rsidDel="00094F07" w:rsidRDefault="0016785D" w:rsidP="0016785D">
      <w:pPr>
        <w:spacing w:after="0" w:line="240" w:lineRule="auto"/>
        <w:jc w:val="both"/>
        <w:rPr>
          <w:del w:id="384" w:author="Евгений Николаевич Теребун" w:date="2016-05-13T17:27:00Z"/>
          <w:rFonts w:ascii="Times New Roman" w:eastAsia="Times New Roman" w:hAnsi="Times New Roman"/>
          <w:bCs/>
          <w:iCs/>
          <w:sz w:val="24"/>
          <w:szCs w:val="20"/>
          <w:lang w:eastAsia="ru-RU"/>
        </w:rPr>
      </w:pPr>
      <w:del w:id="385" w:author="Евгений Николаевич Теребун" w:date="2016-05-13T17:27:00Z">
        <w:r w:rsidRPr="0016785D" w:rsidDel="00094F07">
          <w:rPr>
            <w:rFonts w:ascii="Times New Roman" w:eastAsia="Times New Roman" w:hAnsi="Times New Roman"/>
            <w:bCs/>
            <w:iCs/>
            <w:sz w:val="24"/>
            <w:szCs w:val="20"/>
            <w:lang w:eastAsia="ru-RU"/>
          </w:rPr>
          <w:delText>Суд переходит к ходатайствам сторон.</w:delText>
        </w:r>
      </w:del>
    </w:p>
    <w:p w14:paraId="5B87418C" w14:textId="77777777" w:rsidR="0016785D" w:rsidRPr="0016785D" w:rsidDel="00094F07" w:rsidRDefault="0016785D" w:rsidP="0016785D">
      <w:pPr>
        <w:spacing w:after="0" w:line="240" w:lineRule="auto"/>
        <w:jc w:val="both"/>
        <w:rPr>
          <w:del w:id="386" w:author="Евгений Николаевич Теребун" w:date="2016-05-13T17:27:00Z"/>
          <w:rFonts w:ascii="Times New Roman" w:eastAsia="Times New Roman" w:hAnsi="Times New Roman"/>
          <w:bCs/>
          <w:iCs/>
          <w:sz w:val="24"/>
          <w:szCs w:val="20"/>
          <w:lang w:eastAsia="ru-RU"/>
        </w:rPr>
      </w:pPr>
      <w:del w:id="387" w:author="Евгений Николаевич Теребун" w:date="2016-05-13T17:27:00Z">
        <w:r w:rsidRPr="0016785D" w:rsidDel="00094F07">
          <w:rPr>
            <w:rFonts w:ascii="Times New Roman" w:eastAsia="Times New Roman" w:hAnsi="Times New Roman"/>
            <w:bCs/>
            <w:iCs/>
            <w:sz w:val="24"/>
            <w:szCs w:val="20"/>
            <w:lang w:eastAsia="ru-RU"/>
          </w:rPr>
          <w:delText>Ходатайств нет.</w:delText>
        </w:r>
      </w:del>
    </w:p>
    <w:p w14:paraId="6EEA75BE" w14:textId="77777777" w:rsidR="0016785D" w:rsidRPr="0016785D" w:rsidDel="00094F07" w:rsidRDefault="0016785D" w:rsidP="0016785D">
      <w:pPr>
        <w:spacing w:after="0" w:line="240" w:lineRule="auto"/>
        <w:jc w:val="both"/>
        <w:rPr>
          <w:del w:id="388" w:author="Евгений Николаевич Теребун" w:date="2016-05-13T17:27:00Z"/>
          <w:rFonts w:ascii="Times New Roman" w:eastAsia="Times New Roman" w:hAnsi="Times New Roman"/>
          <w:bCs/>
          <w:iCs/>
          <w:sz w:val="24"/>
          <w:szCs w:val="20"/>
          <w:lang w:eastAsia="ru-RU"/>
        </w:rPr>
      </w:pPr>
    </w:p>
    <w:p w14:paraId="33B3EAB7" w14:textId="77777777" w:rsidR="0016785D" w:rsidRPr="0016785D" w:rsidDel="00094F07" w:rsidRDefault="0016785D" w:rsidP="0016785D">
      <w:pPr>
        <w:spacing w:after="0" w:line="240" w:lineRule="auto"/>
        <w:ind w:right="-6"/>
        <w:jc w:val="both"/>
        <w:rPr>
          <w:del w:id="389" w:author="Евгений Николаевич Теребун" w:date="2016-05-13T17:27:00Z"/>
          <w:rFonts w:ascii="Times New Roman" w:eastAsia="Times New Roman" w:hAnsi="Times New Roman"/>
          <w:sz w:val="24"/>
          <w:szCs w:val="24"/>
          <w:lang w:eastAsia="ru-RU"/>
        </w:rPr>
      </w:pPr>
      <w:del w:id="390" w:author="Евгений Николаевич Теребун" w:date="2016-05-13T17:27:00Z">
        <w:r w:rsidRPr="0016785D" w:rsidDel="00094F07">
          <w:rPr>
            <w:rFonts w:ascii="Times New Roman" w:eastAsia="Times New Roman" w:hAnsi="Times New Roman"/>
            <w:sz w:val="24"/>
            <w:szCs w:val="24"/>
            <w:lang w:eastAsia="ru-RU"/>
          </w:rPr>
          <w:delText>Судом обсуждается вопрос о рассмотрении дела по существу, в отсутствие явки сторон, с учетом имеющихся в деле доказательств.</w:delText>
        </w:r>
      </w:del>
    </w:p>
    <w:p w14:paraId="18404F84" w14:textId="77777777" w:rsidR="0016785D" w:rsidRPr="0016785D" w:rsidDel="00094F07" w:rsidRDefault="0016785D" w:rsidP="0016785D">
      <w:pPr>
        <w:spacing w:after="0" w:line="240" w:lineRule="auto"/>
        <w:ind w:right="-6"/>
        <w:jc w:val="both"/>
        <w:rPr>
          <w:del w:id="391" w:author="Евгений Николаевич Теребун" w:date="2016-05-13T17:27:00Z"/>
          <w:rFonts w:ascii="Times New Roman" w:eastAsia="Times New Roman" w:hAnsi="Times New Roman"/>
          <w:sz w:val="24"/>
          <w:szCs w:val="24"/>
          <w:lang w:eastAsia="ru-RU"/>
        </w:rPr>
      </w:pPr>
    </w:p>
    <w:p w14:paraId="7637370B" w14:textId="77777777" w:rsidR="0016785D" w:rsidRPr="0016785D" w:rsidDel="00094F07" w:rsidRDefault="0016785D" w:rsidP="0016785D">
      <w:pPr>
        <w:spacing w:after="0" w:line="240" w:lineRule="auto"/>
        <w:ind w:right="-6"/>
        <w:jc w:val="both"/>
        <w:rPr>
          <w:del w:id="392" w:author="Евгений Николаевич Теребун" w:date="2016-05-13T17:27:00Z"/>
          <w:rFonts w:ascii="Times New Roman" w:eastAsia="Times New Roman" w:hAnsi="Times New Roman"/>
          <w:sz w:val="24"/>
          <w:szCs w:val="24"/>
          <w:lang w:eastAsia="ru-RU"/>
        </w:rPr>
      </w:pPr>
      <w:del w:id="393" w:author="Евгений Николаевич Теребун" w:date="2016-05-13T17:27:00Z">
        <w:r w:rsidRPr="0016785D" w:rsidDel="00094F07">
          <w:rPr>
            <w:rFonts w:ascii="Times New Roman" w:eastAsia="Times New Roman" w:hAnsi="Times New Roman"/>
            <w:sz w:val="24"/>
            <w:szCs w:val="24"/>
            <w:lang w:eastAsia="ru-RU"/>
          </w:rPr>
          <w:delText>Возражений нет.</w:delText>
        </w:r>
      </w:del>
    </w:p>
    <w:p w14:paraId="3F4794C3" w14:textId="77777777" w:rsidR="0016785D" w:rsidRPr="0016785D" w:rsidDel="00094F07" w:rsidRDefault="0016785D" w:rsidP="0016785D">
      <w:pPr>
        <w:spacing w:after="0" w:line="240" w:lineRule="auto"/>
        <w:ind w:right="-6"/>
        <w:jc w:val="both"/>
        <w:rPr>
          <w:del w:id="394" w:author="Евгений Николаевич Теребун" w:date="2016-05-13T17:27:00Z"/>
          <w:rFonts w:ascii="Times New Roman" w:eastAsia="Times New Roman" w:hAnsi="Times New Roman"/>
          <w:sz w:val="24"/>
          <w:szCs w:val="24"/>
          <w:lang w:eastAsia="ru-RU"/>
        </w:rPr>
      </w:pPr>
    </w:p>
    <w:p w14:paraId="3822C8BE" w14:textId="77777777" w:rsidR="0016785D" w:rsidRPr="0016785D" w:rsidDel="00094F07" w:rsidRDefault="0016785D" w:rsidP="0016785D">
      <w:pPr>
        <w:spacing w:after="0" w:line="240" w:lineRule="auto"/>
        <w:jc w:val="both"/>
        <w:rPr>
          <w:del w:id="395" w:author="Евгений Николаевич Теребун" w:date="2016-05-13T17:27:00Z"/>
          <w:rFonts w:ascii="Times New Roman" w:eastAsia="Times New Roman" w:hAnsi="Times New Roman"/>
          <w:sz w:val="24"/>
          <w:szCs w:val="24"/>
          <w:lang w:eastAsia="ru-RU"/>
        </w:rPr>
      </w:pPr>
      <w:del w:id="396" w:author="Евгений Николаевич Теребун" w:date="2016-05-13T17:27:00Z">
        <w:r w:rsidRPr="0016785D" w:rsidDel="00094F07">
          <w:rPr>
            <w:rFonts w:ascii="Times New Roman" w:eastAsia="Times New Roman" w:hAnsi="Times New Roman"/>
            <w:sz w:val="24"/>
            <w:szCs w:val="24"/>
            <w:lang w:eastAsia="ru-RU"/>
          </w:rPr>
          <w:delText>Суд на месте ОПРЕДЕЛИЛ:</w:delText>
        </w:r>
      </w:del>
    </w:p>
    <w:p w14:paraId="297BFAF0" w14:textId="77777777" w:rsidR="0016785D" w:rsidRPr="0016785D" w:rsidDel="00094F07" w:rsidRDefault="0016785D" w:rsidP="0016785D">
      <w:pPr>
        <w:spacing w:after="0" w:line="240" w:lineRule="auto"/>
        <w:ind w:right="-6"/>
        <w:jc w:val="both"/>
        <w:rPr>
          <w:del w:id="397" w:author="Евгений Николаевич Теребун" w:date="2016-05-13T17:27:00Z"/>
          <w:rFonts w:ascii="Times New Roman" w:eastAsia="Times New Roman" w:hAnsi="Times New Roman"/>
          <w:sz w:val="24"/>
          <w:szCs w:val="24"/>
          <w:lang w:eastAsia="ru-RU"/>
        </w:rPr>
      </w:pPr>
      <w:del w:id="398" w:author="Евгений Николаевич Теребун" w:date="2016-05-13T17:27:00Z">
        <w:r w:rsidRPr="0016785D" w:rsidDel="00094F07">
          <w:rPr>
            <w:rFonts w:ascii="Times New Roman" w:eastAsia="Times New Roman" w:hAnsi="Times New Roman"/>
            <w:sz w:val="24"/>
            <w:szCs w:val="24"/>
            <w:lang w:eastAsia="ru-RU"/>
          </w:rPr>
          <w:delText>Начать рассмотрение дела по существу, в отсутствие явки сторон, с учетом имеющихся в деле доказательств.</w:delText>
        </w:r>
      </w:del>
    </w:p>
    <w:p w14:paraId="1456A1D5" w14:textId="77777777" w:rsidR="0016785D" w:rsidRPr="0016785D" w:rsidDel="00094F07" w:rsidRDefault="0016785D" w:rsidP="0016785D">
      <w:pPr>
        <w:spacing w:after="0" w:line="240" w:lineRule="auto"/>
        <w:ind w:right="-6"/>
        <w:jc w:val="both"/>
        <w:rPr>
          <w:del w:id="399" w:author="Евгений Николаевич Теребун" w:date="2016-05-13T17:27:00Z"/>
          <w:rFonts w:ascii="Times New Roman" w:eastAsia="Times New Roman" w:hAnsi="Times New Roman"/>
          <w:sz w:val="24"/>
          <w:szCs w:val="24"/>
          <w:lang w:eastAsia="ru-RU"/>
        </w:rPr>
      </w:pPr>
    </w:p>
    <w:p w14:paraId="5A8B1748" w14:textId="77777777" w:rsidR="0016785D" w:rsidRPr="0016785D" w:rsidDel="00094F07" w:rsidRDefault="0016785D" w:rsidP="0016785D">
      <w:pPr>
        <w:autoSpaceDE w:val="0"/>
        <w:autoSpaceDN w:val="0"/>
        <w:adjustRightInd w:val="0"/>
        <w:spacing w:after="0" w:line="240" w:lineRule="auto"/>
        <w:jc w:val="both"/>
        <w:rPr>
          <w:del w:id="400" w:author="Евгений Николаевич Теребун" w:date="2016-05-13T17:27:00Z"/>
          <w:rFonts w:ascii="Times New Roman" w:eastAsia="Times New Roman" w:hAnsi="Times New Roman"/>
          <w:b/>
          <w:sz w:val="24"/>
          <w:szCs w:val="24"/>
          <w:lang w:eastAsia="ru-RU"/>
        </w:rPr>
      </w:pPr>
      <w:del w:id="401" w:author="Евгений Николаевич Теребун" w:date="2016-05-13T17:27:00Z">
        <w:r w:rsidRPr="0016785D" w:rsidDel="00094F07">
          <w:rPr>
            <w:rFonts w:ascii="Times New Roman" w:eastAsia="Times New Roman" w:hAnsi="Times New Roman"/>
            <w:b/>
            <w:sz w:val="24"/>
            <w:szCs w:val="24"/>
            <w:lang w:eastAsia="ru-RU"/>
          </w:rPr>
          <w:delText>Председательствующим докладывается дело.</w:delText>
        </w:r>
      </w:del>
    </w:p>
    <w:p w14:paraId="25091A1F" w14:textId="77777777" w:rsidR="0016785D" w:rsidDel="00094F07" w:rsidRDefault="00126834" w:rsidP="0016785D">
      <w:pPr>
        <w:spacing w:after="0" w:line="240" w:lineRule="auto"/>
        <w:jc w:val="both"/>
        <w:rPr>
          <w:del w:id="402" w:author="Евгений Николаевич Теребун" w:date="2016-05-13T17:27:00Z"/>
          <w:rFonts w:ascii="Times New Roman" w:eastAsia="Times New Roman" w:hAnsi="Times New Roman"/>
          <w:sz w:val="24"/>
          <w:szCs w:val="24"/>
          <w:lang w:eastAsia="ru-RU"/>
        </w:rPr>
      </w:pPr>
      <w:del w:id="403" w:author="Евгений Николаевич Теребун" w:date="2016-05-13T17:27:00Z">
        <w:r w:rsidRPr="0016785D" w:rsidDel="00094F07">
          <w:rPr>
            <w:rFonts w:ascii="Times New Roman" w:eastAsia="Times New Roman" w:hAnsi="Times New Roman"/>
            <w:sz w:val="24"/>
            <w:szCs w:val="24"/>
            <w:lang w:eastAsia="ru-RU"/>
          </w:rPr>
          <w:delText>Представитель истца</w:delText>
        </w:r>
        <w:r w:rsidRPr="0016785D" w:rsidDel="00094F07">
          <w:rPr>
            <w:rFonts w:ascii="Times New Roman" w:eastAsia="Times New Roman" w:hAnsi="Times New Roman"/>
            <w:b/>
            <w:sz w:val="24"/>
            <w:szCs w:val="24"/>
            <w:lang w:eastAsia="ru-RU"/>
          </w:rPr>
          <w:delText xml:space="preserve"> </w:delText>
        </w:r>
        <w:r w:rsidRPr="0016785D" w:rsidDel="00094F07">
          <w:rPr>
            <w:rFonts w:ascii="Times New Roman" w:eastAsia="Times New Roman" w:hAnsi="Times New Roman"/>
            <w:sz w:val="24"/>
            <w:szCs w:val="24"/>
            <w:lang w:eastAsia="ru-RU"/>
          </w:rPr>
          <w:delText>ОАО</w:delText>
        </w:r>
      </w:del>
      <w:ins w:id="404" w:author="Антонова Мария Сергеевна" w:date="2016-03-14T20:46:00Z">
        <w:del w:id="405"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406"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407" w:author="Антонова Мария Сергеевна" w:date="2016-03-14T20:47:00Z">
        <w:del w:id="408"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409" w:author="Евгений Николаевич Теребун" w:date="2016-05-13T17:27:00Z">
        <w:r w:rsidRPr="0016785D" w:rsidDel="00094F07">
          <w:rPr>
            <w:rFonts w:ascii="Times New Roman" w:eastAsia="Times New Roman" w:hAnsi="Times New Roman"/>
            <w:sz w:val="24"/>
            <w:szCs w:val="24"/>
            <w:lang w:eastAsia="ru-RU"/>
          </w:rPr>
          <w:delText>в лице филиала Московского банка ОАО</w:delText>
        </w:r>
      </w:del>
      <w:ins w:id="410" w:author="Антонова Мария Сергеевна" w:date="2016-03-14T20:46:00Z">
        <w:del w:id="411"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412"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413" w:author="Антонова Мария Сергеевна" w:date="2016-03-14T20:47:00Z">
        <w:del w:id="414"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415" w:author="Евгений Николаевич Теребун" w:date="2016-05-13T17:27:00Z">
        <w:r w:rsidRPr="0016785D" w:rsidDel="00094F07">
          <w:rPr>
            <w:rFonts w:ascii="Times New Roman" w:eastAsia="Times New Roman" w:hAnsi="Times New Roman"/>
            <w:sz w:val="24"/>
            <w:szCs w:val="24"/>
            <w:lang w:eastAsia="ru-RU"/>
          </w:rPr>
          <w:delText xml:space="preserve">обратился в суд с иском к ответчику </w:delText>
        </w:r>
        <w:r w:rsidR="00DA02E3" w:rsidDel="00094F07">
          <w:rPr>
            <w:rFonts w:ascii="Times New Roman" w:eastAsia="Times New Roman" w:hAnsi="Times New Roman"/>
            <w:sz w:val="24"/>
            <w:szCs w:val="24"/>
            <w:lang w:eastAsia="ru-RU"/>
          </w:rPr>
          <w:delText xml:space="preserve">Королевой Юлии Михайловне </w:delText>
        </w:r>
        <w:r w:rsidRPr="0016785D" w:rsidDel="00094F07">
          <w:rPr>
            <w:rFonts w:ascii="Times New Roman" w:eastAsia="Times New Roman" w:hAnsi="Times New Roman"/>
            <w:sz w:val="24"/>
            <w:szCs w:val="24"/>
            <w:lang w:eastAsia="ru-RU"/>
          </w:rPr>
          <w:delText xml:space="preserve">о расторжении кредитного договора и взыскании ссудной задолженности по кредитному договору, мотивируя свои требования тем, что </w:delText>
        </w:r>
        <w:r w:rsidR="00DA02E3" w:rsidDel="00094F07">
          <w:rPr>
            <w:rFonts w:ascii="Times New Roman" w:eastAsia="Times New Roman" w:hAnsi="Times New Roman"/>
            <w:sz w:val="24"/>
            <w:szCs w:val="24"/>
            <w:lang w:eastAsia="ru-RU"/>
          </w:rPr>
          <w:delText>24</w:delText>
        </w:r>
        <w:r w:rsidDel="00094F07">
          <w:rPr>
            <w:rFonts w:ascii="Times New Roman" w:eastAsia="Times New Roman" w:hAnsi="Times New Roman"/>
            <w:sz w:val="24"/>
            <w:szCs w:val="24"/>
            <w:lang w:eastAsia="ru-RU"/>
          </w:rPr>
          <w:delText>.</w:delText>
        </w:r>
        <w:r w:rsidR="00DA02E3" w:rsidDel="00094F07">
          <w:rPr>
            <w:rFonts w:ascii="Times New Roman" w:eastAsia="Times New Roman" w:hAnsi="Times New Roman"/>
            <w:sz w:val="24"/>
            <w:szCs w:val="24"/>
            <w:lang w:eastAsia="ru-RU"/>
          </w:rPr>
          <w:delText>11</w:delText>
        </w:r>
        <w:r w:rsidDel="00094F07">
          <w:rPr>
            <w:rFonts w:ascii="Times New Roman" w:eastAsia="Times New Roman" w:hAnsi="Times New Roman"/>
            <w:sz w:val="24"/>
            <w:szCs w:val="24"/>
            <w:lang w:eastAsia="ru-RU"/>
          </w:rPr>
          <w:delText>.201</w:delText>
        </w:r>
        <w:r w:rsidR="00DA02E3" w:rsidDel="00094F07">
          <w:rPr>
            <w:rFonts w:ascii="Times New Roman" w:eastAsia="Times New Roman" w:hAnsi="Times New Roman"/>
            <w:sz w:val="24"/>
            <w:szCs w:val="24"/>
            <w:lang w:eastAsia="ru-RU"/>
          </w:rPr>
          <w:delText>1</w:delText>
        </w:r>
        <w:r w:rsidRPr="0016785D" w:rsidDel="00094F07">
          <w:rPr>
            <w:rFonts w:ascii="Times New Roman" w:eastAsia="Times New Roman" w:hAnsi="Times New Roman"/>
            <w:sz w:val="24"/>
            <w:szCs w:val="24"/>
            <w:lang w:eastAsia="ru-RU"/>
          </w:rPr>
          <w:delText xml:space="preserve"> года между истцом и ответчиком был заключен кредитный договор № </w:delText>
        </w:r>
        <w:r w:rsidR="00DA02E3" w:rsidDel="00094F07">
          <w:rPr>
            <w:rFonts w:ascii="Times New Roman" w:eastAsia="Times New Roman" w:hAnsi="Times New Roman"/>
            <w:sz w:val="24"/>
            <w:szCs w:val="24"/>
            <w:lang w:eastAsia="ru-RU"/>
          </w:rPr>
          <w:delText xml:space="preserve">564616 </w:delText>
        </w:r>
        <w:r w:rsidRPr="0016785D" w:rsidDel="00094F07">
          <w:rPr>
            <w:rFonts w:ascii="Times New Roman" w:eastAsia="Times New Roman" w:hAnsi="Times New Roman"/>
            <w:sz w:val="24"/>
            <w:szCs w:val="24"/>
            <w:lang w:eastAsia="ru-RU"/>
          </w:rPr>
          <w:delText xml:space="preserve">на сумму </w:delText>
        </w:r>
        <w:r w:rsidR="00DA02E3" w:rsidDel="00094F07">
          <w:rPr>
            <w:rFonts w:ascii="Times New Roman" w:eastAsia="Times New Roman" w:hAnsi="Times New Roman"/>
            <w:sz w:val="24"/>
            <w:szCs w:val="24"/>
            <w:lang w:eastAsia="ru-RU"/>
          </w:rPr>
          <w:delText>150</w:delText>
        </w:r>
        <w:r w:rsidRPr="0016785D" w:rsidDel="00094F07">
          <w:rPr>
            <w:rFonts w:ascii="Times New Roman" w:eastAsia="Times New Roman" w:hAnsi="Times New Roman"/>
            <w:sz w:val="24"/>
            <w:szCs w:val="24"/>
            <w:lang w:eastAsia="ru-RU"/>
          </w:rPr>
          <w:delText xml:space="preserve"> 000</w:delText>
        </w:r>
        <w:r w:rsidDel="00094F07">
          <w:rPr>
            <w:rFonts w:ascii="Times New Roman" w:eastAsia="Times New Roman" w:hAnsi="Times New Roman"/>
            <w:sz w:val="24"/>
            <w:szCs w:val="24"/>
            <w:lang w:eastAsia="ru-RU"/>
          </w:rPr>
          <w:delText xml:space="preserve"> рублей, сроком на </w:delText>
        </w:r>
        <w:r w:rsidR="00DA02E3" w:rsidDel="00094F07">
          <w:rPr>
            <w:rFonts w:ascii="Times New Roman" w:eastAsia="Times New Roman" w:hAnsi="Times New Roman"/>
            <w:sz w:val="24"/>
            <w:szCs w:val="24"/>
            <w:lang w:eastAsia="ru-RU"/>
          </w:rPr>
          <w:delText>60</w:delText>
        </w:r>
        <w:r w:rsidDel="00094F07">
          <w:rPr>
            <w:rFonts w:ascii="Times New Roman" w:eastAsia="Times New Roman" w:hAnsi="Times New Roman"/>
            <w:sz w:val="24"/>
            <w:szCs w:val="24"/>
            <w:lang w:eastAsia="ru-RU"/>
          </w:rPr>
          <w:delText xml:space="preserve"> месяцев по ставке </w:delText>
        </w:r>
        <w:r w:rsidR="00DA02E3" w:rsidDel="00094F07">
          <w:rPr>
            <w:rFonts w:ascii="Times New Roman" w:eastAsia="Times New Roman" w:hAnsi="Times New Roman"/>
            <w:sz w:val="24"/>
            <w:szCs w:val="24"/>
            <w:lang w:eastAsia="ru-RU"/>
          </w:rPr>
          <w:delText>16</w:delText>
        </w:r>
        <w:r w:rsidDel="00094F07">
          <w:rPr>
            <w:rFonts w:ascii="Times New Roman" w:eastAsia="Times New Roman" w:hAnsi="Times New Roman"/>
            <w:sz w:val="24"/>
            <w:szCs w:val="24"/>
            <w:lang w:eastAsia="ru-RU"/>
          </w:rPr>
          <w:delText>,</w:delText>
        </w:r>
        <w:r w:rsidR="00DA02E3" w:rsidDel="00094F07">
          <w:rPr>
            <w:rFonts w:ascii="Times New Roman" w:eastAsia="Times New Roman" w:hAnsi="Times New Roman"/>
            <w:sz w:val="24"/>
            <w:szCs w:val="24"/>
            <w:lang w:eastAsia="ru-RU"/>
          </w:rPr>
          <w:delText>65</w:delText>
        </w:r>
        <w:r w:rsidRPr="0016785D" w:rsidDel="00094F07">
          <w:rPr>
            <w:rFonts w:ascii="Times New Roman" w:eastAsia="Times New Roman" w:hAnsi="Times New Roman"/>
            <w:sz w:val="24"/>
            <w:szCs w:val="24"/>
            <w:lang w:eastAsia="ru-RU"/>
          </w:rPr>
          <w:delText xml:space="preserve"> % годовых. </w:delText>
        </w:r>
        <w:r w:rsidR="00DA02E3" w:rsidDel="00094F07">
          <w:rPr>
            <w:rFonts w:ascii="Times New Roman" w:eastAsia="Times New Roman" w:hAnsi="Times New Roman"/>
            <w:sz w:val="24"/>
            <w:szCs w:val="24"/>
            <w:lang w:eastAsia="ru-RU"/>
          </w:rPr>
          <w:delText>Королева Ю.М.</w:delText>
        </w:r>
        <w:r w:rsidRPr="0016785D" w:rsidDel="00094F07">
          <w:rPr>
            <w:rFonts w:ascii="Times New Roman" w:eastAsia="Times New Roman" w:hAnsi="Times New Roman"/>
            <w:sz w:val="24"/>
            <w:szCs w:val="24"/>
            <w:lang w:eastAsia="ru-RU"/>
          </w:rPr>
          <w:delText xml:space="preserve"> 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w:delText>
        </w:r>
        <w:r w:rsidR="008B5B3E" w:rsidDel="00094F07">
          <w:rPr>
            <w:rFonts w:ascii="Times New Roman" w:eastAsia="Times New Roman" w:hAnsi="Times New Roman"/>
            <w:sz w:val="24"/>
            <w:szCs w:val="24"/>
            <w:lang w:eastAsia="ru-RU"/>
          </w:rPr>
          <w:delText xml:space="preserve"> 24.02.2015</w:delText>
        </w:r>
        <w:r w:rsidR="008B5B3E" w:rsidRPr="0016785D" w:rsidDel="00094F07">
          <w:rPr>
            <w:rFonts w:ascii="Times New Roman" w:eastAsia="Times New Roman" w:hAnsi="Times New Roman"/>
            <w:sz w:val="24"/>
            <w:szCs w:val="24"/>
            <w:lang w:eastAsia="ru-RU"/>
          </w:rPr>
          <w:delText xml:space="preserve"> года составляет </w:delText>
        </w:r>
        <w:r w:rsidR="008B5B3E" w:rsidDel="00094F07">
          <w:rPr>
            <w:rFonts w:ascii="Times New Roman" w:eastAsia="Times New Roman" w:hAnsi="Times New Roman"/>
            <w:sz w:val="24"/>
            <w:szCs w:val="24"/>
            <w:lang w:eastAsia="ru-RU"/>
          </w:rPr>
          <w:delText xml:space="preserve">71636 </w:delText>
        </w:r>
        <w:r w:rsidR="008B5B3E" w:rsidRPr="0016785D" w:rsidDel="00094F07">
          <w:rPr>
            <w:rFonts w:ascii="Times New Roman" w:eastAsia="Times New Roman" w:hAnsi="Times New Roman"/>
            <w:sz w:val="24"/>
            <w:szCs w:val="24"/>
            <w:lang w:eastAsia="ru-RU"/>
          </w:rPr>
          <w:delText xml:space="preserve">рублей </w:delText>
        </w:r>
        <w:r w:rsidR="008B5B3E" w:rsidDel="00094F07">
          <w:rPr>
            <w:rFonts w:ascii="Times New Roman" w:eastAsia="Times New Roman" w:hAnsi="Times New Roman"/>
            <w:sz w:val="24"/>
            <w:szCs w:val="24"/>
            <w:lang w:eastAsia="ru-RU"/>
          </w:rPr>
          <w:delText>79</w:delText>
        </w:r>
        <w:r w:rsidR="008B5B3E" w:rsidRPr="0016785D" w:rsidDel="00094F07">
          <w:rPr>
            <w:rFonts w:ascii="Times New Roman" w:eastAsia="Times New Roman" w:hAnsi="Times New Roman"/>
            <w:sz w:val="24"/>
            <w:szCs w:val="24"/>
            <w:lang w:eastAsia="ru-RU"/>
          </w:rPr>
          <w:delText xml:space="preserve"> копе</w:delText>
        </w:r>
        <w:r w:rsidR="008B5B3E" w:rsidDel="00094F07">
          <w:rPr>
            <w:rFonts w:ascii="Times New Roman" w:eastAsia="Times New Roman" w:hAnsi="Times New Roman"/>
            <w:sz w:val="24"/>
            <w:szCs w:val="24"/>
            <w:lang w:eastAsia="ru-RU"/>
          </w:rPr>
          <w:delText>ек</w:delText>
        </w:r>
        <w:r w:rsidR="008B5B3E" w:rsidRPr="0016785D" w:rsidDel="00094F07">
          <w:rPr>
            <w:rFonts w:ascii="Times New Roman" w:eastAsia="Times New Roman" w:hAnsi="Times New Roman"/>
            <w:sz w:val="24"/>
            <w:szCs w:val="24"/>
            <w:lang w:eastAsia="ru-RU"/>
          </w:rPr>
          <w:delText>, из которых: сумма просроченных процентов –</w:delText>
        </w:r>
        <w:r w:rsidR="008B5B3E" w:rsidDel="00094F07">
          <w:rPr>
            <w:rFonts w:ascii="Times New Roman" w:eastAsia="Times New Roman" w:hAnsi="Times New Roman"/>
            <w:sz w:val="24"/>
            <w:szCs w:val="24"/>
            <w:lang w:eastAsia="ru-RU"/>
          </w:rPr>
          <w:delText xml:space="preserve"> 5481</w:delText>
        </w:r>
        <w:r w:rsidR="008B5B3E" w:rsidRPr="0016785D" w:rsidDel="00094F07">
          <w:rPr>
            <w:rFonts w:ascii="Times New Roman" w:eastAsia="Times New Roman" w:hAnsi="Times New Roman"/>
            <w:sz w:val="24"/>
            <w:szCs w:val="24"/>
            <w:lang w:eastAsia="ru-RU"/>
          </w:rPr>
          <w:delText>рубл</w:delText>
        </w:r>
        <w:r w:rsidR="008B5B3E" w:rsidDel="00094F07">
          <w:rPr>
            <w:rFonts w:ascii="Times New Roman" w:eastAsia="Times New Roman" w:hAnsi="Times New Roman"/>
            <w:sz w:val="24"/>
            <w:szCs w:val="24"/>
            <w:lang w:eastAsia="ru-RU"/>
          </w:rPr>
          <w:delText>ь 96</w:delText>
        </w:r>
        <w:r w:rsidR="008B5B3E" w:rsidRPr="0016785D" w:rsidDel="00094F07">
          <w:rPr>
            <w:rFonts w:ascii="Times New Roman" w:eastAsia="Times New Roman" w:hAnsi="Times New Roman"/>
            <w:sz w:val="24"/>
            <w:szCs w:val="24"/>
            <w:lang w:eastAsia="ru-RU"/>
          </w:rPr>
          <w:delText xml:space="preserve"> копеек; просроченный основной долг – </w:delText>
        </w:r>
        <w:r w:rsidR="00817A12" w:rsidDel="00094F07">
          <w:rPr>
            <w:rFonts w:ascii="Times New Roman" w:eastAsia="Times New Roman" w:hAnsi="Times New Roman"/>
            <w:sz w:val="24"/>
            <w:szCs w:val="24"/>
            <w:lang w:eastAsia="ru-RU"/>
          </w:rPr>
          <w:delText>55334 рубля</w:delText>
        </w:r>
        <w:r w:rsidR="008B5B3E" w:rsidDel="00094F07">
          <w:rPr>
            <w:rFonts w:ascii="Times New Roman" w:eastAsia="Times New Roman" w:hAnsi="Times New Roman"/>
            <w:sz w:val="24"/>
            <w:szCs w:val="24"/>
            <w:lang w:eastAsia="ru-RU"/>
          </w:rPr>
          <w:delText xml:space="preserve"> 69 копеек</w:delText>
        </w:r>
        <w:r w:rsidR="008B5B3E" w:rsidRPr="0016785D" w:rsidDel="00094F07">
          <w:rPr>
            <w:rFonts w:ascii="Times New Roman" w:eastAsia="Times New Roman" w:hAnsi="Times New Roman"/>
            <w:sz w:val="24"/>
            <w:szCs w:val="24"/>
            <w:lang w:eastAsia="ru-RU"/>
          </w:rPr>
          <w:delText xml:space="preserve">; неустойка за просроченный основной долг </w:delText>
        </w:r>
        <w:r w:rsidR="008B5B3E" w:rsidDel="00094F07">
          <w:rPr>
            <w:rFonts w:ascii="Times New Roman" w:eastAsia="Times New Roman" w:hAnsi="Times New Roman"/>
            <w:sz w:val="24"/>
            <w:szCs w:val="24"/>
            <w:lang w:eastAsia="ru-RU"/>
          </w:rPr>
          <w:delText>-</w:delText>
        </w:r>
        <w:r w:rsidR="008B5B3E" w:rsidRPr="0016785D" w:rsidDel="00094F07">
          <w:rPr>
            <w:rFonts w:ascii="Times New Roman" w:eastAsia="Times New Roman" w:hAnsi="Times New Roman"/>
            <w:sz w:val="24"/>
            <w:szCs w:val="24"/>
            <w:lang w:eastAsia="ru-RU"/>
          </w:rPr>
          <w:delText xml:space="preserve"> </w:delText>
        </w:r>
        <w:r w:rsidR="008B5B3E" w:rsidDel="00094F07">
          <w:rPr>
            <w:rFonts w:ascii="Times New Roman" w:eastAsia="Times New Roman" w:hAnsi="Times New Roman"/>
            <w:sz w:val="24"/>
            <w:szCs w:val="24"/>
            <w:lang w:eastAsia="ru-RU"/>
          </w:rPr>
          <w:delText>7731 рубль 55</w:delText>
        </w:r>
        <w:r w:rsidR="008B5B3E" w:rsidRPr="0016785D" w:rsidDel="00094F07">
          <w:rPr>
            <w:rFonts w:ascii="Times New Roman" w:eastAsia="Times New Roman" w:hAnsi="Times New Roman"/>
            <w:sz w:val="24"/>
            <w:szCs w:val="24"/>
            <w:lang w:eastAsia="ru-RU"/>
          </w:rPr>
          <w:delText xml:space="preserve"> копе</w:delText>
        </w:r>
        <w:r w:rsidR="008B5B3E" w:rsidDel="00094F07">
          <w:rPr>
            <w:rFonts w:ascii="Times New Roman" w:eastAsia="Times New Roman" w:hAnsi="Times New Roman"/>
            <w:sz w:val="24"/>
            <w:szCs w:val="24"/>
            <w:lang w:eastAsia="ru-RU"/>
          </w:rPr>
          <w:delText>ек</w:delText>
        </w:r>
        <w:r w:rsidR="008B5B3E" w:rsidRPr="0016785D" w:rsidDel="00094F07">
          <w:rPr>
            <w:rFonts w:ascii="Times New Roman" w:eastAsia="Times New Roman" w:hAnsi="Times New Roman"/>
            <w:sz w:val="24"/>
            <w:szCs w:val="24"/>
            <w:lang w:eastAsia="ru-RU"/>
          </w:rPr>
          <w:delText xml:space="preserve">; неустойка за просроченные проценты – </w:delText>
        </w:r>
        <w:r w:rsidR="008B5B3E" w:rsidDel="00094F07">
          <w:rPr>
            <w:rFonts w:ascii="Times New Roman" w:eastAsia="Times New Roman" w:hAnsi="Times New Roman"/>
            <w:sz w:val="24"/>
            <w:szCs w:val="24"/>
            <w:lang w:eastAsia="ru-RU"/>
          </w:rPr>
          <w:delText>3088 рублей 59</w:delText>
        </w:r>
        <w:r w:rsidR="008B5B3E" w:rsidRPr="0016785D" w:rsidDel="00094F07">
          <w:rPr>
            <w:rFonts w:ascii="Times New Roman" w:eastAsia="Times New Roman" w:hAnsi="Times New Roman"/>
            <w:sz w:val="24"/>
            <w:szCs w:val="24"/>
            <w:lang w:eastAsia="ru-RU"/>
          </w:rPr>
          <w:delText xml:space="preserve"> копеек</w:delText>
        </w:r>
        <w:r w:rsidR="00E121FF" w:rsidDel="00094F07">
          <w:rPr>
            <w:rFonts w:ascii="Times New Roman" w:eastAsia="Times New Roman" w:hAnsi="Times New Roman"/>
            <w:sz w:val="24"/>
            <w:szCs w:val="24"/>
            <w:lang w:eastAsia="ru-RU"/>
          </w:rPr>
          <w:delText>.</w:delText>
        </w:r>
        <w:r w:rsidR="008B5B3E" w:rsidRPr="0016785D" w:rsidDel="00094F07">
          <w:rPr>
            <w:rFonts w:ascii="Times New Roman" w:eastAsia="Times New Roman" w:hAnsi="Times New Roman"/>
            <w:sz w:val="24"/>
            <w:szCs w:val="24"/>
            <w:lang w:eastAsia="ru-RU"/>
          </w:rPr>
          <w:delText xml:space="preserve"> </w:delText>
        </w:r>
        <w:r w:rsidRPr="0016785D" w:rsidDel="00094F07">
          <w:rPr>
            <w:rFonts w:ascii="Times New Roman" w:eastAsia="Times New Roman" w:hAnsi="Times New Roman"/>
            <w:sz w:val="24"/>
            <w:szCs w:val="24"/>
            <w:lang w:eastAsia="ru-RU"/>
          </w:rPr>
          <w:delText xml:space="preserve">На основании изложенного, истец просит суд расторгнуть кредитный договор № </w:delText>
        </w:r>
        <w:r w:rsidR="008B5B3E" w:rsidDel="00094F07">
          <w:rPr>
            <w:rFonts w:ascii="Times New Roman" w:eastAsia="Times New Roman" w:hAnsi="Times New Roman"/>
            <w:sz w:val="24"/>
            <w:szCs w:val="24"/>
            <w:lang w:eastAsia="ru-RU"/>
          </w:rPr>
          <w:delText>564616</w:delText>
        </w:r>
        <w:r w:rsidRPr="0016785D" w:rsidDel="00094F07">
          <w:rPr>
            <w:rFonts w:ascii="Times New Roman" w:eastAsia="Times New Roman" w:hAnsi="Times New Roman"/>
            <w:sz w:val="24"/>
            <w:szCs w:val="24"/>
            <w:lang w:eastAsia="ru-RU"/>
          </w:rPr>
          <w:delText xml:space="preserve"> от </w:delText>
        </w:r>
        <w:r w:rsidR="008B5B3E" w:rsidDel="00094F07">
          <w:rPr>
            <w:rFonts w:ascii="Times New Roman" w:eastAsia="Times New Roman" w:hAnsi="Times New Roman"/>
            <w:sz w:val="24"/>
            <w:szCs w:val="24"/>
            <w:lang w:eastAsia="ru-RU"/>
          </w:rPr>
          <w:delText>24</w:delText>
        </w:r>
        <w:r w:rsidDel="00094F07">
          <w:rPr>
            <w:rFonts w:ascii="Times New Roman" w:eastAsia="Times New Roman" w:hAnsi="Times New Roman"/>
            <w:sz w:val="24"/>
            <w:szCs w:val="24"/>
            <w:lang w:eastAsia="ru-RU"/>
          </w:rPr>
          <w:delText>.</w:delText>
        </w:r>
        <w:r w:rsidR="008B5B3E" w:rsidDel="00094F07">
          <w:rPr>
            <w:rFonts w:ascii="Times New Roman" w:eastAsia="Times New Roman" w:hAnsi="Times New Roman"/>
            <w:sz w:val="24"/>
            <w:szCs w:val="24"/>
            <w:lang w:eastAsia="ru-RU"/>
          </w:rPr>
          <w:delText>11</w:delText>
        </w:r>
        <w:r w:rsidDel="00094F07">
          <w:rPr>
            <w:rFonts w:ascii="Times New Roman" w:eastAsia="Times New Roman" w:hAnsi="Times New Roman"/>
            <w:sz w:val="24"/>
            <w:szCs w:val="24"/>
            <w:lang w:eastAsia="ru-RU"/>
          </w:rPr>
          <w:delText>.201</w:delText>
        </w:r>
        <w:r w:rsidR="008B5B3E" w:rsidDel="00094F07">
          <w:rPr>
            <w:rFonts w:ascii="Times New Roman" w:eastAsia="Times New Roman" w:hAnsi="Times New Roman"/>
            <w:sz w:val="24"/>
            <w:szCs w:val="24"/>
            <w:lang w:eastAsia="ru-RU"/>
          </w:rPr>
          <w:delText>1</w:delText>
        </w:r>
        <w:r w:rsidRPr="0016785D" w:rsidDel="00094F07">
          <w:rPr>
            <w:rFonts w:ascii="Times New Roman" w:eastAsia="Times New Roman" w:hAnsi="Times New Roman"/>
            <w:sz w:val="24"/>
            <w:szCs w:val="24"/>
            <w:lang w:eastAsia="ru-RU"/>
          </w:rPr>
          <w:delText xml:space="preserve"> г., заключенный между ОАО</w:delText>
        </w:r>
      </w:del>
      <w:ins w:id="416" w:author="Антонова Мария Сергеевна" w:date="2016-03-14T20:46:00Z">
        <w:del w:id="417"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418"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419" w:author="Антонова Мария Сергеевна" w:date="2016-03-14T20:47:00Z">
        <w:del w:id="420"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421" w:author="Евгений Николаевич Теребун" w:date="2016-05-13T17:27:00Z">
        <w:r w:rsidRPr="0016785D" w:rsidDel="00094F07">
          <w:rPr>
            <w:rFonts w:ascii="Times New Roman" w:eastAsia="Times New Roman" w:hAnsi="Times New Roman"/>
            <w:sz w:val="24"/>
            <w:szCs w:val="24"/>
            <w:lang w:eastAsia="ru-RU"/>
          </w:rPr>
          <w:delText>в лице филиала Московского банка ОАО</w:delText>
        </w:r>
      </w:del>
      <w:ins w:id="422" w:author="Антонова Мария Сергеевна" w:date="2016-03-14T20:46:00Z">
        <w:del w:id="423"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424"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425" w:author="Антонова Мария Сергеевна" w:date="2016-03-14T20:47:00Z">
        <w:del w:id="426"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427" w:author="Евгений Николаевич Теребун" w:date="2016-05-13T17:27:00Z">
        <w:r w:rsidRPr="0016785D" w:rsidDel="00094F07">
          <w:rPr>
            <w:rFonts w:ascii="Times New Roman" w:eastAsia="Times New Roman" w:hAnsi="Times New Roman"/>
            <w:sz w:val="24"/>
            <w:szCs w:val="24"/>
            <w:lang w:eastAsia="ru-RU"/>
          </w:rPr>
          <w:delText xml:space="preserve">и </w:delText>
        </w:r>
        <w:r w:rsidR="008B5B3E" w:rsidDel="00094F07">
          <w:rPr>
            <w:rFonts w:ascii="Times New Roman" w:eastAsia="Times New Roman" w:hAnsi="Times New Roman"/>
            <w:sz w:val="24"/>
            <w:szCs w:val="24"/>
            <w:lang w:eastAsia="ru-RU"/>
          </w:rPr>
          <w:delText>Королевой Ю.М.</w:delText>
        </w:r>
        <w:r w:rsidRPr="0016785D" w:rsidDel="00094F07">
          <w:rPr>
            <w:rFonts w:ascii="Times New Roman" w:eastAsia="Times New Roman" w:hAnsi="Times New Roman"/>
            <w:sz w:val="24"/>
            <w:szCs w:val="24"/>
            <w:lang w:eastAsia="ru-RU"/>
          </w:rPr>
          <w:delText xml:space="preserve">; взыскать с  </w:delText>
        </w:r>
        <w:r w:rsidR="00E121FF" w:rsidDel="00094F07">
          <w:rPr>
            <w:rFonts w:ascii="Times New Roman" w:eastAsia="Times New Roman" w:hAnsi="Times New Roman"/>
            <w:sz w:val="24"/>
            <w:szCs w:val="24"/>
            <w:lang w:eastAsia="ru-RU"/>
          </w:rPr>
          <w:delText xml:space="preserve">Королевой Ю.М. </w:delText>
        </w:r>
        <w:r w:rsidRPr="0016785D" w:rsidDel="00094F07">
          <w:rPr>
            <w:rFonts w:ascii="Times New Roman" w:eastAsia="Times New Roman" w:hAnsi="Times New Roman"/>
            <w:sz w:val="24"/>
            <w:szCs w:val="24"/>
            <w:lang w:eastAsia="ru-RU"/>
          </w:rPr>
          <w:delText>в пользу ОАО</w:delText>
        </w:r>
      </w:del>
      <w:ins w:id="428" w:author="Антонова Мария Сергеевна" w:date="2016-03-14T20:46:00Z">
        <w:del w:id="429"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430"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431" w:author="Антонова Мария Сергеевна" w:date="2016-03-14T20:47:00Z">
        <w:del w:id="432"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433" w:author="Евгений Николаевич Теребун" w:date="2016-05-13T17:27:00Z">
        <w:r w:rsidRPr="0016785D" w:rsidDel="00094F07">
          <w:rPr>
            <w:rFonts w:ascii="Times New Roman" w:eastAsia="Times New Roman" w:hAnsi="Times New Roman"/>
            <w:sz w:val="24"/>
            <w:szCs w:val="24"/>
            <w:lang w:eastAsia="ru-RU"/>
          </w:rPr>
          <w:delText>в лице филиала Московского банка ОАО</w:delText>
        </w:r>
      </w:del>
      <w:ins w:id="434" w:author="Антонова Мария Сергеевна" w:date="2016-03-14T20:46:00Z">
        <w:del w:id="435" w:author="Евгений Николаевич Теребун" w:date="2016-05-13T17:27:00Z">
          <w:r w:rsidR="00DB34E6" w:rsidDel="00094F07">
            <w:rPr>
              <w:rFonts w:ascii="Times New Roman" w:eastAsia="Times New Roman" w:hAnsi="Times New Roman"/>
              <w:sz w:val="24"/>
              <w:szCs w:val="24"/>
              <w:lang w:eastAsia="ru-RU"/>
            </w:rPr>
            <w:delText>ПАО</w:delText>
          </w:r>
        </w:del>
      </w:ins>
      <w:del w:id="436" w:author="Евгений Николаевич Теребун" w:date="2016-05-13T17:27:00Z">
        <w:r w:rsidRPr="0016785D" w:rsidDel="00094F07">
          <w:rPr>
            <w:rFonts w:ascii="Times New Roman" w:eastAsia="Times New Roman" w:hAnsi="Times New Roman"/>
            <w:sz w:val="24"/>
            <w:szCs w:val="24"/>
            <w:lang w:eastAsia="ru-RU"/>
          </w:rPr>
          <w:delText xml:space="preserve"> «Сбербанк России» </w:delText>
        </w:r>
      </w:del>
      <w:ins w:id="437" w:author="Антонова Мария Сергеевна" w:date="2016-03-14T20:47:00Z">
        <w:del w:id="438" w:author="Евгений Николаевич Теребун" w:date="2016-05-13T17:27:00Z">
          <w:r w:rsidR="00DB34E6" w:rsidDel="00094F07">
            <w:rPr>
              <w:rFonts w:ascii="Times New Roman" w:eastAsia="Times New Roman" w:hAnsi="Times New Roman"/>
              <w:sz w:val="24"/>
              <w:szCs w:val="24"/>
              <w:lang w:eastAsia="ru-RU"/>
            </w:rPr>
            <w:delText xml:space="preserve">Сбербанк </w:delText>
          </w:r>
        </w:del>
      </w:ins>
      <w:del w:id="439" w:author="Евгений Николаевич Теребун" w:date="2016-05-13T17:27:00Z">
        <w:r w:rsidRPr="0016785D" w:rsidDel="00094F07">
          <w:rPr>
            <w:rFonts w:ascii="Times New Roman" w:eastAsia="Times New Roman" w:hAnsi="Times New Roman"/>
            <w:sz w:val="24"/>
            <w:szCs w:val="24"/>
            <w:lang w:eastAsia="ru-RU"/>
          </w:rPr>
          <w:delText xml:space="preserve">сумму задолженности по кредитному договору в размере </w:delText>
        </w:r>
        <w:r w:rsidR="00E121FF" w:rsidDel="00094F07">
          <w:rPr>
            <w:rFonts w:ascii="Times New Roman" w:eastAsia="Times New Roman" w:hAnsi="Times New Roman"/>
            <w:sz w:val="24"/>
            <w:szCs w:val="24"/>
            <w:lang w:eastAsia="ru-RU"/>
          </w:rPr>
          <w:delText xml:space="preserve">71636 </w:delText>
        </w:r>
        <w:r w:rsidR="00E121FF" w:rsidRPr="0016785D" w:rsidDel="00094F07">
          <w:rPr>
            <w:rFonts w:ascii="Times New Roman" w:eastAsia="Times New Roman" w:hAnsi="Times New Roman"/>
            <w:sz w:val="24"/>
            <w:szCs w:val="24"/>
            <w:lang w:eastAsia="ru-RU"/>
          </w:rPr>
          <w:delText xml:space="preserve">рублей </w:delText>
        </w:r>
        <w:r w:rsidR="00E121FF" w:rsidDel="00094F07">
          <w:rPr>
            <w:rFonts w:ascii="Times New Roman" w:eastAsia="Times New Roman" w:hAnsi="Times New Roman"/>
            <w:sz w:val="24"/>
            <w:szCs w:val="24"/>
            <w:lang w:eastAsia="ru-RU"/>
          </w:rPr>
          <w:delText>79</w:delText>
        </w:r>
        <w:r w:rsidR="00E121FF" w:rsidRPr="0016785D" w:rsidDel="00094F07">
          <w:rPr>
            <w:rFonts w:ascii="Times New Roman" w:eastAsia="Times New Roman" w:hAnsi="Times New Roman"/>
            <w:sz w:val="24"/>
            <w:szCs w:val="24"/>
            <w:lang w:eastAsia="ru-RU"/>
          </w:rPr>
          <w:delText xml:space="preserve"> копе</w:delText>
        </w:r>
        <w:r w:rsidR="00E121FF" w:rsidDel="00094F07">
          <w:rPr>
            <w:rFonts w:ascii="Times New Roman" w:eastAsia="Times New Roman" w:hAnsi="Times New Roman"/>
            <w:sz w:val="24"/>
            <w:szCs w:val="24"/>
            <w:lang w:eastAsia="ru-RU"/>
          </w:rPr>
          <w:delText>ек</w:delText>
        </w:r>
        <w:r w:rsidR="00E121FF" w:rsidRPr="0016785D" w:rsidDel="00094F07">
          <w:rPr>
            <w:rFonts w:ascii="Times New Roman" w:eastAsia="Times New Roman" w:hAnsi="Times New Roman"/>
            <w:sz w:val="24"/>
            <w:szCs w:val="24"/>
            <w:lang w:eastAsia="ru-RU"/>
          </w:rPr>
          <w:delText>, из которых: сумма просроченных процентов –</w:delText>
        </w:r>
        <w:r w:rsidR="00E121FF" w:rsidDel="00094F07">
          <w:rPr>
            <w:rFonts w:ascii="Times New Roman" w:eastAsia="Times New Roman" w:hAnsi="Times New Roman"/>
            <w:sz w:val="24"/>
            <w:szCs w:val="24"/>
            <w:lang w:eastAsia="ru-RU"/>
          </w:rPr>
          <w:delText xml:space="preserve"> 5481</w:delText>
        </w:r>
        <w:r w:rsidR="00E121FF" w:rsidRPr="0016785D" w:rsidDel="00094F07">
          <w:rPr>
            <w:rFonts w:ascii="Times New Roman" w:eastAsia="Times New Roman" w:hAnsi="Times New Roman"/>
            <w:sz w:val="24"/>
            <w:szCs w:val="24"/>
            <w:lang w:eastAsia="ru-RU"/>
          </w:rPr>
          <w:delText>рубл</w:delText>
        </w:r>
        <w:r w:rsidR="00E121FF" w:rsidDel="00094F07">
          <w:rPr>
            <w:rFonts w:ascii="Times New Roman" w:eastAsia="Times New Roman" w:hAnsi="Times New Roman"/>
            <w:sz w:val="24"/>
            <w:szCs w:val="24"/>
            <w:lang w:eastAsia="ru-RU"/>
          </w:rPr>
          <w:delText>ь 96</w:delText>
        </w:r>
        <w:r w:rsidR="00E121FF" w:rsidRPr="0016785D" w:rsidDel="00094F07">
          <w:rPr>
            <w:rFonts w:ascii="Times New Roman" w:eastAsia="Times New Roman" w:hAnsi="Times New Roman"/>
            <w:sz w:val="24"/>
            <w:szCs w:val="24"/>
            <w:lang w:eastAsia="ru-RU"/>
          </w:rPr>
          <w:delText xml:space="preserve"> копеек; просроченный основной долг – </w:delText>
        </w:r>
        <w:r w:rsidR="00E121FF" w:rsidDel="00094F07">
          <w:rPr>
            <w:rFonts w:ascii="Times New Roman" w:eastAsia="Times New Roman" w:hAnsi="Times New Roman"/>
            <w:sz w:val="24"/>
            <w:szCs w:val="24"/>
            <w:lang w:eastAsia="ru-RU"/>
          </w:rPr>
          <w:delText>55334 рубля  69 копеек</w:delText>
        </w:r>
        <w:r w:rsidR="00E121FF" w:rsidRPr="0016785D" w:rsidDel="00094F07">
          <w:rPr>
            <w:rFonts w:ascii="Times New Roman" w:eastAsia="Times New Roman" w:hAnsi="Times New Roman"/>
            <w:sz w:val="24"/>
            <w:szCs w:val="24"/>
            <w:lang w:eastAsia="ru-RU"/>
          </w:rPr>
          <w:delText xml:space="preserve">; неустойка за просроченный основной долг </w:delText>
        </w:r>
        <w:r w:rsidR="00E121FF" w:rsidDel="00094F07">
          <w:rPr>
            <w:rFonts w:ascii="Times New Roman" w:eastAsia="Times New Roman" w:hAnsi="Times New Roman"/>
            <w:sz w:val="24"/>
            <w:szCs w:val="24"/>
            <w:lang w:eastAsia="ru-RU"/>
          </w:rPr>
          <w:delText>-</w:delText>
        </w:r>
        <w:r w:rsidR="00E121FF" w:rsidRPr="0016785D" w:rsidDel="00094F07">
          <w:rPr>
            <w:rFonts w:ascii="Times New Roman" w:eastAsia="Times New Roman" w:hAnsi="Times New Roman"/>
            <w:sz w:val="24"/>
            <w:szCs w:val="24"/>
            <w:lang w:eastAsia="ru-RU"/>
          </w:rPr>
          <w:delText xml:space="preserve"> </w:delText>
        </w:r>
        <w:r w:rsidR="00E121FF" w:rsidDel="00094F07">
          <w:rPr>
            <w:rFonts w:ascii="Times New Roman" w:eastAsia="Times New Roman" w:hAnsi="Times New Roman"/>
            <w:sz w:val="24"/>
            <w:szCs w:val="24"/>
            <w:lang w:eastAsia="ru-RU"/>
          </w:rPr>
          <w:delText>7731 рубль 55</w:delText>
        </w:r>
        <w:r w:rsidR="00E121FF" w:rsidRPr="0016785D" w:rsidDel="00094F07">
          <w:rPr>
            <w:rFonts w:ascii="Times New Roman" w:eastAsia="Times New Roman" w:hAnsi="Times New Roman"/>
            <w:sz w:val="24"/>
            <w:szCs w:val="24"/>
            <w:lang w:eastAsia="ru-RU"/>
          </w:rPr>
          <w:delText xml:space="preserve"> копе</w:delText>
        </w:r>
        <w:r w:rsidR="00E121FF" w:rsidDel="00094F07">
          <w:rPr>
            <w:rFonts w:ascii="Times New Roman" w:eastAsia="Times New Roman" w:hAnsi="Times New Roman"/>
            <w:sz w:val="24"/>
            <w:szCs w:val="24"/>
            <w:lang w:eastAsia="ru-RU"/>
          </w:rPr>
          <w:delText>ек</w:delText>
        </w:r>
        <w:r w:rsidR="00E121FF" w:rsidRPr="0016785D" w:rsidDel="00094F07">
          <w:rPr>
            <w:rFonts w:ascii="Times New Roman" w:eastAsia="Times New Roman" w:hAnsi="Times New Roman"/>
            <w:sz w:val="24"/>
            <w:szCs w:val="24"/>
            <w:lang w:eastAsia="ru-RU"/>
          </w:rPr>
          <w:delText xml:space="preserve">; неустойка за просроченные проценты – </w:delText>
        </w:r>
        <w:r w:rsidR="00E121FF" w:rsidDel="00094F07">
          <w:rPr>
            <w:rFonts w:ascii="Times New Roman" w:eastAsia="Times New Roman" w:hAnsi="Times New Roman"/>
            <w:sz w:val="24"/>
            <w:szCs w:val="24"/>
            <w:lang w:eastAsia="ru-RU"/>
          </w:rPr>
          <w:delText>3088 рублей 59</w:delText>
        </w:r>
        <w:r w:rsidR="00E121FF" w:rsidRPr="0016785D" w:rsidDel="00094F07">
          <w:rPr>
            <w:rFonts w:ascii="Times New Roman" w:eastAsia="Times New Roman" w:hAnsi="Times New Roman"/>
            <w:sz w:val="24"/>
            <w:szCs w:val="24"/>
            <w:lang w:eastAsia="ru-RU"/>
          </w:rPr>
          <w:delText xml:space="preserve"> копеек</w:delText>
        </w:r>
        <w:r w:rsidRPr="0016785D" w:rsidDel="00094F07">
          <w:rPr>
            <w:rFonts w:ascii="Times New Roman" w:eastAsia="Times New Roman" w:hAnsi="Times New Roman"/>
            <w:sz w:val="24"/>
            <w:szCs w:val="24"/>
            <w:lang w:eastAsia="ru-RU"/>
          </w:rPr>
          <w:delText xml:space="preserve"> Также, истец просит суд взыскать с ответчика расходы по оплате государственной пошлины в размере </w:delText>
        </w:r>
        <w:r w:rsidDel="00094F07">
          <w:rPr>
            <w:rFonts w:ascii="Times New Roman" w:eastAsia="Times New Roman" w:hAnsi="Times New Roman"/>
            <w:sz w:val="24"/>
            <w:szCs w:val="24"/>
            <w:lang w:eastAsia="ru-RU"/>
          </w:rPr>
          <w:delText xml:space="preserve">2 </w:delText>
        </w:r>
        <w:r w:rsidR="00E121FF" w:rsidDel="00094F07">
          <w:rPr>
            <w:rFonts w:ascii="Times New Roman" w:eastAsia="Times New Roman" w:hAnsi="Times New Roman"/>
            <w:sz w:val="24"/>
            <w:szCs w:val="24"/>
            <w:lang w:eastAsia="ru-RU"/>
          </w:rPr>
          <w:delText>349</w:delText>
        </w:r>
        <w:r w:rsidRPr="0016785D" w:rsidDel="00094F07">
          <w:rPr>
            <w:rFonts w:ascii="Times New Roman" w:eastAsia="Times New Roman" w:hAnsi="Times New Roman"/>
            <w:sz w:val="24"/>
            <w:szCs w:val="24"/>
            <w:lang w:eastAsia="ru-RU"/>
          </w:rPr>
          <w:delText xml:space="preserve"> рублей</w:delText>
        </w:r>
        <w:r w:rsidDel="00094F07">
          <w:rPr>
            <w:rFonts w:ascii="Times New Roman" w:eastAsia="Times New Roman" w:hAnsi="Times New Roman"/>
            <w:sz w:val="24"/>
            <w:szCs w:val="24"/>
            <w:lang w:eastAsia="ru-RU"/>
          </w:rPr>
          <w:delText xml:space="preserve"> </w:delText>
        </w:r>
        <w:r w:rsidR="00E121FF" w:rsidDel="00094F07">
          <w:rPr>
            <w:rFonts w:ascii="Times New Roman" w:eastAsia="Times New Roman" w:hAnsi="Times New Roman"/>
            <w:sz w:val="24"/>
            <w:szCs w:val="24"/>
            <w:lang w:eastAsia="ru-RU"/>
          </w:rPr>
          <w:delText>10</w:delText>
        </w:r>
        <w:r w:rsidDel="00094F07">
          <w:rPr>
            <w:rFonts w:ascii="Times New Roman" w:eastAsia="Times New Roman" w:hAnsi="Times New Roman"/>
            <w:sz w:val="24"/>
            <w:szCs w:val="24"/>
            <w:lang w:eastAsia="ru-RU"/>
          </w:rPr>
          <w:delText xml:space="preserve"> копе</w:delText>
        </w:r>
        <w:r w:rsidR="00E121FF" w:rsidDel="00094F07">
          <w:rPr>
            <w:rFonts w:ascii="Times New Roman" w:eastAsia="Times New Roman" w:hAnsi="Times New Roman"/>
            <w:sz w:val="24"/>
            <w:szCs w:val="24"/>
            <w:lang w:eastAsia="ru-RU"/>
          </w:rPr>
          <w:delText>ек</w:delText>
        </w:r>
        <w:r w:rsidRPr="0016785D" w:rsidDel="00094F07">
          <w:rPr>
            <w:rFonts w:ascii="Times New Roman" w:eastAsia="Times New Roman" w:hAnsi="Times New Roman"/>
            <w:sz w:val="24"/>
            <w:szCs w:val="24"/>
            <w:lang w:eastAsia="ru-RU"/>
          </w:rPr>
          <w:delText>.</w:delText>
        </w:r>
      </w:del>
    </w:p>
    <w:p w14:paraId="693BDF7E" w14:textId="77777777" w:rsidR="00126834" w:rsidRPr="0016785D" w:rsidDel="00094F07" w:rsidRDefault="00126834" w:rsidP="0016785D">
      <w:pPr>
        <w:spacing w:after="0" w:line="240" w:lineRule="auto"/>
        <w:jc w:val="both"/>
        <w:rPr>
          <w:del w:id="440" w:author="Евгений Николаевич Теребун" w:date="2016-05-13T17:27:00Z"/>
          <w:rFonts w:ascii="Times New Roman" w:eastAsia="Times New Roman" w:hAnsi="Times New Roman"/>
          <w:sz w:val="24"/>
          <w:szCs w:val="24"/>
          <w:lang w:eastAsia="ru-RU"/>
        </w:rPr>
      </w:pPr>
    </w:p>
    <w:p w14:paraId="38F9C282" w14:textId="77777777" w:rsidR="0016785D" w:rsidRPr="0016785D" w:rsidDel="00094F07" w:rsidRDefault="0016785D" w:rsidP="0016785D">
      <w:pPr>
        <w:spacing w:after="0" w:line="240" w:lineRule="auto"/>
        <w:jc w:val="both"/>
        <w:rPr>
          <w:del w:id="441" w:author="Евгений Николаевич Теребун" w:date="2016-05-13T17:27:00Z"/>
          <w:rFonts w:ascii="Times New Roman" w:eastAsia="Times New Roman" w:hAnsi="Times New Roman"/>
          <w:b/>
          <w:sz w:val="24"/>
          <w:szCs w:val="24"/>
          <w:lang w:eastAsia="ru-RU"/>
        </w:rPr>
      </w:pPr>
      <w:del w:id="442" w:author="Евгений Николаевич Теребун" w:date="2016-05-13T17:27:00Z">
        <w:r w:rsidRPr="0016785D" w:rsidDel="00094F07">
          <w:rPr>
            <w:rFonts w:ascii="Times New Roman" w:eastAsia="Times New Roman" w:hAnsi="Times New Roman"/>
            <w:b/>
            <w:sz w:val="24"/>
            <w:szCs w:val="24"/>
            <w:lang w:eastAsia="ru-RU"/>
          </w:rPr>
          <w:delText>Суд переходит к исследованию материалов дела:</w:delText>
        </w:r>
      </w:del>
    </w:p>
    <w:p w14:paraId="60A7D7FB" w14:textId="77777777" w:rsidR="0016785D" w:rsidRPr="0016785D" w:rsidDel="00094F07" w:rsidRDefault="00126834" w:rsidP="0016785D">
      <w:pPr>
        <w:spacing w:after="0" w:line="240" w:lineRule="auto"/>
        <w:jc w:val="both"/>
        <w:rPr>
          <w:del w:id="443" w:author="Евгений Николаевич Теребун" w:date="2016-05-13T17:27:00Z"/>
          <w:rFonts w:ascii="Times New Roman" w:eastAsia="Times New Roman" w:hAnsi="Times New Roman"/>
          <w:sz w:val="24"/>
          <w:szCs w:val="24"/>
          <w:lang w:eastAsia="ru-RU"/>
        </w:rPr>
      </w:pPr>
      <w:del w:id="444" w:author="Евгений Николаевич Теребун" w:date="2016-05-13T17:27:00Z">
        <w:r w:rsidDel="00094F07">
          <w:rPr>
            <w:rFonts w:ascii="Times New Roman" w:eastAsia="Times New Roman" w:hAnsi="Times New Roman"/>
            <w:sz w:val="24"/>
            <w:szCs w:val="24"/>
            <w:lang w:eastAsia="ru-RU"/>
          </w:rPr>
          <w:delText>Л.д. 3</w:delText>
        </w:r>
        <w:r w:rsidR="00943638" w:rsidDel="00094F07">
          <w:rPr>
            <w:rFonts w:ascii="Times New Roman" w:eastAsia="Times New Roman" w:hAnsi="Times New Roman"/>
            <w:sz w:val="24"/>
            <w:szCs w:val="24"/>
            <w:lang w:eastAsia="ru-RU"/>
          </w:rPr>
          <w:delText>-5</w:delText>
        </w:r>
        <w:r w:rsidR="00290C68" w:rsidDel="00094F07">
          <w:rPr>
            <w:rFonts w:ascii="Times New Roman" w:eastAsia="Times New Roman" w:hAnsi="Times New Roman"/>
            <w:sz w:val="24"/>
            <w:szCs w:val="24"/>
            <w:lang w:eastAsia="ru-RU"/>
          </w:rPr>
          <w:delText xml:space="preserve"> и</w:delText>
        </w:r>
        <w:r w:rsidR="0016785D" w:rsidRPr="0016785D" w:rsidDel="00094F07">
          <w:rPr>
            <w:rFonts w:ascii="Times New Roman" w:eastAsia="Times New Roman" w:hAnsi="Times New Roman"/>
            <w:sz w:val="24"/>
            <w:szCs w:val="24"/>
            <w:lang w:eastAsia="ru-RU"/>
          </w:rPr>
          <w:delText>сковое заявление</w:delText>
        </w:r>
      </w:del>
    </w:p>
    <w:p w14:paraId="2215A176" w14:textId="77777777" w:rsidR="0016785D" w:rsidRPr="0016785D" w:rsidDel="00094F07" w:rsidRDefault="0016785D" w:rsidP="0016785D">
      <w:pPr>
        <w:spacing w:after="0" w:line="240" w:lineRule="auto"/>
        <w:jc w:val="both"/>
        <w:rPr>
          <w:del w:id="445" w:author="Евгений Николаевич Теребун" w:date="2016-05-13T17:27:00Z"/>
          <w:rFonts w:ascii="Times New Roman" w:eastAsia="Times New Roman" w:hAnsi="Times New Roman"/>
          <w:sz w:val="24"/>
          <w:szCs w:val="24"/>
          <w:lang w:eastAsia="ru-RU"/>
        </w:rPr>
      </w:pPr>
      <w:del w:id="446" w:author="Евгений Николаевич Теребун" w:date="2016-05-13T17:27:00Z">
        <w:r w:rsidRPr="0016785D" w:rsidDel="00094F07">
          <w:rPr>
            <w:rFonts w:ascii="Times New Roman" w:eastAsia="Times New Roman" w:hAnsi="Times New Roman"/>
            <w:sz w:val="24"/>
            <w:szCs w:val="24"/>
            <w:lang w:eastAsia="ru-RU"/>
          </w:rPr>
          <w:delText xml:space="preserve">Л.д. </w:delText>
        </w:r>
        <w:r w:rsidR="00943638" w:rsidDel="00094F07">
          <w:rPr>
            <w:rFonts w:ascii="Times New Roman" w:eastAsia="Times New Roman" w:hAnsi="Times New Roman"/>
            <w:sz w:val="24"/>
            <w:szCs w:val="24"/>
            <w:lang w:eastAsia="ru-RU"/>
          </w:rPr>
          <w:delText>6</w:delText>
        </w:r>
        <w:r w:rsidRPr="0016785D" w:rsidDel="00094F07">
          <w:rPr>
            <w:rFonts w:ascii="Times New Roman" w:eastAsia="Times New Roman" w:hAnsi="Times New Roman"/>
            <w:sz w:val="24"/>
            <w:szCs w:val="24"/>
            <w:lang w:eastAsia="ru-RU"/>
          </w:rPr>
          <w:delText xml:space="preserve"> </w:delText>
        </w:r>
        <w:r w:rsidR="00943638" w:rsidDel="00094F07">
          <w:rPr>
            <w:rFonts w:ascii="Times New Roman" w:eastAsia="Times New Roman" w:hAnsi="Times New Roman"/>
            <w:sz w:val="24"/>
            <w:szCs w:val="24"/>
            <w:lang w:eastAsia="ru-RU"/>
          </w:rPr>
          <w:delText>задолженность</w:delText>
        </w:r>
      </w:del>
    </w:p>
    <w:p w14:paraId="32DFE736" w14:textId="77777777" w:rsidR="0016785D" w:rsidRPr="0016785D" w:rsidDel="00094F07" w:rsidRDefault="0016785D" w:rsidP="0016785D">
      <w:pPr>
        <w:spacing w:after="0" w:line="240" w:lineRule="auto"/>
        <w:jc w:val="both"/>
        <w:rPr>
          <w:del w:id="447" w:author="Евгений Николаевич Теребун" w:date="2016-05-13T17:27:00Z"/>
          <w:rFonts w:ascii="Times New Roman" w:eastAsia="Times New Roman" w:hAnsi="Times New Roman"/>
          <w:sz w:val="24"/>
          <w:szCs w:val="24"/>
          <w:lang w:eastAsia="ru-RU"/>
        </w:rPr>
      </w:pPr>
      <w:del w:id="448" w:author="Евгений Николаевич Теребун" w:date="2016-05-13T17:27:00Z">
        <w:r w:rsidRPr="0016785D" w:rsidDel="00094F07">
          <w:rPr>
            <w:rFonts w:ascii="Times New Roman" w:eastAsia="Times New Roman" w:hAnsi="Times New Roman"/>
            <w:sz w:val="24"/>
            <w:szCs w:val="24"/>
            <w:lang w:eastAsia="ru-RU"/>
          </w:rPr>
          <w:delText xml:space="preserve">Л.д. </w:delText>
        </w:r>
        <w:r w:rsidR="00943638" w:rsidDel="00094F07">
          <w:rPr>
            <w:rFonts w:ascii="Times New Roman" w:eastAsia="Times New Roman" w:hAnsi="Times New Roman"/>
            <w:sz w:val="24"/>
            <w:szCs w:val="24"/>
            <w:lang w:eastAsia="ru-RU"/>
          </w:rPr>
          <w:delText>7-</w:delText>
        </w:r>
        <w:r w:rsidR="00290C68" w:rsidDel="00094F07">
          <w:rPr>
            <w:rFonts w:ascii="Times New Roman" w:eastAsia="Times New Roman" w:hAnsi="Times New Roman"/>
            <w:sz w:val="24"/>
            <w:szCs w:val="24"/>
            <w:lang w:eastAsia="ru-RU"/>
          </w:rPr>
          <w:delText xml:space="preserve"> </w:delText>
        </w:r>
        <w:r w:rsidR="00943638" w:rsidDel="00094F07">
          <w:rPr>
            <w:rFonts w:ascii="Times New Roman" w:eastAsia="Times New Roman" w:hAnsi="Times New Roman"/>
            <w:sz w:val="24"/>
            <w:szCs w:val="24"/>
            <w:lang w:eastAsia="ru-RU"/>
          </w:rPr>
          <w:delText>расчет цены</w:delText>
        </w:r>
      </w:del>
    </w:p>
    <w:p w14:paraId="52B5D710" w14:textId="77777777" w:rsidR="0016785D" w:rsidDel="00094F07" w:rsidRDefault="0016785D" w:rsidP="0016785D">
      <w:pPr>
        <w:spacing w:after="0" w:line="240" w:lineRule="auto"/>
        <w:jc w:val="both"/>
        <w:rPr>
          <w:del w:id="449" w:author="Евгений Николаевич Теребун" w:date="2016-05-13T17:27:00Z"/>
          <w:rFonts w:ascii="Times New Roman" w:eastAsia="Times New Roman" w:hAnsi="Times New Roman"/>
          <w:sz w:val="24"/>
          <w:szCs w:val="20"/>
          <w:lang w:eastAsia="ru-RU"/>
        </w:rPr>
      </w:pPr>
      <w:del w:id="450" w:author="Евгений Николаевич Теребун" w:date="2016-05-13T17:27:00Z">
        <w:r w:rsidRPr="0016785D" w:rsidDel="00094F07">
          <w:rPr>
            <w:rFonts w:ascii="Times New Roman" w:eastAsia="Times New Roman" w:hAnsi="Times New Roman"/>
            <w:sz w:val="24"/>
            <w:szCs w:val="20"/>
            <w:lang w:eastAsia="ru-RU"/>
          </w:rPr>
          <w:delText xml:space="preserve">Л.д. </w:delText>
        </w:r>
        <w:r w:rsidR="00943638" w:rsidDel="00094F07">
          <w:rPr>
            <w:rFonts w:ascii="Times New Roman" w:eastAsia="Times New Roman" w:hAnsi="Times New Roman"/>
            <w:sz w:val="24"/>
            <w:szCs w:val="20"/>
            <w:lang w:eastAsia="ru-RU"/>
          </w:rPr>
          <w:delText>8-14  кредитный договор</w:delText>
        </w:r>
      </w:del>
    </w:p>
    <w:p w14:paraId="25084F7D" w14:textId="77777777" w:rsidR="00290C68" w:rsidDel="00094F07" w:rsidRDefault="00290C68" w:rsidP="0016785D">
      <w:pPr>
        <w:spacing w:after="0" w:line="240" w:lineRule="auto"/>
        <w:jc w:val="both"/>
        <w:rPr>
          <w:del w:id="451" w:author="Евгений Николаевич Теребун" w:date="2016-05-13T17:27:00Z"/>
          <w:rFonts w:ascii="Times New Roman" w:eastAsia="Times New Roman" w:hAnsi="Times New Roman"/>
          <w:sz w:val="24"/>
          <w:szCs w:val="20"/>
          <w:lang w:eastAsia="ru-RU"/>
        </w:rPr>
      </w:pPr>
      <w:del w:id="452" w:author="Евгений Николаевич Теребун" w:date="2016-05-13T17:27:00Z">
        <w:r w:rsidDel="00094F07">
          <w:rPr>
            <w:rFonts w:ascii="Times New Roman" w:eastAsia="Times New Roman" w:hAnsi="Times New Roman"/>
            <w:sz w:val="24"/>
            <w:szCs w:val="20"/>
            <w:lang w:eastAsia="ru-RU"/>
          </w:rPr>
          <w:delText>Л.д. 15</w:delText>
        </w:r>
        <w:r w:rsidR="00943638" w:rsidDel="00094F07">
          <w:rPr>
            <w:rFonts w:ascii="Times New Roman" w:eastAsia="Times New Roman" w:hAnsi="Times New Roman"/>
            <w:sz w:val="24"/>
            <w:szCs w:val="20"/>
            <w:lang w:eastAsia="ru-RU"/>
          </w:rPr>
          <w:delText>-18</w:delText>
        </w:r>
        <w:r w:rsidDel="00094F07">
          <w:rPr>
            <w:rFonts w:ascii="Times New Roman" w:eastAsia="Times New Roman" w:hAnsi="Times New Roman"/>
            <w:sz w:val="24"/>
            <w:szCs w:val="20"/>
            <w:lang w:eastAsia="ru-RU"/>
          </w:rPr>
          <w:delText xml:space="preserve"> </w:delText>
        </w:r>
        <w:r w:rsidR="00943638" w:rsidDel="00094F07">
          <w:rPr>
            <w:rFonts w:ascii="Times New Roman" w:eastAsia="Times New Roman" w:hAnsi="Times New Roman"/>
            <w:sz w:val="24"/>
            <w:szCs w:val="20"/>
            <w:lang w:eastAsia="ru-RU"/>
          </w:rPr>
          <w:delText>информация</w:delText>
        </w:r>
      </w:del>
    </w:p>
    <w:p w14:paraId="4ADE3D9C" w14:textId="77777777" w:rsidR="00290C68" w:rsidRPr="0016785D" w:rsidDel="00094F07" w:rsidRDefault="00943638" w:rsidP="0016785D">
      <w:pPr>
        <w:spacing w:after="0" w:line="240" w:lineRule="auto"/>
        <w:jc w:val="both"/>
        <w:rPr>
          <w:del w:id="453" w:author="Евгений Николаевич Теребун" w:date="2016-05-13T17:27:00Z"/>
          <w:rFonts w:ascii="Times New Roman" w:eastAsia="Times New Roman" w:hAnsi="Times New Roman"/>
          <w:sz w:val="24"/>
          <w:szCs w:val="20"/>
          <w:lang w:eastAsia="ru-RU"/>
        </w:rPr>
      </w:pPr>
      <w:del w:id="454" w:author="Евгений Николаевич Теребун" w:date="2016-05-13T17:27:00Z">
        <w:r w:rsidDel="00094F07">
          <w:rPr>
            <w:rFonts w:ascii="Times New Roman" w:eastAsia="Times New Roman" w:hAnsi="Times New Roman"/>
            <w:sz w:val="24"/>
            <w:szCs w:val="20"/>
            <w:lang w:eastAsia="ru-RU"/>
          </w:rPr>
          <w:delText>Л.д. 19-20</w:delText>
        </w:r>
        <w:r w:rsidR="00290C68" w:rsidDel="00094F07">
          <w:rPr>
            <w:rFonts w:ascii="Times New Roman" w:eastAsia="Times New Roman" w:hAnsi="Times New Roman"/>
            <w:sz w:val="24"/>
            <w:szCs w:val="20"/>
            <w:lang w:eastAsia="ru-RU"/>
          </w:rPr>
          <w:delText xml:space="preserve"> </w:delText>
        </w:r>
        <w:r w:rsidDel="00094F07">
          <w:rPr>
            <w:rFonts w:ascii="Times New Roman" w:eastAsia="Times New Roman" w:hAnsi="Times New Roman"/>
            <w:sz w:val="24"/>
            <w:szCs w:val="20"/>
            <w:lang w:eastAsia="ru-RU"/>
          </w:rPr>
          <w:delText>график платежей</w:delText>
        </w:r>
      </w:del>
    </w:p>
    <w:p w14:paraId="4AEE6349" w14:textId="77777777" w:rsidR="0016785D" w:rsidRPr="0016785D" w:rsidDel="00094F07" w:rsidRDefault="0016785D" w:rsidP="0016785D">
      <w:pPr>
        <w:spacing w:after="0" w:line="240" w:lineRule="auto"/>
        <w:jc w:val="both"/>
        <w:rPr>
          <w:del w:id="455" w:author="Евгений Николаевич Теребун" w:date="2016-05-13T17:27:00Z"/>
          <w:rFonts w:ascii="Times New Roman" w:eastAsia="Times New Roman" w:hAnsi="Times New Roman"/>
          <w:sz w:val="24"/>
          <w:szCs w:val="20"/>
          <w:lang w:eastAsia="ru-RU"/>
        </w:rPr>
      </w:pPr>
      <w:del w:id="456" w:author="Евгений Николаевич Теребун" w:date="2016-05-13T17:27:00Z">
        <w:r w:rsidRPr="0016785D" w:rsidDel="00094F07">
          <w:rPr>
            <w:rFonts w:ascii="Times New Roman" w:eastAsia="Times New Roman" w:hAnsi="Times New Roman"/>
            <w:sz w:val="24"/>
            <w:szCs w:val="20"/>
            <w:lang w:eastAsia="ru-RU"/>
          </w:rPr>
          <w:delText xml:space="preserve">Л.д. </w:delText>
        </w:r>
        <w:r w:rsidR="00943638" w:rsidDel="00094F07">
          <w:rPr>
            <w:rFonts w:ascii="Times New Roman" w:eastAsia="Times New Roman" w:hAnsi="Times New Roman"/>
            <w:sz w:val="24"/>
            <w:szCs w:val="20"/>
            <w:lang w:eastAsia="ru-RU"/>
          </w:rPr>
          <w:delText>21  заявление</w:delText>
        </w:r>
      </w:del>
    </w:p>
    <w:p w14:paraId="3663CAA7" w14:textId="77777777" w:rsidR="0016785D" w:rsidRPr="0016785D" w:rsidDel="00094F07" w:rsidRDefault="0016785D"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57" w:author="Евгений Николаевич Теребун" w:date="2016-05-13T17:27:00Z"/>
          <w:rFonts w:ascii="Times New Roman" w:eastAsia="Times New Roman" w:hAnsi="Times New Roman"/>
          <w:sz w:val="24"/>
          <w:szCs w:val="24"/>
          <w:lang w:eastAsia="ru-RU"/>
        </w:rPr>
      </w:pPr>
      <w:del w:id="458" w:author="Евгений Николаевич Теребун" w:date="2016-05-13T17:27:00Z">
        <w:r w:rsidRPr="0016785D" w:rsidDel="00094F07">
          <w:rPr>
            <w:rFonts w:ascii="Times New Roman" w:eastAsia="Times New Roman" w:hAnsi="Times New Roman"/>
            <w:sz w:val="24"/>
            <w:szCs w:val="24"/>
            <w:lang w:eastAsia="ru-RU"/>
          </w:rPr>
          <w:delText xml:space="preserve">Л.д. 22 </w:delText>
        </w:r>
        <w:r w:rsidR="00943638" w:rsidDel="00094F07">
          <w:rPr>
            <w:rFonts w:ascii="Times New Roman" w:eastAsia="Times New Roman" w:hAnsi="Times New Roman"/>
            <w:sz w:val="24"/>
            <w:szCs w:val="24"/>
            <w:lang w:eastAsia="ru-RU"/>
          </w:rPr>
          <w:delText>распорядительная надпись</w:delText>
        </w:r>
      </w:del>
    </w:p>
    <w:p w14:paraId="2D62280F" w14:textId="77777777" w:rsidR="00943638" w:rsidDel="00094F07" w:rsidRDefault="00290C68"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59" w:author="Евгений Николаевич Теребун" w:date="2016-05-13T17:27:00Z"/>
          <w:rFonts w:ascii="Times New Roman" w:eastAsia="Times New Roman" w:hAnsi="Times New Roman"/>
          <w:sz w:val="24"/>
          <w:szCs w:val="24"/>
          <w:lang w:eastAsia="ru-RU"/>
        </w:rPr>
      </w:pPr>
      <w:del w:id="460" w:author="Евгений Николаевич Теребун" w:date="2016-05-13T17:27:00Z">
        <w:r w:rsidDel="00094F07">
          <w:rPr>
            <w:rFonts w:ascii="Times New Roman" w:eastAsia="Times New Roman" w:hAnsi="Times New Roman"/>
            <w:sz w:val="24"/>
            <w:szCs w:val="24"/>
            <w:lang w:eastAsia="ru-RU"/>
          </w:rPr>
          <w:delText>Л.д. 23</w:delText>
        </w:r>
        <w:r w:rsidR="00943638" w:rsidDel="00094F07">
          <w:rPr>
            <w:rFonts w:ascii="Times New Roman" w:eastAsia="Times New Roman" w:hAnsi="Times New Roman"/>
            <w:sz w:val="24"/>
            <w:szCs w:val="24"/>
            <w:lang w:eastAsia="ru-RU"/>
          </w:rPr>
          <w:delText xml:space="preserve">-24  дополнительное соглашение </w:delText>
        </w:r>
      </w:del>
    </w:p>
    <w:p w14:paraId="29A7948D" w14:textId="77777777" w:rsidR="0016785D" w:rsidDel="00094F07" w:rsidRDefault="00290C68"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61" w:author="Евгений Николаевич Теребун" w:date="2016-05-13T17:27:00Z"/>
          <w:rFonts w:ascii="Times New Roman" w:eastAsia="Times New Roman" w:hAnsi="Times New Roman"/>
          <w:sz w:val="24"/>
          <w:szCs w:val="24"/>
          <w:lang w:eastAsia="ru-RU"/>
        </w:rPr>
      </w:pPr>
      <w:del w:id="462" w:author="Евгений Николаевич Теребун" w:date="2016-05-13T17:27:00Z">
        <w:r w:rsidDel="00094F07">
          <w:rPr>
            <w:rFonts w:ascii="Times New Roman" w:eastAsia="Times New Roman" w:hAnsi="Times New Roman"/>
            <w:sz w:val="24"/>
            <w:szCs w:val="24"/>
            <w:lang w:eastAsia="ru-RU"/>
          </w:rPr>
          <w:delText>Л.д. 2</w:delText>
        </w:r>
        <w:r w:rsidR="00943638" w:rsidDel="00094F07">
          <w:rPr>
            <w:rFonts w:ascii="Times New Roman" w:eastAsia="Times New Roman" w:hAnsi="Times New Roman"/>
            <w:sz w:val="24"/>
            <w:szCs w:val="24"/>
            <w:lang w:eastAsia="ru-RU"/>
          </w:rPr>
          <w:delText>5</w:delText>
        </w:r>
        <w:r w:rsidDel="00094F07">
          <w:rPr>
            <w:rFonts w:ascii="Times New Roman" w:eastAsia="Times New Roman" w:hAnsi="Times New Roman"/>
            <w:sz w:val="24"/>
            <w:szCs w:val="24"/>
            <w:lang w:eastAsia="ru-RU"/>
          </w:rPr>
          <w:delText>-2</w:delText>
        </w:r>
        <w:r w:rsidR="00943638" w:rsidDel="00094F07">
          <w:rPr>
            <w:rFonts w:ascii="Times New Roman" w:eastAsia="Times New Roman" w:hAnsi="Times New Roman"/>
            <w:sz w:val="24"/>
            <w:szCs w:val="24"/>
            <w:lang w:eastAsia="ru-RU"/>
          </w:rPr>
          <w:delText>6</w:delText>
        </w:r>
        <w:r w:rsidR="0016785D" w:rsidRPr="0016785D" w:rsidDel="00094F07">
          <w:rPr>
            <w:rFonts w:ascii="Times New Roman" w:eastAsia="Times New Roman" w:hAnsi="Times New Roman"/>
            <w:sz w:val="24"/>
            <w:szCs w:val="24"/>
            <w:lang w:eastAsia="ru-RU"/>
          </w:rPr>
          <w:delText xml:space="preserve"> </w:delText>
        </w:r>
        <w:r w:rsidR="00943638" w:rsidDel="00094F07">
          <w:rPr>
            <w:rFonts w:ascii="Times New Roman" w:eastAsia="Times New Roman" w:hAnsi="Times New Roman"/>
            <w:sz w:val="24"/>
            <w:szCs w:val="24"/>
            <w:lang w:eastAsia="ru-RU"/>
          </w:rPr>
          <w:delText>требование</w:delText>
        </w:r>
      </w:del>
    </w:p>
    <w:p w14:paraId="1CFABB8B" w14:textId="77777777" w:rsidR="00290C68" w:rsidDel="00094F07" w:rsidRDefault="00290C68"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63" w:author="Евгений Николаевич Теребун" w:date="2016-05-13T17:27:00Z"/>
          <w:rFonts w:ascii="Times New Roman" w:eastAsia="Times New Roman" w:hAnsi="Times New Roman"/>
          <w:sz w:val="24"/>
          <w:szCs w:val="24"/>
          <w:lang w:eastAsia="ru-RU"/>
        </w:rPr>
      </w:pPr>
      <w:del w:id="464" w:author="Евгений Николаевич Теребун" w:date="2016-05-13T17:27:00Z">
        <w:r w:rsidDel="00094F07">
          <w:rPr>
            <w:rFonts w:ascii="Times New Roman" w:eastAsia="Times New Roman" w:hAnsi="Times New Roman"/>
            <w:sz w:val="24"/>
            <w:szCs w:val="24"/>
            <w:lang w:eastAsia="ru-RU"/>
          </w:rPr>
          <w:delText xml:space="preserve">Л.д. </w:delText>
        </w:r>
        <w:r w:rsidR="00943638" w:rsidDel="00094F07">
          <w:rPr>
            <w:rFonts w:ascii="Times New Roman" w:eastAsia="Times New Roman" w:hAnsi="Times New Roman"/>
            <w:sz w:val="24"/>
            <w:szCs w:val="24"/>
            <w:lang w:eastAsia="ru-RU"/>
          </w:rPr>
          <w:delText>27-28 список</w:delText>
        </w:r>
      </w:del>
    </w:p>
    <w:p w14:paraId="59F98090" w14:textId="77777777" w:rsidR="00290C68" w:rsidDel="00094F07" w:rsidRDefault="00290C68"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65" w:author="Евгений Николаевич Теребун" w:date="2016-05-13T17:27:00Z"/>
          <w:rFonts w:ascii="Times New Roman" w:eastAsia="Times New Roman" w:hAnsi="Times New Roman"/>
          <w:sz w:val="24"/>
          <w:szCs w:val="24"/>
          <w:lang w:eastAsia="ru-RU"/>
        </w:rPr>
      </w:pPr>
      <w:del w:id="466" w:author="Евгений Николаевич Теребун" w:date="2016-05-13T17:27:00Z">
        <w:r w:rsidDel="00094F07">
          <w:rPr>
            <w:rFonts w:ascii="Times New Roman" w:eastAsia="Times New Roman" w:hAnsi="Times New Roman"/>
            <w:sz w:val="24"/>
            <w:szCs w:val="24"/>
            <w:lang w:eastAsia="ru-RU"/>
          </w:rPr>
          <w:delText xml:space="preserve">Л.д. </w:delText>
        </w:r>
        <w:r w:rsidR="00943638" w:rsidDel="00094F07">
          <w:rPr>
            <w:rFonts w:ascii="Times New Roman" w:eastAsia="Times New Roman" w:hAnsi="Times New Roman"/>
            <w:sz w:val="24"/>
            <w:szCs w:val="24"/>
            <w:lang w:eastAsia="ru-RU"/>
          </w:rPr>
          <w:delText>29-30копия паспорта</w:delText>
        </w:r>
      </w:del>
    </w:p>
    <w:p w14:paraId="53C5EF93" w14:textId="77777777" w:rsidR="00290C68" w:rsidRPr="0016785D" w:rsidDel="00094F07" w:rsidRDefault="00290C68"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67" w:author="Евгений Николаевич Теребун" w:date="2016-05-13T17:27:00Z"/>
          <w:rFonts w:ascii="Times New Roman" w:eastAsia="Times New Roman" w:hAnsi="Times New Roman"/>
          <w:sz w:val="24"/>
          <w:szCs w:val="24"/>
          <w:lang w:eastAsia="ru-RU"/>
        </w:rPr>
      </w:pPr>
      <w:del w:id="468" w:author="Евгений Николаевич Теребун" w:date="2016-05-13T17:27:00Z">
        <w:r w:rsidDel="00094F07">
          <w:rPr>
            <w:rFonts w:ascii="Times New Roman" w:eastAsia="Times New Roman" w:hAnsi="Times New Roman"/>
            <w:sz w:val="24"/>
            <w:szCs w:val="24"/>
            <w:lang w:eastAsia="ru-RU"/>
          </w:rPr>
          <w:delText xml:space="preserve">Л.д. </w:delText>
        </w:r>
        <w:r w:rsidR="00411E42" w:rsidDel="00094F07">
          <w:rPr>
            <w:rFonts w:ascii="Times New Roman" w:eastAsia="Times New Roman" w:hAnsi="Times New Roman"/>
            <w:sz w:val="24"/>
            <w:szCs w:val="24"/>
            <w:lang w:eastAsia="ru-RU"/>
          </w:rPr>
          <w:delText>30а-35 доверенность</w:delText>
        </w:r>
        <w:r w:rsidDel="00094F07">
          <w:rPr>
            <w:rFonts w:ascii="Times New Roman" w:eastAsia="Times New Roman" w:hAnsi="Times New Roman"/>
            <w:sz w:val="24"/>
            <w:szCs w:val="24"/>
            <w:lang w:eastAsia="ru-RU"/>
          </w:rPr>
          <w:delText xml:space="preserve"> </w:delText>
        </w:r>
      </w:del>
    </w:p>
    <w:p w14:paraId="6B84BD61" w14:textId="77777777" w:rsidR="0016785D" w:rsidRPr="0016785D" w:rsidDel="00094F07" w:rsidRDefault="00290C68"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69" w:author="Евгений Николаевич Теребун" w:date="2016-05-13T17:27:00Z"/>
          <w:rFonts w:ascii="Times New Roman" w:eastAsia="Times New Roman" w:hAnsi="Times New Roman"/>
          <w:sz w:val="24"/>
          <w:szCs w:val="24"/>
          <w:lang w:eastAsia="ru-RU"/>
        </w:rPr>
      </w:pPr>
      <w:del w:id="470" w:author="Евгений Николаевич Теребун" w:date="2016-05-13T17:27:00Z">
        <w:r w:rsidDel="00094F07">
          <w:rPr>
            <w:rFonts w:ascii="Times New Roman" w:eastAsia="Times New Roman" w:hAnsi="Times New Roman"/>
            <w:sz w:val="24"/>
            <w:szCs w:val="24"/>
            <w:lang w:eastAsia="ru-RU"/>
          </w:rPr>
          <w:delText>Материалы дела исследованы.</w:delText>
        </w:r>
      </w:del>
    </w:p>
    <w:p w14:paraId="5E62306A" w14:textId="77777777" w:rsidR="0016785D" w:rsidRPr="0016785D" w:rsidDel="00094F07" w:rsidRDefault="0016785D"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71" w:author="Евгений Николаевич Теребун" w:date="2016-05-13T17:27:00Z"/>
          <w:rFonts w:ascii="Courier New" w:eastAsia="Times New Roman" w:hAnsi="Courier New" w:cs="Courier New"/>
          <w:sz w:val="20"/>
          <w:szCs w:val="20"/>
          <w:lang w:eastAsia="ru-RU"/>
        </w:rPr>
      </w:pPr>
      <w:del w:id="472" w:author="Евгений Николаевич Теребун" w:date="2016-05-13T17:27:00Z">
        <w:r w:rsidRPr="0016785D" w:rsidDel="00094F07">
          <w:rPr>
            <w:rFonts w:ascii="Times New Roman" w:eastAsia="Times New Roman" w:hAnsi="Times New Roman"/>
            <w:sz w:val="24"/>
            <w:szCs w:val="24"/>
            <w:lang w:eastAsia="ru-RU"/>
          </w:rPr>
          <w:delText xml:space="preserve">Замечаний и дополнений нет. </w:delText>
        </w:r>
      </w:del>
    </w:p>
    <w:p w14:paraId="77E84E36" w14:textId="77777777" w:rsidR="0016785D" w:rsidRPr="0016785D" w:rsidDel="00094F07" w:rsidRDefault="0016785D" w:rsidP="001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del w:id="473" w:author="Евгений Николаевич Теребун" w:date="2016-05-13T17:27:00Z"/>
          <w:rFonts w:ascii="Times New Roman" w:eastAsia="Times New Roman" w:hAnsi="Times New Roman"/>
          <w:sz w:val="24"/>
          <w:szCs w:val="24"/>
          <w:lang w:eastAsia="ru-RU"/>
        </w:rPr>
      </w:pPr>
    </w:p>
    <w:p w14:paraId="260D698D" w14:textId="77777777" w:rsidR="0016785D" w:rsidRPr="0016785D" w:rsidDel="00094F07" w:rsidRDefault="0016785D" w:rsidP="0016785D">
      <w:pPr>
        <w:spacing w:after="0" w:line="240" w:lineRule="auto"/>
        <w:jc w:val="both"/>
        <w:rPr>
          <w:del w:id="474" w:author="Евгений Николаевич Теребун" w:date="2016-05-13T17:27:00Z"/>
          <w:rFonts w:ascii="Times New Roman" w:eastAsia="Times New Roman" w:hAnsi="Times New Roman"/>
          <w:sz w:val="24"/>
          <w:szCs w:val="24"/>
          <w:lang w:eastAsia="ru-RU"/>
        </w:rPr>
      </w:pPr>
      <w:del w:id="475" w:author="Евгений Николаевич Теребун" w:date="2016-05-13T17:27:00Z">
        <w:r w:rsidRPr="0016785D" w:rsidDel="00094F07">
          <w:rPr>
            <w:rFonts w:ascii="Times New Roman" w:eastAsia="Times New Roman" w:hAnsi="Times New Roman"/>
            <w:sz w:val="24"/>
            <w:szCs w:val="24"/>
            <w:lang w:eastAsia="ru-RU"/>
          </w:rPr>
          <w:delText>Судом обсуждается вопрос о возможности окончания рассмотрения дела по существу по имеющимся письменным доказательствам.</w:delText>
        </w:r>
      </w:del>
    </w:p>
    <w:p w14:paraId="6B970A7B" w14:textId="77777777" w:rsidR="0016785D" w:rsidRPr="0016785D" w:rsidDel="00094F07" w:rsidRDefault="0016785D" w:rsidP="0016785D">
      <w:pPr>
        <w:spacing w:after="0" w:line="240" w:lineRule="auto"/>
        <w:jc w:val="both"/>
        <w:rPr>
          <w:del w:id="476" w:author="Евгений Николаевич Теребун" w:date="2016-05-13T17:27:00Z"/>
          <w:rFonts w:ascii="Times New Roman" w:eastAsia="Times New Roman" w:hAnsi="Times New Roman"/>
          <w:sz w:val="24"/>
          <w:szCs w:val="24"/>
          <w:lang w:eastAsia="ru-RU"/>
        </w:rPr>
      </w:pPr>
      <w:del w:id="477" w:author="Евгений Николаевич Теребун" w:date="2016-05-13T17:27:00Z">
        <w:r w:rsidRPr="0016785D" w:rsidDel="00094F07">
          <w:rPr>
            <w:rFonts w:ascii="Times New Roman" w:eastAsia="Times New Roman" w:hAnsi="Times New Roman"/>
            <w:sz w:val="24"/>
            <w:szCs w:val="24"/>
            <w:lang w:eastAsia="ru-RU"/>
          </w:rPr>
          <w:delText>Возражений нет.</w:delText>
        </w:r>
      </w:del>
    </w:p>
    <w:p w14:paraId="1C79FCBC" w14:textId="77777777" w:rsidR="0016785D" w:rsidRPr="0016785D" w:rsidDel="00094F07" w:rsidRDefault="0016785D" w:rsidP="0016785D">
      <w:pPr>
        <w:spacing w:after="0" w:line="240" w:lineRule="auto"/>
        <w:jc w:val="both"/>
        <w:rPr>
          <w:del w:id="478" w:author="Евгений Николаевич Теребун" w:date="2016-05-13T17:27:00Z"/>
          <w:rFonts w:ascii="Times New Roman" w:eastAsia="Times New Roman" w:hAnsi="Times New Roman"/>
          <w:sz w:val="24"/>
          <w:szCs w:val="24"/>
          <w:lang w:eastAsia="ru-RU"/>
        </w:rPr>
      </w:pPr>
      <w:del w:id="479" w:author="Евгений Николаевич Теребун" w:date="2016-05-13T17:27:00Z">
        <w:r w:rsidRPr="0016785D" w:rsidDel="00094F07">
          <w:rPr>
            <w:rFonts w:ascii="Times New Roman" w:eastAsia="Times New Roman" w:hAnsi="Times New Roman"/>
            <w:sz w:val="24"/>
            <w:szCs w:val="24"/>
            <w:lang w:eastAsia="ru-RU"/>
          </w:rPr>
          <w:delText>Суд на месте ОПРЕДЕЛИЛ:</w:delText>
        </w:r>
      </w:del>
    </w:p>
    <w:p w14:paraId="0EE16914" w14:textId="77777777" w:rsidR="0016785D" w:rsidRPr="0016785D" w:rsidDel="00094F07" w:rsidRDefault="0016785D" w:rsidP="0016785D">
      <w:pPr>
        <w:spacing w:after="0" w:line="240" w:lineRule="auto"/>
        <w:jc w:val="both"/>
        <w:rPr>
          <w:del w:id="480" w:author="Евгений Николаевич Теребун" w:date="2016-05-13T17:27:00Z"/>
          <w:rFonts w:ascii="Times New Roman" w:eastAsia="Times New Roman" w:hAnsi="Times New Roman"/>
          <w:sz w:val="24"/>
          <w:szCs w:val="24"/>
          <w:lang w:eastAsia="ru-RU"/>
        </w:rPr>
      </w:pPr>
      <w:del w:id="481" w:author="Евгений Николаевич Теребун" w:date="2016-05-13T17:27:00Z">
        <w:r w:rsidRPr="0016785D" w:rsidDel="00094F07">
          <w:rPr>
            <w:rFonts w:ascii="Times New Roman" w:eastAsia="Times New Roman" w:hAnsi="Times New Roman"/>
            <w:sz w:val="24"/>
            <w:szCs w:val="24"/>
            <w:lang w:eastAsia="ru-RU"/>
          </w:rPr>
          <w:delText>Закончить рассмотрение дела по существу по имеющимся письменным доказательствам.</w:delText>
        </w:r>
      </w:del>
    </w:p>
    <w:p w14:paraId="7888E141" w14:textId="77777777" w:rsidR="0016785D" w:rsidRPr="0016785D" w:rsidDel="00094F07" w:rsidRDefault="0016785D" w:rsidP="0016785D">
      <w:pPr>
        <w:spacing w:after="0" w:line="240" w:lineRule="auto"/>
        <w:jc w:val="both"/>
        <w:rPr>
          <w:del w:id="482" w:author="Евгений Николаевич Теребун" w:date="2016-05-13T17:27:00Z"/>
          <w:rFonts w:ascii="Times New Roman" w:eastAsia="Times New Roman" w:hAnsi="Times New Roman"/>
          <w:sz w:val="24"/>
          <w:szCs w:val="24"/>
          <w:lang w:eastAsia="ru-RU"/>
        </w:rPr>
      </w:pPr>
      <w:del w:id="483" w:author="Евгений Николаевич Теребун" w:date="2016-05-13T17:27:00Z">
        <w:r w:rsidRPr="0016785D" w:rsidDel="00094F07">
          <w:rPr>
            <w:rFonts w:ascii="Times New Roman" w:eastAsia="Times New Roman" w:hAnsi="Times New Roman"/>
            <w:sz w:val="24"/>
            <w:szCs w:val="24"/>
            <w:lang w:eastAsia="ru-RU"/>
          </w:rPr>
          <w:delText>Прений и реплик нет.</w:delText>
        </w:r>
      </w:del>
    </w:p>
    <w:p w14:paraId="36367546" w14:textId="77777777" w:rsidR="0016785D" w:rsidRPr="0016785D" w:rsidDel="00094F07" w:rsidRDefault="0016785D" w:rsidP="0016785D">
      <w:pPr>
        <w:spacing w:after="0" w:line="240" w:lineRule="auto"/>
        <w:jc w:val="both"/>
        <w:rPr>
          <w:del w:id="484" w:author="Евгений Николаевич Теребун" w:date="2016-05-13T17:27:00Z"/>
          <w:rFonts w:ascii="Times New Roman" w:eastAsia="Times New Roman" w:hAnsi="Times New Roman"/>
          <w:sz w:val="24"/>
          <w:szCs w:val="24"/>
          <w:lang w:eastAsia="ru-RU"/>
        </w:rPr>
      </w:pPr>
    </w:p>
    <w:p w14:paraId="623DBF3E" w14:textId="77777777" w:rsidR="0016785D" w:rsidRPr="0016785D" w:rsidDel="00094F07" w:rsidRDefault="0016785D" w:rsidP="0016785D">
      <w:pPr>
        <w:spacing w:after="0" w:line="240" w:lineRule="auto"/>
        <w:jc w:val="both"/>
        <w:rPr>
          <w:del w:id="485" w:author="Евгений Николаевич Теребун" w:date="2016-05-13T17:27:00Z"/>
          <w:rFonts w:ascii="Times New Roman" w:eastAsia="Times New Roman" w:hAnsi="Times New Roman"/>
          <w:sz w:val="24"/>
          <w:szCs w:val="24"/>
          <w:lang w:eastAsia="ru-RU"/>
        </w:rPr>
      </w:pPr>
      <w:del w:id="486" w:author="Евгений Николаевич Теребун" w:date="2016-05-13T17:27:00Z">
        <w:r w:rsidRPr="0016785D" w:rsidDel="00094F07">
          <w:rPr>
            <w:rFonts w:ascii="Times New Roman" w:eastAsia="Times New Roman" w:hAnsi="Times New Roman"/>
            <w:sz w:val="24"/>
            <w:szCs w:val="24"/>
            <w:lang w:eastAsia="ru-RU"/>
          </w:rPr>
          <w:delText>Суд удаляется в совещательную комнату для вынесения решения.</w:delText>
        </w:r>
      </w:del>
    </w:p>
    <w:p w14:paraId="75DE8BEE" w14:textId="77777777" w:rsidR="0016785D" w:rsidRPr="0016785D" w:rsidDel="00094F07" w:rsidRDefault="0016785D" w:rsidP="0016785D">
      <w:pPr>
        <w:spacing w:after="0" w:line="240" w:lineRule="auto"/>
        <w:jc w:val="both"/>
        <w:rPr>
          <w:del w:id="487" w:author="Евгений Николаевич Теребун" w:date="2016-05-13T17:27:00Z"/>
          <w:rFonts w:ascii="Times New Roman" w:eastAsia="Times New Roman" w:hAnsi="Times New Roman"/>
          <w:sz w:val="24"/>
          <w:szCs w:val="24"/>
          <w:lang w:eastAsia="ru-RU"/>
        </w:rPr>
      </w:pPr>
      <w:del w:id="488" w:author="Евгений Николаевич Теребун" w:date="2016-05-13T17:27:00Z">
        <w:r w:rsidRPr="0016785D" w:rsidDel="00094F07">
          <w:rPr>
            <w:rFonts w:ascii="Times New Roman" w:eastAsia="Times New Roman" w:hAnsi="Times New Roman"/>
            <w:sz w:val="24"/>
            <w:szCs w:val="24"/>
            <w:lang w:eastAsia="ru-RU"/>
          </w:rPr>
          <w:delText>Резолютивная часть решения вынесена и оглашена.</w:delText>
        </w:r>
      </w:del>
    </w:p>
    <w:p w14:paraId="75AB2491" w14:textId="77777777" w:rsidR="0016785D" w:rsidRPr="0016785D" w:rsidDel="00094F07" w:rsidRDefault="0016785D" w:rsidP="0016785D">
      <w:pPr>
        <w:spacing w:after="0" w:line="240" w:lineRule="auto"/>
        <w:jc w:val="both"/>
        <w:rPr>
          <w:del w:id="489" w:author="Евгений Николаевич Теребун" w:date="2016-05-13T17:27:00Z"/>
          <w:rFonts w:ascii="Times New Roman" w:eastAsia="Times New Roman" w:hAnsi="Times New Roman"/>
          <w:sz w:val="24"/>
          <w:szCs w:val="24"/>
          <w:lang w:eastAsia="ru-RU"/>
        </w:rPr>
      </w:pPr>
      <w:del w:id="490" w:author="Евгений Николаевич Теребун" w:date="2016-05-13T17:27:00Z">
        <w:r w:rsidRPr="0016785D" w:rsidDel="00094F07">
          <w:rPr>
            <w:rFonts w:ascii="Times New Roman" w:eastAsia="Times New Roman" w:hAnsi="Times New Roman"/>
            <w:sz w:val="24"/>
            <w:szCs w:val="24"/>
            <w:lang w:eastAsia="ru-RU"/>
          </w:rPr>
          <w:delText>Срок изготовления мотивированного решения и порядок его обжалования сторонам разъяснен и понятен.</w:delText>
        </w:r>
      </w:del>
    </w:p>
    <w:p w14:paraId="41A6B94D" w14:textId="77777777" w:rsidR="0016785D" w:rsidRPr="0016785D" w:rsidDel="00094F07" w:rsidRDefault="0016785D" w:rsidP="0016785D">
      <w:pPr>
        <w:spacing w:after="0" w:line="240" w:lineRule="auto"/>
        <w:jc w:val="both"/>
        <w:rPr>
          <w:del w:id="491" w:author="Евгений Николаевич Теребун" w:date="2016-05-13T17:27:00Z"/>
          <w:rFonts w:ascii="Times New Roman" w:eastAsia="Times New Roman" w:hAnsi="Times New Roman"/>
          <w:sz w:val="24"/>
          <w:szCs w:val="24"/>
          <w:lang w:eastAsia="ru-RU"/>
        </w:rPr>
      </w:pPr>
    </w:p>
    <w:p w14:paraId="341F84BB" w14:textId="77777777" w:rsidR="0016785D" w:rsidRPr="0016785D" w:rsidDel="00094F07" w:rsidRDefault="0016785D" w:rsidP="0016785D">
      <w:pPr>
        <w:spacing w:after="0" w:line="240" w:lineRule="auto"/>
        <w:jc w:val="both"/>
        <w:rPr>
          <w:del w:id="492" w:author="Евгений Николаевич Теребун" w:date="2016-05-13T17:27:00Z"/>
          <w:rFonts w:ascii="Times New Roman" w:eastAsia="Times New Roman" w:hAnsi="Times New Roman"/>
          <w:sz w:val="24"/>
          <w:szCs w:val="24"/>
          <w:lang w:eastAsia="ru-RU"/>
        </w:rPr>
      </w:pPr>
      <w:del w:id="493" w:author="Евгений Николаевич Теребун" w:date="2016-05-13T17:27:00Z">
        <w:r w:rsidRPr="0016785D" w:rsidDel="00094F07">
          <w:rPr>
            <w:rFonts w:ascii="Times New Roman" w:eastAsia="Times New Roman" w:hAnsi="Times New Roman"/>
            <w:sz w:val="24"/>
            <w:szCs w:val="24"/>
            <w:lang w:eastAsia="ru-RU"/>
          </w:rPr>
          <w:delText>Судом разъяснено право ознакомления с протоколом судебного заседания и принесения на него замечаний в течение пяти дней со дня его изготовления и подписания.</w:delText>
        </w:r>
      </w:del>
    </w:p>
    <w:p w14:paraId="3833D7E5" w14:textId="77777777" w:rsidR="0016785D" w:rsidRPr="0016785D" w:rsidDel="00094F07" w:rsidRDefault="0016785D" w:rsidP="0016785D">
      <w:pPr>
        <w:spacing w:after="0" w:line="240" w:lineRule="auto"/>
        <w:jc w:val="both"/>
        <w:rPr>
          <w:del w:id="494" w:author="Евгений Николаевич Теребун" w:date="2016-05-13T17:27:00Z"/>
          <w:rFonts w:ascii="Times New Roman" w:eastAsia="Times New Roman" w:hAnsi="Times New Roman"/>
          <w:b/>
          <w:sz w:val="24"/>
          <w:szCs w:val="24"/>
          <w:lang w:eastAsia="ru-RU"/>
        </w:rPr>
      </w:pPr>
      <w:del w:id="495" w:author="Евгений Николаевич Теребун" w:date="2016-05-13T17:27:00Z">
        <w:r w:rsidRPr="0016785D" w:rsidDel="00094F07">
          <w:rPr>
            <w:rFonts w:ascii="Times New Roman" w:eastAsia="Times New Roman" w:hAnsi="Times New Roman"/>
            <w:sz w:val="24"/>
            <w:szCs w:val="24"/>
            <w:lang w:eastAsia="ru-RU"/>
          </w:rPr>
          <w:delText xml:space="preserve">Судебное заседание объявляется закрытым </w:delText>
        </w:r>
        <w:r w:rsidR="00290C68" w:rsidDel="00094F07">
          <w:rPr>
            <w:rFonts w:ascii="Times New Roman" w:eastAsia="Times New Roman" w:hAnsi="Times New Roman"/>
            <w:b/>
            <w:sz w:val="24"/>
            <w:szCs w:val="24"/>
            <w:lang w:eastAsia="ru-RU"/>
          </w:rPr>
          <w:delText xml:space="preserve">в 10 часов </w:delText>
        </w:r>
        <w:r w:rsidR="00411E42" w:rsidDel="00094F07">
          <w:rPr>
            <w:rFonts w:ascii="Times New Roman" w:eastAsia="Times New Roman" w:hAnsi="Times New Roman"/>
            <w:b/>
            <w:sz w:val="24"/>
            <w:szCs w:val="24"/>
            <w:lang w:eastAsia="ru-RU"/>
          </w:rPr>
          <w:delText>10</w:delText>
        </w:r>
        <w:r w:rsidRPr="0016785D" w:rsidDel="00094F07">
          <w:rPr>
            <w:rFonts w:ascii="Times New Roman" w:eastAsia="Times New Roman" w:hAnsi="Times New Roman"/>
            <w:b/>
            <w:sz w:val="24"/>
            <w:szCs w:val="24"/>
            <w:lang w:eastAsia="ru-RU"/>
          </w:rPr>
          <w:delText xml:space="preserve"> минут.</w:delText>
        </w:r>
      </w:del>
    </w:p>
    <w:p w14:paraId="37EE3D7D" w14:textId="77777777" w:rsidR="0016785D" w:rsidRPr="0016785D" w:rsidDel="00094F07" w:rsidRDefault="0016785D" w:rsidP="0016785D">
      <w:pPr>
        <w:spacing w:after="0" w:line="240" w:lineRule="auto"/>
        <w:jc w:val="both"/>
        <w:rPr>
          <w:del w:id="496" w:author="Евгений Николаевич Теребун" w:date="2016-05-13T17:27:00Z"/>
          <w:rFonts w:ascii="Times New Roman" w:eastAsia="Times New Roman" w:hAnsi="Times New Roman"/>
          <w:b/>
          <w:sz w:val="24"/>
          <w:szCs w:val="24"/>
          <w:lang w:eastAsia="ru-RU"/>
        </w:rPr>
      </w:pPr>
    </w:p>
    <w:p w14:paraId="49B9C152" w14:textId="77777777" w:rsidR="0016785D" w:rsidDel="00094F07" w:rsidRDefault="0016785D" w:rsidP="0016785D">
      <w:pPr>
        <w:spacing w:after="0" w:line="240" w:lineRule="auto"/>
        <w:jc w:val="both"/>
        <w:rPr>
          <w:del w:id="497" w:author="Евгений Николаевич Теребун" w:date="2016-05-13T17:27:00Z"/>
          <w:rFonts w:ascii="Times New Roman" w:eastAsia="Times New Roman" w:hAnsi="Times New Roman"/>
          <w:sz w:val="24"/>
          <w:szCs w:val="24"/>
          <w:lang w:eastAsia="ru-RU"/>
        </w:rPr>
      </w:pPr>
      <w:del w:id="498" w:author="Евгений Николаевич Теребун" w:date="2016-05-13T17:27:00Z">
        <w:r w:rsidRPr="0016785D" w:rsidDel="00094F07">
          <w:rPr>
            <w:rFonts w:ascii="Times New Roman" w:eastAsia="Times New Roman" w:hAnsi="Times New Roman"/>
            <w:sz w:val="24"/>
            <w:szCs w:val="24"/>
            <w:lang w:eastAsia="ru-RU"/>
          </w:rPr>
          <w:delText xml:space="preserve">Судья:                                                                                                                   </w:delText>
        </w:r>
        <w:r w:rsidR="00290C68" w:rsidDel="00094F07">
          <w:rPr>
            <w:rFonts w:ascii="Times New Roman" w:eastAsia="Times New Roman" w:hAnsi="Times New Roman"/>
            <w:sz w:val="24"/>
            <w:szCs w:val="24"/>
            <w:lang w:eastAsia="ru-RU"/>
          </w:rPr>
          <w:delText xml:space="preserve">  </w:delText>
        </w:r>
        <w:r w:rsidR="00411E42" w:rsidDel="00094F07">
          <w:rPr>
            <w:rFonts w:ascii="Times New Roman" w:eastAsia="Times New Roman" w:hAnsi="Times New Roman"/>
            <w:sz w:val="24"/>
            <w:szCs w:val="24"/>
            <w:lang w:eastAsia="ru-RU"/>
          </w:rPr>
          <w:delText>1</w:delText>
        </w:r>
        <w:r w:rsidR="00290C68" w:rsidDel="00094F07">
          <w:rPr>
            <w:rFonts w:ascii="Times New Roman" w:eastAsia="Times New Roman" w:hAnsi="Times New Roman"/>
            <w:sz w:val="24"/>
            <w:szCs w:val="24"/>
            <w:lang w:eastAsia="ru-RU"/>
          </w:rPr>
          <w:delText>7.1</w:delText>
        </w:r>
        <w:r w:rsidR="00411E42" w:rsidDel="00094F07">
          <w:rPr>
            <w:rFonts w:ascii="Times New Roman" w:eastAsia="Times New Roman" w:hAnsi="Times New Roman"/>
            <w:sz w:val="24"/>
            <w:szCs w:val="24"/>
            <w:lang w:eastAsia="ru-RU"/>
          </w:rPr>
          <w:delText>1</w:delText>
        </w:r>
        <w:r w:rsidRPr="0016785D" w:rsidDel="00094F07">
          <w:rPr>
            <w:rFonts w:ascii="Times New Roman" w:eastAsia="Times New Roman" w:hAnsi="Times New Roman"/>
            <w:sz w:val="24"/>
            <w:szCs w:val="24"/>
            <w:lang w:eastAsia="ru-RU"/>
          </w:rPr>
          <w:delText>.2015 г.</w:delText>
        </w:r>
      </w:del>
    </w:p>
    <w:p w14:paraId="763A499E" w14:textId="77777777" w:rsidR="00290C68" w:rsidRPr="0016785D" w:rsidDel="00094F07" w:rsidRDefault="00290C68" w:rsidP="0016785D">
      <w:pPr>
        <w:spacing w:after="0" w:line="240" w:lineRule="auto"/>
        <w:jc w:val="both"/>
        <w:rPr>
          <w:del w:id="499" w:author="Евгений Николаевич Теребун" w:date="2016-05-13T17:27:00Z"/>
          <w:rFonts w:ascii="Times New Roman" w:eastAsia="Times New Roman" w:hAnsi="Times New Roman"/>
          <w:sz w:val="24"/>
          <w:szCs w:val="24"/>
          <w:lang w:eastAsia="ru-RU"/>
        </w:rPr>
      </w:pPr>
    </w:p>
    <w:p w14:paraId="352722A4" w14:textId="77777777" w:rsidR="0016785D" w:rsidRPr="0016785D" w:rsidDel="00094F07" w:rsidRDefault="0016785D" w:rsidP="0016785D">
      <w:pPr>
        <w:spacing w:after="0" w:line="240" w:lineRule="auto"/>
        <w:jc w:val="both"/>
        <w:rPr>
          <w:del w:id="500" w:author="Евгений Николаевич Теребун" w:date="2016-05-13T17:27:00Z"/>
          <w:rFonts w:ascii="Times New Roman" w:eastAsia="Times New Roman" w:hAnsi="Times New Roman"/>
          <w:sz w:val="24"/>
          <w:szCs w:val="24"/>
          <w:lang w:eastAsia="ru-RU"/>
        </w:rPr>
      </w:pPr>
      <w:del w:id="501" w:author="Евгений Николаевич Теребун" w:date="2016-05-13T17:27:00Z">
        <w:r w:rsidRPr="0016785D" w:rsidDel="00094F07">
          <w:rPr>
            <w:rFonts w:ascii="Times New Roman" w:eastAsia="Times New Roman" w:hAnsi="Times New Roman"/>
            <w:sz w:val="24"/>
            <w:szCs w:val="24"/>
            <w:lang w:eastAsia="ru-RU"/>
          </w:rPr>
          <w:delText xml:space="preserve">Секретарь:                                                                                                              </w:delText>
        </w:r>
        <w:r w:rsidR="00411E42" w:rsidDel="00094F07">
          <w:rPr>
            <w:rFonts w:ascii="Times New Roman" w:eastAsia="Times New Roman" w:hAnsi="Times New Roman"/>
            <w:sz w:val="24"/>
            <w:szCs w:val="24"/>
            <w:lang w:eastAsia="ru-RU"/>
          </w:rPr>
          <w:delText>1</w:delText>
        </w:r>
        <w:r w:rsidR="00290C68" w:rsidDel="00094F07">
          <w:rPr>
            <w:rFonts w:ascii="Times New Roman" w:eastAsia="Times New Roman" w:hAnsi="Times New Roman"/>
            <w:sz w:val="24"/>
            <w:szCs w:val="24"/>
            <w:lang w:eastAsia="ru-RU"/>
          </w:rPr>
          <w:delText>7.1</w:delText>
        </w:r>
        <w:r w:rsidR="00411E42" w:rsidDel="00094F07">
          <w:rPr>
            <w:rFonts w:ascii="Times New Roman" w:eastAsia="Times New Roman" w:hAnsi="Times New Roman"/>
            <w:sz w:val="24"/>
            <w:szCs w:val="24"/>
            <w:lang w:eastAsia="ru-RU"/>
          </w:rPr>
          <w:delText>1</w:delText>
        </w:r>
        <w:r w:rsidRPr="0016785D" w:rsidDel="00094F07">
          <w:rPr>
            <w:rFonts w:ascii="Times New Roman" w:eastAsia="Times New Roman" w:hAnsi="Times New Roman"/>
            <w:sz w:val="24"/>
            <w:szCs w:val="24"/>
            <w:lang w:eastAsia="ru-RU"/>
          </w:rPr>
          <w:delText>.2015 г.</w:delText>
        </w:r>
      </w:del>
    </w:p>
    <w:p w14:paraId="3968CB50" w14:textId="77777777" w:rsidR="001536E3" w:rsidRDefault="001536E3"/>
    <w:sectPr w:rsidR="001536E3" w:rsidSect="001536E3">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EBE32" w14:textId="77777777" w:rsidR="00184FD4" w:rsidRDefault="00184FD4">
      <w:pPr>
        <w:spacing w:after="0" w:line="240" w:lineRule="auto"/>
      </w:pPr>
      <w:r>
        <w:separator/>
      </w:r>
    </w:p>
  </w:endnote>
  <w:endnote w:type="continuationSeparator" w:id="0">
    <w:p w14:paraId="7CC1AE2E" w14:textId="77777777" w:rsidR="00184FD4" w:rsidRDefault="00184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C9ED2" w14:textId="77777777" w:rsidR="00184FD4" w:rsidRDefault="00184FD4">
      <w:pPr>
        <w:spacing w:after="0" w:line="240" w:lineRule="auto"/>
      </w:pPr>
      <w:r>
        <w:separator/>
      </w:r>
    </w:p>
  </w:footnote>
  <w:footnote w:type="continuationSeparator" w:id="0">
    <w:p w14:paraId="5DB6033B" w14:textId="77777777" w:rsidR="00184FD4" w:rsidRDefault="00184F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85D"/>
    <w:rsid w:val="00092789"/>
    <w:rsid w:val="00094F07"/>
    <w:rsid w:val="000B7688"/>
    <w:rsid w:val="00126834"/>
    <w:rsid w:val="001536E3"/>
    <w:rsid w:val="0016785D"/>
    <w:rsid w:val="00184FD4"/>
    <w:rsid w:val="001B4E8E"/>
    <w:rsid w:val="00253DA5"/>
    <w:rsid w:val="00290C68"/>
    <w:rsid w:val="002D0560"/>
    <w:rsid w:val="00411E42"/>
    <w:rsid w:val="004E43AE"/>
    <w:rsid w:val="006F1413"/>
    <w:rsid w:val="007F1A64"/>
    <w:rsid w:val="007F4417"/>
    <w:rsid w:val="00817A12"/>
    <w:rsid w:val="008733E1"/>
    <w:rsid w:val="008B5B3E"/>
    <w:rsid w:val="00943638"/>
    <w:rsid w:val="00947EA6"/>
    <w:rsid w:val="00A06314"/>
    <w:rsid w:val="00B07EDE"/>
    <w:rsid w:val="00C24DF5"/>
    <w:rsid w:val="00D24710"/>
    <w:rsid w:val="00D34077"/>
    <w:rsid w:val="00DA02E3"/>
    <w:rsid w:val="00DB34E6"/>
    <w:rsid w:val="00E121FF"/>
    <w:rsid w:val="00E646C7"/>
    <w:rsid w:val="00E92AF3"/>
    <w:rsid w:val="00EE74FE"/>
    <w:rsid w:val="00FA164B"/>
    <w:rsid w:val="00FA41E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A3D535"/>
  <w15:chartTrackingRefBased/>
  <w15:docId w15:val="{D93AD2D1-EF9D-4697-BF59-A99CF583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0C68"/>
    <w:pPr>
      <w:spacing w:after="0" w:line="240" w:lineRule="auto"/>
    </w:pPr>
    <w:rPr>
      <w:rFonts w:ascii="Segoe UI" w:hAnsi="Segoe UI"/>
      <w:sz w:val="18"/>
      <w:szCs w:val="18"/>
      <w:lang w:val="x-none"/>
    </w:rPr>
  </w:style>
  <w:style w:type="character" w:customStyle="1" w:styleId="a4">
    <w:name w:val="Текст выноски Знак"/>
    <w:link w:val="a3"/>
    <w:uiPriority w:val="99"/>
    <w:semiHidden/>
    <w:rsid w:val="00290C68"/>
    <w:rPr>
      <w:rFonts w:ascii="Segoe UI" w:hAnsi="Segoe UI" w:cs="Segoe UI"/>
      <w:sz w:val="18"/>
      <w:szCs w:val="18"/>
      <w:lang w:eastAsia="en-US"/>
    </w:rPr>
  </w:style>
  <w:style w:type="paragraph" w:styleId="a5">
    <w:name w:val="header"/>
    <w:basedOn w:val="a"/>
    <w:link w:val="a6"/>
    <w:uiPriority w:val="99"/>
    <w:semiHidden/>
    <w:unhideWhenUsed/>
    <w:rsid w:val="00DA02E3"/>
    <w:pPr>
      <w:tabs>
        <w:tab w:val="center" w:pos="4677"/>
        <w:tab w:val="right" w:pos="9355"/>
      </w:tabs>
    </w:pPr>
  </w:style>
  <w:style w:type="character" w:customStyle="1" w:styleId="a6">
    <w:name w:val="Верхний колонтитул Знак"/>
    <w:link w:val="a5"/>
    <w:uiPriority w:val="99"/>
    <w:semiHidden/>
    <w:rsid w:val="00DA02E3"/>
    <w:rPr>
      <w:sz w:val="22"/>
      <w:szCs w:val="22"/>
      <w:lang w:eastAsia="en-US"/>
    </w:rPr>
  </w:style>
  <w:style w:type="paragraph" w:styleId="a7">
    <w:name w:val="footer"/>
    <w:basedOn w:val="a"/>
    <w:link w:val="a8"/>
    <w:uiPriority w:val="99"/>
    <w:semiHidden/>
    <w:unhideWhenUsed/>
    <w:rsid w:val="00DA02E3"/>
    <w:pPr>
      <w:tabs>
        <w:tab w:val="center" w:pos="4677"/>
        <w:tab w:val="right" w:pos="9355"/>
      </w:tabs>
    </w:pPr>
  </w:style>
  <w:style w:type="character" w:customStyle="1" w:styleId="a8">
    <w:name w:val="Нижний колонтитул Знак"/>
    <w:link w:val="a7"/>
    <w:uiPriority w:val="99"/>
    <w:semiHidden/>
    <w:rsid w:val="00DA02E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2896</Words>
  <Characters>16510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2015-11-19T08:17:00Z</cp:lastPrinted>
  <dcterms:created xsi:type="dcterms:W3CDTF">2024-04-10T21:32:00Z</dcterms:created>
  <dcterms:modified xsi:type="dcterms:W3CDTF">2024-04-10T21:32:00Z</dcterms:modified>
</cp:coreProperties>
</file>